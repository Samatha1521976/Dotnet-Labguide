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A6CA8" w14:textId="49F8390D" w:rsidR="00096B52" w:rsidRPr="008D5920" w:rsidRDefault="008D5920" w:rsidP="00321D5B">
      <w:pPr>
        <w:rPr>
          <w:rStyle w:val="normaltextrun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8D5920">
        <w:rPr>
          <w:rStyle w:val="normaltextrun"/>
          <w:b/>
          <w:bCs/>
          <w:color w:val="000000"/>
          <w:sz w:val="28"/>
          <w:szCs w:val="28"/>
          <w:u w:val="single"/>
          <w:shd w:val="clear" w:color="auto" w:fill="FFFFFF"/>
        </w:rPr>
        <w:t>Lab Guide</w:t>
      </w:r>
    </w:p>
    <w:p w14:paraId="66251FC0" w14:textId="237A68FB" w:rsidR="00096B52" w:rsidRDefault="005D1BD1" w:rsidP="00D65F3B">
      <w:pPr>
        <w:jc w:val="center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5A490D" wp14:editId="5F220E83">
                <wp:simplePos x="0" y="0"/>
                <wp:positionH relativeFrom="column">
                  <wp:posOffset>-121920</wp:posOffset>
                </wp:positionH>
                <wp:positionV relativeFrom="paragraph">
                  <wp:posOffset>219075</wp:posOffset>
                </wp:positionV>
                <wp:extent cx="6896100" cy="327660"/>
                <wp:effectExtent l="0" t="0" r="19050" b="15240"/>
                <wp:wrapNone/>
                <wp:docPr id="6223593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3276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2D66E" w14:textId="77777777" w:rsidR="005D1BD1" w:rsidRPr="00CF6A8B" w:rsidRDefault="005D1BD1" w:rsidP="005D1BD1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F6A8B">
                              <w:rPr>
                                <w:b/>
                                <w:lang w:val="en-US"/>
                              </w:rPr>
                              <w:t xml:space="preserve">Create two tables Department and Employee with relationship and implement all the </w:t>
                            </w:r>
                            <w:proofErr w:type="gramStart"/>
                            <w:r w:rsidRPr="00CF6A8B">
                              <w:rPr>
                                <w:b/>
                                <w:lang w:val="en-US"/>
                              </w:rPr>
                              <w:t>joins</w:t>
                            </w:r>
                            <w:proofErr w:type="gramEnd"/>
                          </w:p>
                          <w:p w14:paraId="64B91A9E" w14:textId="77777777" w:rsidR="005D1BD1" w:rsidRDefault="005D1BD1" w:rsidP="005D1B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A490D" id="_x0000_s1026" style="position:absolute;left:0;text-align:left;margin-left:-9.6pt;margin-top:17.25pt;width:543pt;height:2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" fillcolor="black [3213]" strokecolor="black [480]" strokeweight="1pt">
                <v:textbox>
                  <w:txbxContent>
                    <w:p w14:paraId="6312D66E" w14:textId="77777777" w:rsidR="005D1BD1" w:rsidRPr="00CF6A8B" w:rsidRDefault="005D1BD1" w:rsidP="005D1BD1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CF6A8B">
                        <w:rPr>
                          <w:b/>
                          <w:lang w:val="en-US"/>
                        </w:rPr>
                        <w:t xml:space="preserve">Create two tables Department and Employee with relationship and implement all the </w:t>
                      </w:r>
                      <w:proofErr w:type="gramStart"/>
                      <w:r w:rsidRPr="00CF6A8B">
                        <w:rPr>
                          <w:b/>
                          <w:lang w:val="en-US"/>
                        </w:rPr>
                        <w:t>joins</w:t>
                      </w:r>
                      <w:proofErr w:type="gramEnd"/>
                    </w:p>
                    <w:p w14:paraId="64B91A9E" w14:textId="77777777" w:rsidR="005D1BD1" w:rsidRDefault="005D1BD1" w:rsidP="005D1B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6CFBF64" w14:textId="44F26E33" w:rsidR="00096B52" w:rsidRDefault="00096B52" w:rsidP="00D65F3B">
      <w:pPr>
        <w:jc w:val="center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</w:p>
    <w:p w14:paraId="32F0F751" w14:textId="77777777" w:rsidR="00096B52" w:rsidRPr="00D22F5E" w:rsidRDefault="00096B52" w:rsidP="00D65F3B">
      <w:pPr>
        <w:jc w:val="center"/>
        <w:rPr>
          <w:rStyle w:val="normaltextrun"/>
          <w:rFonts w:ascii="Book Antiqua" w:hAnsi="Book Antiqua"/>
          <w:b/>
          <w:bCs/>
          <w:color w:val="000000"/>
          <w:sz w:val="18"/>
          <w:szCs w:val="18"/>
          <w:shd w:val="clear" w:color="auto" w:fill="FFFFFF"/>
        </w:rPr>
      </w:pPr>
    </w:p>
    <w:p w14:paraId="36BA4D8A" w14:textId="77777777" w:rsidR="00D22F5E" w:rsidRDefault="00D22F5E" w:rsidP="00D22F5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Book Antiqua" w:hAnsi="Book Antiqua"/>
          <w:b/>
          <w:bCs/>
          <w:sz w:val="18"/>
          <w:szCs w:val="18"/>
        </w:rPr>
      </w:pPr>
    </w:p>
    <w:p w14:paraId="604B44A2" w14:textId="4C10AC99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b/>
          <w:bCs/>
          <w:sz w:val="18"/>
          <w:szCs w:val="18"/>
        </w:rPr>
        <w:t>Solution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4294EAB8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65FD75F3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</w:rPr>
        <w:t>Use Master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47A2D4B4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4CC6C6AC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</w:rPr>
        <w:t xml:space="preserve">Create Database </w:t>
      </w:r>
      <w:proofErr w:type="spellStart"/>
      <w:r w:rsidRPr="008D5920">
        <w:rPr>
          <w:rStyle w:val="normaltextrun"/>
          <w:rFonts w:ascii="Book Antiqua" w:hAnsi="Book Antiqua"/>
          <w:sz w:val="18"/>
          <w:szCs w:val="18"/>
        </w:rPr>
        <w:t>OrganizationDB</w:t>
      </w:r>
      <w:proofErr w:type="spellEnd"/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00C080B1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7415AF5C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</w:rPr>
        <w:t xml:space="preserve">use </w:t>
      </w:r>
      <w:proofErr w:type="spellStart"/>
      <w:proofErr w:type="gramStart"/>
      <w:r w:rsidRPr="008D5920">
        <w:rPr>
          <w:rStyle w:val="normaltextrun"/>
          <w:rFonts w:ascii="Book Antiqua" w:hAnsi="Book Antiqua"/>
          <w:sz w:val="18"/>
          <w:szCs w:val="18"/>
        </w:rPr>
        <w:t>OrganizationDB</w:t>
      </w:r>
      <w:proofErr w:type="spellEnd"/>
      <w:proofErr w:type="gramEnd"/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7EF54AF0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2348E1EF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</w:rPr>
        <w:t xml:space="preserve">Create table </w:t>
      </w:r>
      <w:proofErr w:type="gramStart"/>
      <w:r w:rsidRPr="008D5920">
        <w:rPr>
          <w:rStyle w:val="normaltextrun"/>
          <w:rFonts w:ascii="Book Antiqua" w:hAnsi="Book Antiqua"/>
          <w:sz w:val="18"/>
          <w:szCs w:val="18"/>
        </w:rPr>
        <w:t>Department</w:t>
      </w:r>
      <w:proofErr w:type="gramEnd"/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3E105455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</w:rPr>
        <w:t>(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138017CC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proofErr w:type="spellStart"/>
      <w:r w:rsidRPr="008D5920">
        <w:rPr>
          <w:rStyle w:val="normaltextrun"/>
          <w:rFonts w:ascii="Book Antiqua" w:hAnsi="Book Antiqua"/>
          <w:sz w:val="18"/>
          <w:szCs w:val="18"/>
        </w:rPr>
        <w:t>Deptid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 xml:space="preserve"> int Primary Key </w:t>
      </w:r>
      <w:proofErr w:type="gramStart"/>
      <w:r w:rsidRPr="008D5920">
        <w:rPr>
          <w:rStyle w:val="normaltextrun"/>
          <w:rFonts w:ascii="Book Antiqua" w:hAnsi="Book Antiqua"/>
          <w:sz w:val="18"/>
          <w:szCs w:val="18"/>
        </w:rPr>
        <w:t>identity(</w:t>
      </w:r>
      <w:proofErr w:type="gramEnd"/>
      <w:r w:rsidRPr="008D5920">
        <w:rPr>
          <w:rStyle w:val="normaltextrun"/>
          <w:rFonts w:ascii="Book Antiqua" w:hAnsi="Book Antiqua"/>
          <w:sz w:val="18"/>
          <w:szCs w:val="18"/>
        </w:rPr>
        <w:t>1000,100) ,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341DBB8F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proofErr w:type="spellStart"/>
      <w:r w:rsidRPr="008D5920">
        <w:rPr>
          <w:rStyle w:val="normaltextrun"/>
          <w:rFonts w:ascii="Book Antiqua" w:hAnsi="Book Antiqua"/>
          <w:sz w:val="18"/>
          <w:szCs w:val="18"/>
        </w:rPr>
        <w:t>DeptName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 xml:space="preserve"> </w:t>
      </w:r>
      <w:proofErr w:type="gramStart"/>
      <w:r w:rsidRPr="008D5920">
        <w:rPr>
          <w:rStyle w:val="normaltextrun"/>
          <w:rFonts w:ascii="Book Antiqua" w:hAnsi="Book Antiqua"/>
          <w:sz w:val="18"/>
          <w:szCs w:val="18"/>
        </w:rPr>
        <w:t>varchar(</w:t>
      </w:r>
      <w:proofErr w:type="gramEnd"/>
      <w:r w:rsidRPr="008D5920">
        <w:rPr>
          <w:rStyle w:val="normaltextrun"/>
          <w:rFonts w:ascii="Book Antiqua" w:hAnsi="Book Antiqua"/>
          <w:sz w:val="18"/>
          <w:szCs w:val="18"/>
        </w:rPr>
        <w:t>50) not null,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73B13D9B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</w:rPr>
        <w:t xml:space="preserve">Hod </w:t>
      </w:r>
      <w:proofErr w:type="gramStart"/>
      <w:r w:rsidRPr="008D5920">
        <w:rPr>
          <w:rStyle w:val="normaltextrun"/>
          <w:rFonts w:ascii="Book Antiqua" w:hAnsi="Book Antiqua"/>
          <w:sz w:val="18"/>
          <w:szCs w:val="18"/>
        </w:rPr>
        <w:t>varchar(</w:t>
      </w:r>
      <w:proofErr w:type="gramEnd"/>
      <w:r w:rsidRPr="008D5920">
        <w:rPr>
          <w:rStyle w:val="normaltextrun"/>
          <w:rFonts w:ascii="Book Antiqua" w:hAnsi="Book Antiqua"/>
          <w:sz w:val="18"/>
          <w:szCs w:val="18"/>
        </w:rPr>
        <w:t>50) not null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71954949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</w:rPr>
        <w:t>)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0729579B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58127FF1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</w:rPr>
        <w:t xml:space="preserve">CREATE TABLE </w:t>
      </w:r>
      <w:proofErr w:type="gramStart"/>
      <w:r w:rsidRPr="008D5920">
        <w:rPr>
          <w:rStyle w:val="normaltextrun"/>
          <w:rFonts w:ascii="Book Antiqua" w:hAnsi="Book Antiqua"/>
          <w:sz w:val="18"/>
          <w:szCs w:val="18"/>
        </w:rPr>
        <w:t>Employee(</w:t>
      </w:r>
      <w:proofErr w:type="gramEnd"/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58C327F3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proofErr w:type="spellStart"/>
      <w:r w:rsidRPr="008D5920">
        <w:rPr>
          <w:rStyle w:val="normaltextrun"/>
          <w:rFonts w:ascii="Book Antiqua" w:hAnsi="Book Antiqua"/>
          <w:sz w:val="18"/>
          <w:szCs w:val="18"/>
        </w:rPr>
        <w:t>EmployeeID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 xml:space="preserve"> int IDENTITY (1,1) NOT NULL,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51E08897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</w:rPr>
        <w:t xml:space="preserve">FirstName </w:t>
      </w:r>
      <w:proofErr w:type="spellStart"/>
      <w:proofErr w:type="gramStart"/>
      <w:r w:rsidRPr="008D5920">
        <w:rPr>
          <w:rStyle w:val="normaltextrun"/>
          <w:rFonts w:ascii="Book Antiqua" w:hAnsi="Book Antiqua"/>
          <w:sz w:val="18"/>
          <w:szCs w:val="18"/>
        </w:rPr>
        <w:t>nvarchar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>(</w:t>
      </w:r>
      <w:proofErr w:type="gramEnd"/>
      <w:r w:rsidRPr="008D5920">
        <w:rPr>
          <w:rStyle w:val="normaltextrun"/>
          <w:rFonts w:ascii="Book Antiqua" w:hAnsi="Book Antiqua"/>
          <w:sz w:val="18"/>
          <w:szCs w:val="18"/>
        </w:rPr>
        <w:t>50) NOT NULL,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2DE4F79A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</w:rPr>
        <w:t xml:space="preserve">LastName </w:t>
      </w:r>
      <w:proofErr w:type="spellStart"/>
      <w:proofErr w:type="gramStart"/>
      <w:r w:rsidRPr="008D5920">
        <w:rPr>
          <w:rStyle w:val="normaltextrun"/>
          <w:rFonts w:ascii="Book Antiqua" w:hAnsi="Book Antiqua"/>
          <w:sz w:val="18"/>
          <w:szCs w:val="18"/>
        </w:rPr>
        <w:t>nvarchar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>(</w:t>
      </w:r>
      <w:proofErr w:type="gramEnd"/>
      <w:r w:rsidRPr="008D5920">
        <w:rPr>
          <w:rStyle w:val="normaltextrun"/>
          <w:rFonts w:ascii="Book Antiqua" w:hAnsi="Book Antiqua"/>
          <w:sz w:val="18"/>
          <w:szCs w:val="18"/>
        </w:rPr>
        <w:t>50) NOT NULL,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43FB9441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proofErr w:type="spellStart"/>
      <w:r w:rsidRPr="008D5920">
        <w:rPr>
          <w:rStyle w:val="normaltextrun"/>
          <w:rFonts w:ascii="Book Antiqua" w:hAnsi="Book Antiqua"/>
          <w:sz w:val="18"/>
          <w:szCs w:val="18"/>
        </w:rPr>
        <w:t>DepartmentID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 xml:space="preserve"> int NULL, 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25735C21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</w:rPr>
        <w:t xml:space="preserve">CONSTRAINT </w:t>
      </w:r>
      <w:proofErr w:type="spellStart"/>
      <w:r w:rsidRPr="008D5920">
        <w:rPr>
          <w:rStyle w:val="normaltextrun"/>
          <w:rFonts w:ascii="Book Antiqua" w:hAnsi="Book Antiqua"/>
          <w:sz w:val="18"/>
          <w:szCs w:val="18"/>
        </w:rPr>
        <w:t>PK_EmployeeID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 xml:space="preserve"> PRIMARY KEY(</w:t>
      </w:r>
      <w:proofErr w:type="spellStart"/>
      <w:r w:rsidRPr="008D5920">
        <w:rPr>
          <w:rStyle w:val="normaltextrun"/>
          <w:rFonts w:ascii="Book Antiqua" w:hAnsi="Book Antiqua"/>
          <w:sz w:val="18"/>
          <w:szCs w:val="18"/>
        </w:rPr>
        <w:t>EmployeeID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>), 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55A221A6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</w:rPr>
        <w:t xml:space="preserve">CONSTRAINT </w:t>
      </w:r>
      <w:proofErr w:type="spellStart"/>
      <w:r w:rsidRPr="008D5920">
        <w:rPr>
          <w:rStyle w:val="normaltextrun"/>
          <w:rFonts w:ascii="Book Antiqua" w:hAnsi="Book Antiqua"/>
          <w:sz w:val="18"/>
          <w:szCs w:val="18"/>
        </w:rPr>
        <w:t>FK_Employee_Department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 xml:space="preserve"> FOREIGN KEY(</w:t>
      </w:r>
      <w:proofErr w:type="spellStart"/>
      <w:r w:rsidRPr="008D5920">
        <w:rPr>
          <w:rStyle w:val="normaltextrun"/>
          <w:rFonts w:ascii="Book Antiqua" w:hAnsi="Book Antiqua"/>
          <w:sz w:val="18"/>
          <w:szCs w:val="18"/>
        </w:rPr>
        <w:t>DepartmentID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>)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47F1B7F8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</w:rPr>
        <w:t xml:space="preserve">REFERENCES </w:t>
      </w:r>
      <w:proofErr w:type="gramStart"/>
      <w:r w:rsidRPr="008D5920">
        <w:rPr>
          <w:rStyle w:val="normaltextrun"/>
          <w:rFonts w:ascii="Book Antiqua" w:hAnsi="Book Antiqua"/>
          <w:sz w:val="18"/>
          <w:szCs w:val="18"/>
        </w:rPr>
        <w:t>Department(</w:t>
      </w:r>
      <w:proofErr w:type="spellStart"/>
      <w:proofErr w:type="gramEnd"/>
      <w:r w:rsidRPr="008D5920">
        <w:rPr>
          <w:rStyle w:val="normaltextrun"/>
          <w:rFonts w:ascii="Book Antiqua" w:hAnsi="Book Antiqua"/>
          <w:sz w:val="18"/>
          <w:szCs w:val="18"/>
        </w:rPr>
        <w:t>Deptid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>)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1F2B76B1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</w:rPr>
        <w:t>)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617536B8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68C1298D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</w:rPr>
        <w:t xml:space="preserve">//when we enter only partial data, </w:t>
      </w:r>
      <w:proofErr w:type="spellStart"/>
      <w:r w:rsidRPr="008D5920">
        <w:rPr>
          <w:rStyle w:val="normaltextrun"/>
          <w:rFonts w:ascii="Book Antiqua" w:hAnsi="Book Antiqua"/>
          <w:sz w:val="18"/>
          <w:szCs w:val="18"/>
        </w:rPr>
        <w:t>colnames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 xml:space="preserve"> in mandatory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5563F7F6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</w:rPr>
        <w:t>// do not enter data for identity column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772C8E3A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</w:rPr>
        <w:t xml:space="preserve">insert into </w:t>
      </w:r>
      <w:proofErr w:type="gramStart"/>
      <w:r w:rsidRPr="008D5920">
        <w:rPr>
          <w:rStyle w:val="normaltextrun"/>
          <w:rFonts w:ascii="Book Antiqua" w:hAnsi="Book Antiqua"/>
          <w:sz w:val="18"/>
          <w:szCs w:val="18"/>
        </w:rPr>
        <w:t>Department(</w:t>
      </w:r>
      <w:proofErr w:type="spellStart"/>
      <w:proofErr w:type="gramEnd"/>
      <w:r w:rsidRPr="008D5920">
        <w:rPr>
          <w:rStyle w:val="normaltextrun"/>
          <w:rFonts w:ascii="Book Antiqua" w:hAnsi="Book Antiqua"/>
          <w:sz w:val="18"/>
          <w:szCs w:val="18"/>
        </w:rPr>
        <w:t>DeptName,Hod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>) Values('</w:t>
      </w:r>
      <w:proofErr w:type="spellStart"/>
      <w:r w:rsidRPr="008D5920">
        <w:rPr>
          <w:rStyle w:val="normaltextrun"/>
          <w:rFonts w:ascii="Book Antiqua" w:hAnsi="Book Antiqua"/>
          <w:sz w:val="18"/>
          <w:szCs w:val="18"/>
        </w:rPr>
        <w:t>Sales','Samatha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>')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03593C90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</w:rPr>
        <w:t xml:space="preserve">insert into </w:t>
      </w:r>
      <w:proofErr w:type="gramStart"/>
      <w:r w:rsidRPr="008D5920">
        <w:rPr>
          <w:rStyle w:val="normaltextrun"/>
          <w:rFonts w:ascii="Book Antiqua" w:hAnsi="Book Antiqua"/>
          <w:sz w:val="18"/>
          <w:szCs w:val="18"/>
        </w:rPr>
        <w:t>Department(</w:t>
      </w:r>
      <w:proofErr w:type="spellStart"/>
      <w:proofErr w:type="gramEnd"/>
      <w:r w:rsidRPr="008D5920">
        <w:rPr>
          <w:rStyle w:val="normaltextrun"/>
          <w:rFonts w:ascii="Book Antiqua" w:hAnsi="Book Antiqua"/>
          <w:sz w:val="18"/>
          <w:szCs w:val="18"/>
        </w:rPr>
        <w:t>DeptName,Hod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>) Values('</w:t>
      </w:r>
      <w:proofErr w:type="spellStart"/>
      <w:r w:rsidRPr="008D5920">
        <w:rPr>
          <w:rStyle w:val="normaltextrun"/>
          <w:rFonts w:ascii="Book Antiqua" w:hAnsi="Book Antiqua"/>
          <w:sz w:val="18"/>
          <w:szCs w:val="18"/>
        </w:rPr>
        <w:t>Accounts','Priyanka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>')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11750C99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</w:rPr>
        <w:t xml:space="preserve">insert into </w:t>
      </w:r>
      <w:proofErr w:type="gramStart"/>
      <w:r w:rsidRPr="008D5920">
        <w:rPr>
          <w:rStyle w:val="normaltextrun"/>
          <w:rFonts w:ascii="Book Antiqua" w:hAnsi="Book Antiqua"/>
          <w:sz w:val="18"/>
          <w:szCs w:val="18"/>
        </w:rPr>
        <w:t>Department(</w:t>
      </w:r>
      <w:proofErr w:type="spellStart"/>
      <w:proofErr w:type="gramEnd"/>
      <w:r w:rsidRPr="008D5920">
        <w:rPr>
          <w:rStyle w:val="normaltextrun"/>
          <w:rFonts w:ascii="Book Antiqua" w:hAnsi="Book Antiqua"/>
          <w:sz w:val="18"/>
          <w:szCs w:val="18"/>
        </w:rPr>
        <w:t>DeptName,Hod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>) Values('</w:t>
      </w:r>
      <w:proofErr w:type="spellStart"/>
      <w:r w:rsidRPr="008D5920">
        <w:rPr>
          <w:rStyle w:val="normaltextrun"/>
          <w:rFonts w:ascii="Book Antiqua" w:hAnsi="Book Antiqua"/>
          <w:sz w:val="18"/>
          <w:szCs w:val="18"/>
        </w:rPr>
        <w:t>Marketing','Smruthi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>')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52710A78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</w:rPr>
        <w:t xml:space="preserve">insert into </w:t>
      </w:r>
      <w:proofErr w:type="gramStart"/>
      <w:r w:rsidRPr="008D5920">
        <w:rPr>
          <w:rStyle w:val="normaltextrun"/>
          <w:rFonts w:ascii="Book Antiqua" w:hAnsi="Book Antiqua"/>
          <w:sz w:val="18"/>
          <w:szCs w:val="18"/>
        </w:rPr>
        <w:t>Department(</w:t>
      </w:r>
      <w:proofErr w:type="spellStart"/>
      <w:proofErr w:type="gramEnd"/>
      <w:r w:rsidRPr="008D5920">
        <w:rPr>
          <w:rStyle w:val="normaltextrun"/>
          <w:rFonts w:ascii="Book Antiqua" w:hAnsi="Book Antiqua"/>
          <w:sz w:val="18"/>
          <w:szCs w:val="18"/>
        </w:rPr>
        <w:t>DeptName,Hod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>) Values('</w:t>
      </w:r>
      <w:proofErr w:type="spellStart"/>
      <w:r w:rsidRPr="008D5920">
        <w:rPr>
          <w:rStyle w:val="normaltextrun"/>
          <w:rFonts w:ascii="Book Antiqua" w:hAnsi="Book Antiqua"/>
          <w:sz w:val="18"/>
          <w:szCs w:val="18"/>
        </w:rPr>
        <w:t>IT','Rekha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>')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55AB82F9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</w:rPr>
        <w:t xml:space="preserve">insert into </w:t>
      </w:r>
      <w:proofErr w:type="gramStart"/>
      <w:r w:rsidRPr="008D5920">
        <w:rPr>
          <w:rStyle w:val="normaltextrun"/>
          <w:rFonts w:ascii="Book Antiqua" w:hAnsi="Book Antiqua"/>
          <w:sz w:val="18"/>
          <w:szCs w:val="18"/>
        </w:rPr>
        <w:t>Department(</w:t>
      </w:r>
      <w:proofErr w:type="spellStart"/>
      <w:proofErr w:type="gramEnd"/>
      <w:r w:rsidRPr="008D5920">
        <w:rPr>
          <w:rStyle w:val="normaltextrun"/>
          <w:rFonts w:ascii="Book Antiqua" w:hAnsi="Book Antiqua"/>
          <w:sz w:val="18"/>
          <w:szCs w:val="18"/>
        </w:rPr>
        <w:t>DeptName,Hod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>) Values('</w:t>
      </w:r>
      <w:proofErr w:type="spellStart"/>
      <w:r w:rsidRPr="008D5920">
        <w:rPr>
          <w:rStyle w:val="normaltextrun"/>
          <w:rFonts w:ascii="Book Antiqua" w:hAnsi="Book Antiqua"/>
          <w:sz w:val="18"/>
          <w:szCs w:val="18"/>
        </w:rPr>
        <w:t>Testing','Raghu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>')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2FCC5B15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4DCEF930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</w:rPr>
        <w:t xml:space="preserve">insert into </w:t>
      </w:r>
      <w:proofErr w:type="gramStart"/>
      <w:r w:rsidRPr="008D5920">
        <w:rPr>
          <w:rStyle w:val="normaltextrun"/>
          <w:rFonts w:ascii="Book Antiqua" w:hAnsi="Book Antiqua"/>
          <w:sz w:val="18"/>
          <w:szCs w:val="18"/>
        </w:rPr>
        <w:t>Employee(</w:t>
      </w:r>
      <w:proofErr w:type="spellStart"/>
      <w:proofErr w:type="gramEnd"/>
      <w:r w:rsidRPr="008D5920">
        <w:rPr>
          <w:rStyle w:val="normaltextrun"/>
          <w:rFonts w:ascii="Book Antiqua" w:hAnsi="Book Antiqua"/>
          <w:sz w:val="18"/>
          <w:szCs w:val="18"/>
        </w:rPr>
        <w:t>FirstName,LastName,DepartmentID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>) values('</w:t>
      </w:r>
      <w:proofErr w:type="spellStart"/>
      <w:r w:rsidRPr="008D5920">
        <w:rPr>
          <w:rStyle w:val="normaltextrun"/>
          <w:rFonts w:ascii="Book Antiqua" w:hAnsi="Book Antiqua"/>
          <w:sz w:val="18"/>
          <w:szCs w:val="18"/>
        </w:rPr>
        <w:t>samatha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>','</w:t>
      </w:r>
      <w:proofErr w:type="spellStart"/>
      <w:r w:rsidRPr="008D5920">
        <w:rPr>
          <w:rStyle w:val="normaltextrun"/>
          <w:rFonts w:ascii="Book Antiqua" w:hAnsi="Book Antiqua"/>
          <w:sz w:val="18"/>
          <w:szCs w:val="18"/>
        </w:rPr>
        <w:t>Ramakrishna',Null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>)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183A87FF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</w:rPr>
        <w:t xml:space="preserve">insert into </w:t>
      </w:r>
      <w:proofErr w:type="gramStart"/>
      <w:r w:rsidRPr="008D5920">
        <w:rPr>
          <w:rStyle w:val="normaltextrun"/>
          <w:rFonts w:ascii="Book Antiqua" w:hAnsi="Book Antiqua"/>
          <w:sz w:val="18"/>
          <w:szCs w:val="18"/>
        </w:rPr>
        <w:t>Employee(</w:t>
      </w:r>
      <w:proofErr w:type="spellStart"/>
      <w:proofErr w:type="gramEnd"/>
      <w:r w:rsidRPr="008D5920">
        <w:rPr>
          <w:rStyle w:val="normaltextrun"/>
          <w:rFonts w:ascii="Book Antiqua" w:hAnsi="Book Antiqua"/>
          <w:sz w:val="18"/>
          <w:szCs w:val="18"/>
        </w:rPr>
        <w:t>FirstName,LastName,DepartmentID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>) values('Samadrita','</w:t>
      </w:r>
      <w:proofErr w:type="spellStart"/>
      <w:r w:rsidRPr="008D5920">
        <w:rPr>
          <w:rStyle w:val="normaltextrun"/>
          <w:rFonts w:ascii="Book Antiqua" w:hAnsi="Book Antiqua"/>
          <w:sz w:val="18"/>
          <w:szCs w:val="18"/>
        </w:rPr>
        <w:t>Chaterjee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>',Null)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18800826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</w:rPr>
        <w:t xml:space="preserve">insert into </w:t>
      </w:r>
      <w:proofErr w:type="gramStart"/>
      <w:r w:rsidRPr="008D5920">
        <w:rPr>
          <w:rStyle w:val="normaltextrun"/>
          <w:rFonts w:ascii="Book Antiqua" w:hAnsi="Book Antiqua"/>
          <w:sz w:val="18"/>
          <w:szCs w:val="18"/>
        </w:rPr>
        <w:t>Employee(</w:t>
      </w:r>
      <w:proofErr w:type="spellStart"/>
      <w:proofErr w:type="gramEnd"/>
      <w:r w:rsidRPr="008D5920">
        <w:rPr>
          <w:rStyle w:val="normaltextrun"/>
          <w:rFonts w:ascii="Book Antiqua" w:hAnsi="Book Antiqua"/>
          <w:sz w:val="18"/>
          <w:szCs w:val="18"/>
        </w:rPr>
        <w:t>FirstName,LastName,DepartmentID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>) values('</w:t>
      </w:r>
      <w:proofErr w:type="spellStart"/>
      <w:r w:rsidRPr="008D5920">
        <w:rPr>
          <w:rStyle w:val="normaltextrun"/>
          <w:rFonts w:ascii="Book Antiqua" w:hAnsi="Book Antiqua"/>
          <w:sz w:val="18"/>
          <w:szCs w:val="18"/>
        </w:rPr>
        <w:t>Supriya','Karn',Null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>)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02C54A5D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</w:rPr>
        <w:t xml:space="preserve">insert into </w:t>
      </w:r>
      <w:proofErr w:type="gramStart"/>
      <w:r w:rsidRPr="008D5920">
        <w:rPr>
          <w:rStyle w:val="normaltextrun"/>
          <w:rFonts w:ascii="Book Antiqua" w:hAnsi="Book Antiqua"/>
          <w:sz w:val="18"/>
          <w:szCs w:val="18"/>
        </w:rPr>
        <w:t>Employee(</w:t>
      </w:r>
      <w:proofErr w:type="spellStart"/>
      <w:proofErr w:type="gramEnd"/>
      <w:r w:rsidRPr="008D5920">
        <w:rPr>
          <w:rStyle w:val="normaltextrun"/>
          <w:rFonts w:ascii="Book Antiqua" w:hAnsi="Book Antiqua"/>
          <w:sz w:val="18"/>
          <w:szCs w:val="18"/>
        </w:rPr>
        <w:t>FirstName,LastName,DepartmentID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>) values('</w:t>
      </w:r>
      <w:proofErr w:type="spellStart"/>
      <w:r w:rsidRPr="008D5920">
        <w:rPr>
          <w:rStyle w:val="normaltextrun"/>
          <w:rFonts w:ascii="Book Antiqua" w:hAnsi="Book Antiqua"/>
          <w:sz w:val="18"/>
          <w:szCs w:val="18"/>
        </w:rPr>
        <w:t>Margana','Neelima',Null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>)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65C279DF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</w:rPr>
        <w:t xml:space="preserve">insert into </w:t>
      </w:r>
      <w:proofErr w:type="gramStart"/>
      <w:r w:rsidRPr="008D5920">
        <w:rPr>
          <w:rStyle w:val="normaltextrun"/>
          <w:rFonts w:ascii="Book Antiqua" w:hAnsi="Book Antiqua"/>
          <w:sz w:val="18"/>
          <w:szCs w:val="18"/>
        </w:rPr>
        <w:t>Employee(</w:t>
      </w:r>
      <w:proofErr w:type="spellStart"/>
      <w:proofErr w:type="gramEnd"/>
      <w:r w:rsidRPr="008D5920">
        <w:rPr>
          <w:rStyle w:val="normaltextrun"/>
          <w:rFonts w:ascii="Book Antiqua" w:hAnsi="Book Antiqua"/>
          <w:sz w:val="18"/>
          <w:szCs w:val="18"/>
        </w:rPr>
        <w:t>FirstName,LastName,DepartmentID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>) values('Rimpa','</w:t>
      </w:r>
      <w:proofErr w:type="spellStart"/>
      <w:r w:rsidRPr="008D5920">
        <w:rPr>
          <w:rStyle w:val="normaltextrun"/>
          <w:rFonts w:ascii="Book Antiqua" w:hAnsi="Book Antiqua"/>
          <w:sz w:val="18"/>
          <w:szCs w:val="18"/>
        </w:rPr>
        <w:t>Satpathi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>',Null)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70CA40AB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</w:rPr>
        <w:t xml:space="preserve">insert into </w:t>
      </w:r>
      <w:proofErr w:type="gramStart"/>
      <w:r w:rsidRPr="008D5920">
        <w:rPr>
          <w:rStyle w:val="normaltextrun"/>
          <w:rFonts w:ascii="Book Antiqua" w:hAnsi="Book Antiqua"/>
          <w:sz w:val="18"/>
          <w:szCs w:val="18"/>
        </w:rPr>
        <w:t>Employee(</w:t>
      </w:r>
      <w:proofErr w:type="spellStart"/>
      <w:proofErr w:type="gramEnd"/>
      <w:r w:rsidRPr="008D5920">
        <w:rPr>
          <w:rStyle w:val="normaltextrun"/>
          <w:rFonts w:ascii="Book Antiqua" w:hAnsi="Book Antiqua"/>
          <w:sz w:val="18"/>
          <w:szCs w:val="18"/>
        </w:rPr>
        <w:t>FirstName,LastName,DepartmentID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>) values('</w:t>
      </w:r>
      <w:proofErr w:type="spellStart"/>
      <w:r w:rsidRPr="008D5920">
        <w:rPr>
          <w:rStyle w:val="normaltextrun"/>
          <w:rFonts w:ascii="Book Antiqua" w:hAnsi="Book Antiqua"/>
          <w:sz w:val="18"/>
          <w:szCs w:val="18"/>
        </w:rPr>
        <w:t>Krishita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>','</w:t>
      </w:r>
      <w:proofErr w:type="spellStart"/>
      <w:r w:rsidRPr="008D5920">
        <w:rPr>
          <w:rStyle w:val="normaltextrun"/>
          <w:rFonts w:ascii="Book Antiqua" w:hAnsi="Book Antiqua"/>
          <w:sz w:val="18"/>
          <w:szCs w:val="18"/>
        </w:rPr>
        <w:t>Viroja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>',Null)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1A1FDD1B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</w:rPr>
        <w:t xml:space="preserve">insert into </w:t>
      </w:r>
      <w:proofErr w:type="gramStart"/>
      <w:r w:rsidRPr="008D5920">
        <w:rPr>
          <w:rStyle w:val="normaltextrun"/>
          <w:rFonts w:ascii="Book Antiqua" w:hAnsi="Book Antiqua"/>
          <w:sz w:val="18"/>
          <w:szCs w:val="18"/>
        </w:rPr>
        <w:t>Employee(</w:t>
      </w:r>
      <w:proofErr w:type="spellStart"/>
      <w:proofErr w:type="gramEnd"/>
      <w:r w:rsidRPr="008D5920">
        <w:rPr>
          <w:rStyle w:val="normaltextrun"/>
          <w:rFonts w:ascii="Book Antiqua" w:hAnsi="Book Antiqua"/>
          <w:sz w:val="18"/>
          <w:szCs w:val="18"/>
        </w:rPr>
        <w:t>FirstName,LastName,DepartmentID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>) values('Priyanka','</w:t>
      </w:r>
      <w:proofErr w:type="spellStart"/>
      <w:r w:rsidRPr="008D5920">
        <w:rPr>
          <w:rStyle w:val="normaltextrun"/>
          <w:rFonts w:ascii="Book Antiqua" w:hAnsi="Book Antiqua"/>
          <w:sz w:val="18"/>
          <w:szCs w:val="18"/>
        </w:rPr>
        <w:t>Kanubai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 xml:space="preserve"> </w:t>
      </w:r>
      <w:proofErr w:type="spellStart"/>
      <w:r w:rsidRPr="008D5920">
        <w:rPr>
          <w:rStyle w:val="normaltextrun"/>
          <w:rFonts w:ascii="Book Antiqua" w:hAnsi="Book Antiqua"/>
          <w:sz w:val="18"/>
          <w:szCs w:val="18"/>
        </w:rPr>
        <w:t>Sagar',Null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>)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53720762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</w:rPr>
        <w:t xml:space="preserve">insert into </w:t>
      </w:r>
      <w:proofErr w:type="gramStart"/>
      <w:r w:rsidRPr="008D5920">
        <w:rPr>
          <w:rStyle w:val="normaltextrun"/>
          <w:rFonts w:ascii="Book Antiqua" w:hAnsi="Book Antiqua"/>
          <w:sz w:val="18"/>
          <w:szCs w:val="18"/>
        </w:rPr>
        <w:t>Employee(</w:t>
      </w:r>
      <w:proofErr w:type="spellStart"/>
      <w:proofErr w:type="gramEnd"/>
      <w:r w:rsidRPr="008D5920">
        <w:rPr>
          <w:rStyle w:val="normaltextrun"/>
          <w:rFonts w:ascii="Book Antiqua" w:hAnsi="Book Antiqua"/>
          <w:sz w:val="18"/>
          <w:szCs w:val="18"/>
        </w:rPr>
        <w:t>FirstName,LastName,DepartmentID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>) values('</w:t>
      </w:r>
      <w:proofErr w:type="spellStart"/>
      <w:r w:rsidRPr="008D5920">
        <w:rPr>
          <w:rStyle w:val="normaltextrun"/>
          <w:rFonts w:ascii="Book Antiqua" w:hAnsi="Book Antiqua"/>
          <w:sz w:val="18"/>
          <w:szCs w:val="18"/>
        </w:rPr>
        <w:t>Shruti','Kumari',Null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>)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58922BBE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</w:rPr>
        <w:t xml:space="preserve">insert into </w:t>
      </w:r>
      <w:proofErr w:type="gramStart"/>
      <w:r w:rsidRPr="008D5920">
        <w:rPr>
          <w:rStyle w:val="normaltextrun"/>
          <w:rFonts w:ascii="Book Antiqua" w:hAnsi="Book Antiqua"/>
          <w:sz w:val="18"/>
          <w:szCs w:val="18"/>
        </w:rPr>
        <w:t>Employee(</w:t>
      </w:r>
      <w:proofErr w:type="spellStart"/>
      <w:proofErr w:type="gramEnd"/>
      <w:r w:rsidRPr="008D5920">
        <w:rPr>
          <w:rStyle w:val="normaltextrun"/>
          <w:rFonts w:ascii="Book Antiqua" w:hAnsi="Book Antiqua"/>
          <w:sz w:val="18"/>
          <w:szCs w:val="18"/>
        </w:rPr>
        <w:t>FirstName,LastName,DepartmentID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>) values('Smruthi','</w:t>
      </w:r>
      <w:proofErr w:type="spellStart"/>
      <w:r w:rsidRPr="008D5920">
        <w:rPr>
          <w:rStyle w:val="normaltextrun"/>
          <w:rFonts w:ascii="Book Antiqua" w:hAnsi="Book Antiqua"/>
          <w:sz w:val="18"/>
          <w:szCs w:val="18"/>
        </w:rPr>
        <w:t>KalpanaDutta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>',Null)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7AA4FC80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</w:rPr>
        <w:t xml:space="preserve">insert into </w:t>
      </w:r>
      <w:proofErr w:type="gramStart"/>
      <w:r w:rsidRPr="008D5920">
        <w:rPr>
          <w:rStyle w:val="normaltextrun"/>
          <w:rFonts w:ascii="Book Antiqua" w:hAnsi="Book Antiqua"/>
          <w:sz w:val="18"/>
          <w:szCs w:val="18"/>
        </w:rPr>
        <w:t>Employee(</w:t>
      </w:r>
      <w:proofErr w:type="spellStart"/>
      <w:proofErr w:type="gramEnd"/>
      <w:r w:rsidRPr="008D5920">
        <w:rPr>
          <w:rStyle w:val="normaltextrun"/>
          <w:rFonts w:ascii="Book Antiqua" w:hAnsi="Book Antiqua"/>
          <w:sz w:val="18"/>
          <w:szCs w:val="18"/>
        </w:rPr>
        <w:t>FirstName,LastName,DepartmentID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>) values('</w:t>
      </w:r>
      <w:proofErr w:type="spellStart"/>
      <w:r w:rsidRPr="008D5920">
        <w:rPr>
          <w:rStyle w:val="normaltextrun"/>
          <w:rFonts w:ascii="Book Antiqua" w:hAnsi="Book Antiqua"/>
          <w:sz w:val="18"/>
          <w:szCs w:val="18"/>
        </w:rPr>
        <w:t>Gadde','Apoorva',Null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>)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2677AA98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57D858DE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</w:rPr>
        <w:t>Select * Department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21D619B6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2DA52586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</w:rPr>
        <w:t>Select * Employee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339D4751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33C5CCC3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464D229E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</w:rPr>
        <w:t>//</w:t>
      </w:r>
      <w:proofErr w:type="spellStart"/>
      <w:r w:rsidRPr="008D5920">
        <w:rPr>
          <w:rStyle w:val="normaltextrun"/>
          <w:rFonts w:ascii="Book Antiqua" w:hAnsi="Book Antiqua"/>
          <w:sz w:val="18"/>
          <w:szCs w:val="18"/>
        </w:rPr>
        <w:t>retireves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 xml:space="preserve"> only common data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1835CFB5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</w:rPr>
        <w:t>select e</w:t>
      </w:r>
      <w:proofErr w:type="gramStart"/>
      <w:r w:rsidRPr="008D5920">
        <w:rPr>
          <w:rStyle w:val="normaltextrun"/>
          <w:rFonts w:ascii="Book Antiqua" w:hAnsi="Book Antiqua"/>
          <w:sz w:val="18"/>
          <w:szCs w:val="18"/>
        </w:rPr>
        <w:t>1.EmployeeID</w:t>
      </w:r>
      <w:proofErr w:type="gramEnd"/>
      <w:r w:rsidRPr="008D5920">
        <w:rPr>
          <w:rStyle w:val="normaltextrun"/>
          <w:rFonts w:ascii="Book Antiqua" w:hAnsi="Book Antiqua"/>
          <w:sz w:val="18"/>
          <w:szCs w:val="18"/>
        </w:rPr>
        <w:t>,e1.FirstName,d1.Depid,d1.DeptName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636E1118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</w:rPr>
        <w:t>from Employee e1 Join Department d1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1092A45B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</w:rPr>
        <w:t>on d</w:t>
      </w:r>
      <w:proofErr w:type="gramStart"/>
      <w:r w:rsidRPr="008D5920">
        <w:rPr>
          <w:rStyle w:val="normaltextrun"/>
          <w:rFonts w:ascii="Book Antiqua" w:hAnsi="Book Antiqua"/>
          <w:sz w:val="18"/>
          <w:szCs w:val="18"/>
        </w:rPr>
        <w:t>1.Depid</w:t>
      </w:r>
      <w:proofErr w:type="gramEnd"/>
      <w:r w:rsidRPr="008D5920">
        <w:rPr>
          <w:rStyle w:val="normaltextrun"/>
          <w:rFonts w:ascii="Book Antiqua" w:hAnsi="Book Antiqua"/>
          <w:sz w:val="18"/>
          <w:szCs w:val="18"/>
        </w:rPr>
        <w:t xml:space="preserve"> = e1.DepartmentID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64B7FA58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010BE028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</w:rPr>
        <w:t>select e</w:t>
      </w:r>
      <w:proofErr w:type="gramStart"/>
      <w:r w:rsidRPr="008D5920">
        <w:rPr>
          <w:rStyle w:val="normaltextrun"/>
          <w:rFonts w:ascii="Book Antiqua" w:hAnsi="Book Antiqua"/>
          <w:sz w:val="18"/>
          <w:szCs w:val="18"/>
        </w:rPr>
        <w:t>1.EmployeeID</w:t>
      </w:r>
      <w:proofErr w:type="gramEnd"/>
      <w:r w:rsidRPr="008D5920">
        <w:rPr>
          <w:rStyle w:val="normaltextrun"/>
          <w:rFonts w:ascii="Book Antiqua" w:hAnsi="Book Antiqua"/>
          <w:sz w:val="18"/>
          <w:szCs w:val="18"/>
        </w:rPr>
        <w:t>,e1.FirstName,d1.Depid,d1.DeptName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3FA31E5F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</w:rPr>
        <w:t>from Employee e1 left outer Join Department d1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6FD0F30F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</w:rPr>
        <w:t>on d</w:t>
      </w:r>
      <w:proofErr w:type="gramStart"/>
      <w:r w:rsidRPr="008D5920">
        <w:rPr>
          <w:rStyle w:val="normaltextrun"/>
          <w:rFonts w:ascii="Book Antiqua" w:hAnsi="Book Antiqua"/>
          <w:sz w:val="18"/>
          <w:szCs w:val="18"/>
        </w:rPr>
        <w:t>1.Depid</w:t>
      </w:r>
      <w:proofErr w:type="gramEnd"/>
      <w:r w:rsidRPr="008D5920">
        <w:rPr>
          <w:rStyle w:val="normaltextrun"/>
          <w:rFonts w:ascii="Book Antiqua" w:hAnsi="Book Antiqua"/>
          <w:sz w:val="18"/>
          <w:szCs w:val="18"/>
        </w:rPr>
        <w:t xml:space="preserve"> = e1.DepartmentID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3E0975DE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0BFBA363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</w:rPr>
        <w:t>select e</w:t>
      </w:r>
      <w:proofErr w:type="gramStart"/>
      <w:r w:rsidRPr="008D5920">
        <w:rPr>
          <w:rStyle w:val="normaltextrun"/>
          <w:rFonts w:ascii="Book Antiqua" w:hAnsi="Book Antiqua"/>
          <w:sz w:val="18"/>
          <w:szCs w:val="18"/>
        </w:rPr>
        <w:t>1.EmployeeID</w:t>
      </w:r>
      <w:proofErr w:type="gramEnd"/>
      <w:r w:rsidRPr="008D5920">
        <w:rPr>
          <w:rStyle w:val="normaltextrun"/>
          <w:rFonts w:ascii="Book Antiqua" w:hAnsi="Book Antiqua"/>
          <w:sz w:val="18"/>
          <w:szCs w:val="18"/>
        </w:rPr>
        <w:t>,e1.FirstName,d1.Depid,d1.DeptName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4FB7C95B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</w:rPr>
        <w:lastRenderedPageBreak/>
        <w:t>from Employee e1 right outer Join Department d1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58B49155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</w:rPr>
        <w:t>on d</w:t>
      </w:r>
      <w:proofErr w:type="gramStart"/>
      <w:r w:rsidRPr="008D5920">
        <w:rPr>
          <w:rStyle w:val="normaltextrun"/>
          <w:rFonts w:ascii="Book Antiqua" w:hAnsi="Book Antiqua"/>
          <w:sz w:val="18"/>
          <w:szCs w:val="18"/>
        </w:rPr>
        <w:t>1.Depid</w:t>
      </w:r>
      <w:proofErr w:type="gramEnd"/>
      <w:r w:rsidRPr="008D5920">
        <w:rPr>
          <w:rStyle w:val="normaltextrun"/>
          <w:rFonts w:ascii="Book Antiqua" w:hAnsi="Book Antiqua"/>
          <w:sz w:val="18"/>
          <w:szCs w:val="18"/>
        </w:rPr>
        <w:t xml:space="preserve"> = e1.DepartmentID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22384B96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64B88DEF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</w:rPr>
        <w:t>select e</w:t>
      </w:r>
      <w:proofErr w:type="gramStart"/>
      <w:r w:rsidRPr="008D5920">
        <w:rPr>
          <w:rStyle w:val="normaltextrun"/>
          <w:rFonts w:ascii="Book Antiqua" w:hAnsi="Book Antiqua"/>
          <w:sz w:val="18"/>
          <w:szCs w:val="18"/>
        </w:rPr>
        <w:t>1.EmployeeID</w:t>
      </w:r>
      <w:proofErr w:type="gramEnd"/>
      <w:r w:rsidRPr="008D5920">
        <w:rPr>
          <w:rStyle w:val="normaltextrun"/>
          <w:rFonts w:ascii="Book Antiqua" w:hAnsi="Book Antiqua"/>
          <w:sz w:val="18"/>
          <w:szCs w:val="18"/>
        </w:rPr>
        <w:t>,e1.FirstName,d1.Depid,d1.DeptName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1729FEDD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</w:rPr>
        <w:t>from Employee e1 Full outer Join Department d1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4123337C" w14:textId="77777777" w:rsidR="00D22F5E" w:rsidRPr="008D5920" w:rsidRDefault="00D22F5E" w:rsidP="00D22F5E">
      <w:pPr>
        <w:pStyle w:val="paragraph"/>
        <w:spacing w:before="0" w:beforeAutospacing="0" w:after="0" w:afterAutospacing="0"/>
        <w:textAlignment w:val="baseline"/>
        <w:rPr>
          <w:rStyle w:val="eop"/>
          <w:rFonts w:ascii="Book Antiqua" w:hAnsi="Book Antiqua" w:cs="Calibr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</w:rPr>
        <w:t>on d</w:t>
      </w:r>
      <w:proofErr w:type="gramStart"/>
      <w:r w:rsidRPr="008D5920">
        <w:rPr>
          <w:rStyle w:val="normaltextrun"/>
          <w:rFonts w:ascii="Book Antiqua" w:hAnsi="Book Antiqua"/>
          <w:sz w:val="18"/>
          <w:szCs w:val="18"/>
        </w:rPr>
        <w:t>1.Depid</w:t>
      </w:r>
      <w:proofErr w:type="gramEnd"/>
      <w:r w:rsidRPr="008D5920">
        <w:rPr>
          <w:rStyle w:val="normaltextrun"/>
          <w:rFonts w:ascii="Book Antiqua" w:hAnsi="Book Antiqua"/>
          <w:sz w:val="18"/>
          <w:szCs w:val="18"/>
        </w:rPr>
        <w:t xml:space="preserve"> = e1.DepartmentID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1F9B330E" w14:textId="715AE59D" w:rsidR="4DE29A45" w:rsidRDefault="4DE29A45" w:rsidP="4DE29A45">
      <w:pPr>
        <w:pStyle w:val="paragraph"/>
        <w:spacing w:before="0" w:beforeAutospacing="0" w:after="0" w:afterAutospacing="0"/>
        <w:rPr>
          <w:rStyle w:val="eop"/>
          <w:rFonts w:ascii="Book Antiqua" w:hAnsi="Book Antiqua" w:cs="Calibri"/>
          <w:sz w:val="18"/>
          <w:szCs w:val="18"/>
        </w:rPr>
      </w:pPr>
    </w:p>
    <w:p w14:paraId="56C9F84A" w14:textId="333E1710" w:rsidR="00D22F5E" w:rsidRPr="00D22F5E" w:rsidRDefault="0098609D" w:rsidP="00D22F5E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D009A11" wp14:editId="727645A1">
                <wp:simplePos x="0" y="0"/>
                <wp:positionH relativeFrom="column">
                  <wp:posOffset>0</wp:posOffset>
                </wp:positionH>
                <wp:positionV relativeFrom="paragraph">
                  <wp:posOffset>145415</wp:posOffset>
                </wp:positionV>
                <wp:extent cx="6697980" cy="327660"/>
                <wp:effectExtent l="0" t="0" r="26670" b="15240"/>
                <wp:wrapNone/>
                <wp:docPr id="5058922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7980" cy="3276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BB308" w14:textId="21FF2F93" w:rsidR="00D22F5E" w:rsidRDefault="00412028" w:rsidP="00D22F5E">
                            <w:pPr>
                              <w:jc w:val="center"/>
                            </w:pPr>
                            <w:r w:rsidRPr="00412028">
                              <w:rPr>
                                <w:b/>
                                <w:lang w:val="en-US"/>
                              </w:rPr>
                              <w:t xml:space="preserve">Complete the class Account and </w:t>
                            </w:r>
                            <w:proofErr w:type="spellStart"/>
                            <w:r w:rsidRPr="00412028">
                              <w:rPr>
                                <w:b/>
                                <w:lang w:val="en-US"/>
                              </w:rPr>
                              <w:t>AccountDetails</w:t>
                            </w:r>
                            <w:proofErr w:type="spellEnd"/>
                            <w:r w:rsidRPr="00412028">
                              <w:rPr>
                                <w:b/>
                                <w:lang w:val="en-US"/>
                              </w:rPr>
                              <w:t xml:space="preserve"> as per the below </w:t>
                            </w:r>
                            <w:proofErr w:type="gramStart"/>
                            <w:r w:rsidRPr="00412028">
                              <w:rPr>
                                <w:b/>
                                <w:lang w:val="en-US"/>
                              </w:rPr>
                              <w:t>requirement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09A11" id="_x0000_s1027" style="position:absolute;margin-left:0;margin-top:11.45pt;width:527.4pt;height:25.8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" fillcolor="black [3213]" strokecolor="black [480]" strokeweight="1pt">
                <v:textbox>
                  <w:txbxContent>
                    <w:p w14:paraId="53FBB308" w14:textId="21FF2F93" w:rsidR="00D22F5E" w:rsidRDefault="00412028" w:rsidP="00D22F5E">
                      <w:pPr>
                        <w:jc w:val="center"/>
                      </w:pPr>
                      <w:r w:rsidRPr="00412028">
                        <w:rPr>
                          <w:b/>
                          <w:lang w:val="en-US"/>
                        </w:rPr>
                        <w:t xml:space="preserve">Complete the class Account and </w:t>
                      </w:r>
                      <w:proofErr w:type="spellStart"/>
                      <w:r w:rsidRPr="00412028">
                        <w:rPr>
                          <w:b/>
                          <w:lang w:val="en-US"/>
                        </w:rPr>
                        <w:t>AccountDetails</w:t>
                      </w:r>
                      <w:proofErr w:type="spellEnd"/>
                      <w:r w:rsidRPr="00412028">
                        <w:rPr>
                          <w:b/>
                          <w:lang w:val="en-US"/>
                        </w:rPr>
                        <w:t xml:space="preserve"> as per the below </w:t>
                      </w:r>
                      <w:proofErr w:type="gramStart"/>
                      <w:r w:rsidRPr="00412028">
                        <w:rPr>
                          <w:b/>
                          <w:lang w:val="en-US"/>
                        </w:rPr>
                        <w:t>requirement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54F2D525" w14:textId="0FEB3427" w:rsidR="00096B52" w:rsidRDefault="00096B52" w:rsidP="00D65F3B">
      <w:pPr>
        <w:jc w:val="center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</w:p>
    <w:p w14:paraId="44B85AB4" w14:textId="5B622526" w:rsidR="0098609D" w:rsidRDefault="0098609D" w:rsidP="00D65F3B">
      <w:pPr>
        <w:jc w:val="center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</w:p>
    <w:p w14:paraId="2DCDA68F" w14:textId="7AB5EEA0" w:rsidR="0098609D" w:rsidRDefault="0098609D" w:rsidP="0098609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Book Antiqua" w:hAnsi="Book Antiqua"/>
          <w:b/>
          <w:bCs/>
          <w:sz w:val="18"/>
          <w:szCs w:val="18"/>
        </w:rPr>
      </w:pPr>
      <w:r w:rsidRPr="0098609D">
        <w:rPr>
          <w:rStyle w:val="normaltextrun"/>
          <w:rFonts w:ascii="Book Antiqua" w:hAnsi="Book Antiqua"/>
          <w:b/>
          <w:bCs/>
          <w:sz w:val="18"/>
          <w:szCs w:val="18"/>
        </w:rPr>
        <w:t>Problem Statement - Account Details </w:t>
      </w:r>
    </w:p>
    <w:p w14:paraId="2CE13781" w14:textId="77777777" w:rsidR="0050366D" w:rsidRPr="0050366D" w:rsidRDefault="0050366D" w:rsidP="0050366D">
      <w:pPr>
        <w:pStyle w:val="paragraph"/>
        <w:spacing w:before="0" w:after="0"/>
        <w:textAlignment w:val="baseline"/>
        <w:rPr>
          <w:rFonts w:ascii="Book Antiqua" w:hAnsi="Book Antiqua" w:cs="Segoe UI"/>
          <w:sz w:val="18"/>
          <w:szCs w:val="18"/>
        </w:rPr>
      </w:pPr>
      <w:r w:rsidRPr="0050366D">
        <w:rPr>
          <w:rStyle w:val="normaltextrun"/>
          <w:rFonts w:ascii="Book Antiqua" w:hAnsi="Book Antiqua" w:cs="Arial"/>
          <w:b/>
          <w:bCs/>
          <w:color w:val="3D3C40"/>
          <w:sz w:val="18"/>
          <w:szCs w:val="18"/>
        </w:rPr>
        <w:t xml:space="preserve">class </w:t>
      </w:r>
      <w:proofErr w:type="gramStart"/>
      <w:r w:rsidRPr="0050366D">
        <w:rPr>
          <w:rStyle w:val="normaltextrun"/>
          <w:rFonts w:ascii="Book Antiqua" w:hAnsi="Book Antiqua" w:cs="Arial"/>
          <w:b/>
          <w:bCs/>
          <w:color w:val="3D3C40"/>
          <w:sz w:val="18"/>
          <w:szCs w:val="18"/>
        </w:rPr>
        <w:t>Account :</w:t>
      </w:r>
      <w:proofErr w:type="gramEnd"/>
      <w:r w:rsidRPr="0050366D">
        <w:rPr>
          <w:rStyle w:val="eop"/>
          <w:rFonts w:ascii="Book Antiqua" w:hAnsi="Book Antiqua" w:cs="Arial"/>
          <w:color w:val="3D3C40"/>
          <w:sz w:val="18"/>
          <w:szCs w:val="18"/>
        </w:rPr>
        <w:t> </w:t>
      </w:r>
    </w:p>
    <w:p w14:paraId="571B1F36" w14:textId="77777777" w:rsidR="0050366D" w:rsidRPr="0050366D" w:rsidRDefault="0050366D" w:rsidP="0050366D">
      <w:pPr>
        <w:pStyle w:val="paragraph"/>
        <w:spacing w:before="0" w:after="0"/>
        <w:textAlignment w:val="baseline"/>
        <w:rPr>
          <w:rFonts w:ascii="Book Antiqua" w:hAnsi="Book Antiqua" w:cs="Segoe UI"/>
          <w:sz w:val="18"/>
          <w:szCs w:val="18"/>
        </w:rPr>
      </w:pPr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>Create the following instance/static members:</w:t>
      </w:r>
      <w:r w:rsidRPr="0050366D">
        <w:rPr>
          <w:rStyle w:val="eop"/>
          <w:rFonts w:ascii="Book Antiqua" w:hAnsi="Book Antiqua" w:cs="Arial"/>
          <w:color w:val="3D3C40"/>
          <w:sz w:val="18"/>
          <w:szCs w:val="18"/>
        </w:rPr>
        <w:t> </w:t>
      </w:r>
    </w:p>
    <w:p w14:paraId="4689422B" w14:textId="310A2B7B" w:rsidR="0050366D" w:rsidRPr="0050366D" w:rsidRDefault="0050366D" w:rsidP="0050366D">
      <w:pPr>
        <w:pStyle w:val="paragraph"/>
        <w:spacing w:before="0" w:after="0"/>
        <w:textAlignment w:val="baseline"/>
        <w:rPr>
          <w:rFonts w:ascii="Book Antiqua" w:hAnsi="Book Antiqua" w:cs="Segoe UI"/>
          <w:sz w:val="18"/>
          <w:szCs w:val="18"/>
        </w:rPr>
      </w:pPr>
      <w:proofErr w:type="spellStart"/>
      <w:proofErr w:type="gramStart"/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>accountNo</w:t>
      </w:r>
      <w:proofErr w:type="spellEnd"/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 xml:space="preserve"> :</w:t>
      </w:r>
      <w:proofErr w:type="gramEnd"/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 xml:space="preserve"> int</w:t>
      </w:r>
      <w:r w:rsidRPr="0050366D">
        <w:rPr>
          <w:rStyle w:val="eop"/>
          <w:rFonts w:ascii="Book Antiqua" w:hAnsi="Book Antiqua" w:cs="Arial"/>
          <w:color w:val="3D3C40"/>
          <w:sz w:val="18"/>
          <w:szCs w:val="18"/>
        </w:rPr>
        <w:t> </w:t>
      </w:r>
    </w:p>
    <w:p w14:paraId="1ABC4683" w14:textId="6420E477" w:rsidR="0050366D" w:rsidRPr="0050366D" w:rsidRDefault="0050366D" w:rsidP="0050366D">
      <w:pPr>
        <w:pStyle w:val="paragraph"/>
        <w:spacing w:before="0" w:after="0"/>
        <w:textAlignment w:val="baseline"/>
        <w:rPr>
          <w:rFonts w:ascii="Book Antiqua" w:hAnsi="Book Antiqua" w:cs="Segoe UI"/>
          <w:sz w:val="18"/>
          <w:szCs w:val="18"/>
        </w:rPr>
      </w:pPr>
      <w:proofErr w:type="gramStart"/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>balance :</w:t>
      </w:r>
      <w:proofErr w:type="gramEnd"/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 xml:space="preserve"> double</w:t>
      </w:r>
      <w:r w:rsidRPr="0050366D">
        <w:rPr>
          <w:rStyle w:val="eop"/>
          <w:rFonts w:ascii="Book Antiqua" w:hAnsi="Book Antiqua" w:cs="Arial"/>
          <w:color w:val="3D3C40"/>
          <w:sz w:val="18"/>
          <w:szCs w:val="18"/>
        </w:rPr>
        <w:t> </w:t>
      </w:r>
    </w:p>
    <w:p w14:paraId="43E9CFBB" w14:textId="1C9BFA4F" w:rsidR="0050366D" w:rsidRPr="0050366D" w:rsidRDefault="0050366D" w:rsidP="0050366D">
      <w:pPr>
        <w:pStyle w:val="paragraph"/>
        <w:spacing w:before="0" w:after="0"/>
        <w:textAlignment w:val="baseline"/>
        <w:rPr>
          <w:rFonts w:ascii="Book Antiqua" w:hAnsi="Book Antiqua" w:cs="Segoe UI"/>
          <w:sz w:val="18"/>
          <w:szCs w:val="18"/>
        </w:rPr>
      </w:pPr>
      <w:proofErr w:type="spellStart"/>
      <w:proofErr w:type="gramStart"/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>accountType</w:t>
      </w:r>
      <w:proofErr w:type="spellEnd"/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 xml:space="preserve"> :</w:t>
      </w:r>
      <w:proofErr w:type="gramEnd"/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 xml:space="preserve"> string</w:t>
      </w:r>
      <w:r w:rsidRPr="0050366D">
        <w:rPr>
          <w:rStyle w:val="eop"/>
          <w:rFonts w:ascii="Book Antiqua" w:hAnsi="Book Antiqua" w:cs="Arial"/>
          <w:color w:val="3D3C40"/>
          <w:sz w:val="18"/>
          <w:szCs w:val="18"/>
        </w:rPr>
        <w:t> </w:t>
      </w:r>
    </w:p>
    <w:p w14:paraId="7BD2FEFD" w14:textId="357DD2C5" w:rsidR="0050366D" w:rsidRPr="0050366D" w:rsidRDefault="0050366D" w:rsidP="0050366D">
      <w:pPr>
        <w:pStyle w:val="paragraph"/>
        <w:spacing w:before="0" w:after="0"/>
        <w:textAlignment w:val="baseline"/>
        <w:rPr>
          <w:rFonts w:ascii="Book Antiqua" w:hAnsi="Book Antiqua" w:cs="Segoe UI"/>
          <w:sz w:val="18"/>
          <w:szCs w:val="18"/>
        </w:rPr>
      </w:pPr>
      <w:proofErr w:type="gramStart"/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>counter :int</w:t>
      </w:r>
      <w:proofErr w:type="gramEnd"/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 xml:space="preserve"> static</w:t>
      </w:r>
      <w:r w:rsidRPr="0050366D">
        <w:rPr>
          <w:rStyle w:val="eop"/>
          <w:rFonts w:ascii="Book Antiqua" w:hAnsi="Book Antiqua" w:cs="Arial"/>
          <w:color w:val="3D3C40"/>
          <w:sz w:val="18"/>
          <w:szCs w:val="18"/>
        </w:rPr>
        <w:t> </w:t>
      </w:r>
    </w:p>
    <w:p w14:paraId="688D29BE" w14:textId="1B8AE957" w:rsidR="0050366D" w:rsidRPr="0050366D" w:rsidRDefault="0050366D" w:rsidP="0050366D">
      <w:pPr>
        <w:pStyle w:val="paragraph"/>
        <w:spacing w:before="0" w:after="0"/>
        <w:textAlignment w:val="baseline"/>
        <w:rPr>
          <w:rFonts w:ascii="Book Antiqua" w:hAnsi="Book Antiqua" w:cs="Segoe UI"/>
          <w:sz w:val="18"/>
          <w:szCs w:val="18"/>
        </w:rPr>
      </w:pPr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 xml:space="preserve">Define parameterized constructor with two parameters to initialize balance and </w:t>
      </w:r>
      <w:proofErr w:type="spellStart"/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>accountType</w:t>
      </w:r>
      <w:proofErr w:type="spellEnd"/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 xml:space="preserve">. </w:t>
      </w:r>
      <w:proofErr w:type="spellStart"/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>accountNo</w:t>
      </w:r>
      <w:proofErr w:type="spellEnd"/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 xml:space="preserve"> should be initialized by incrementing counter.</w:t>
      </w:r>
      <w:r w:rsidRPr="0050366D">
        <w:rPr>
          <w:rStyle w:val="eop"/>
          <w:rFonts w:ascii="Book Antiqua" w:hAnsi="Book Antiqua" w:cs="Arial"/>
          <w:color w:val="3D3C40"/>
          <w:sz w:val="18"/>
          <w:szCs w:val="18"/>
        </w:rPr>
        <w:t> </w:t>
      </w:r>
    </w:p>
    <w:p w14:paraId="0A87455A" w14:textId="066B81AF" w:rsidR="0050366D" w:rsidRPr="0050366D" w:rsidRDefault="0050366D" w:rsidP="0050366D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Book Antiqua" w:hAnsi="Book Antiqua" w:cs="Arial"/>
          <w:sz w:val="18"/>
          <w:szCs w:val="18"/>
        </w:rPr>
      </w:pPr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>Implement the below operations:</w:t>
      </w:r>
      <w:r w:rsidRPr="0050366D">
        <w:rPr>
          <w:rStyle w:val="eop"/>
          <w:rFonts w:ascii="Book Antiqua" w:hAnsi="Book Antiqua" w:cs="Arial"/>
          <w:color w:val="3D3C40"/>
          <w:sz w:val="18"/>
          <w:szCs w:val="18"/>
        </w:rPr>
        <w:t> </w:t>
      </w:r>
    </w:p>
    <w:p w14:paraId="027C53AF" w14:textId="63564E6A" w:rsidR="0050366D" w:rsidRPr="0050366D" w:rsidRDefault="0050366D" w:rsidP="0050366D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Book Antiqua" w:hAnsi="Book Antiqua" w:cs="Arial"/>
          <w:sz w:val="18"/>
          <w:szCs w:val="18"/>
        </w:rPr>
      </w:pPr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 xml:space="preserve">void </w:t>
      </w:r>
      <w:proofErr w:type="spellStart"/>
      <w:proofErr w:type="gramStart"/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>depositAmount</w:t>
      </w:r>
      <w:proofErr w:type="spellEnd"/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>(</w:t>
      </w:r>
      <w:proofErr w:type="gramEnd"/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>double amount)</w:t>
      </w:r>
      <w:r w:rsidRPr="0050366D">
        <w:rPr>
          <w:rStyle w:val="eop"/>
          <w:rFonts w:ascii="Book Antiqua" w:hAnsi="Book Antiqua" w:cs="Arial"/>
          <w:color w:val="3D3C40"/>
          <w:sz w:val="18"/>
          <w:szCs w:val="18"/>
        </w:rPr>
        <w:t> </w:t>
      </w:r>
    </w:p>
    <w:p w14:paraId="76A306B6" w14:textId="24F77BC9" w:rsidR="0050366D" w:rsidRPr="0050366D" w:rsidRDefault="0050366D" w:rsidP="0050366D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Book Antiqua" w:hAnsi="Book Antiqua" w:cs="Arial"/>
          <w:sz w:val="18"/>
          <w:szCs w:val="18"/>
        </w:rPr>
      </w:pPr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>To add amount to account balance</w:t>
      </w:r>
      <w:r w:rsidRPr="0050366D">
        <w:rPr>
          <w:rStyle w:val="eop"/>
          <w:rFonts w:ascii="Book Antiqua" w:hAnsi="Book Antiqua" w:cs="Arial"/>
          <w:color w:val="3D3C40"/>
          <w:sz w:val="18"/>
          <w:szCs w:val="18"/>
        </w:rPr>
        <w:t> </w:t>
      </w:r>
    </w:p>
    <w:p w14:paraId="67455F6A" w14:textId="0CD44812" w:rsidR="0050366D" w:rsidRPr="0050366D" w:rsidRDefault="0050366D" w:rsidP="0050366D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Book Antiqua" w:hAnsi="Book Antiqua" w:cs="Arial"/>
          <w:sz w:val="18"/>
          <w:szCs w:val="18"/>
        </w:rPr>
      </w:pPr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 xml:space="preserve">void </w:t>
      </w:r>
      <w:proofErr w:type="spellStart"/>
      <w:proofErr w:type="gramStart"/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>printAccountDetails</w:t>
      </w:r>
      <w:proofErr w:type="spellEnd"/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>(</w:t>
      </w:r>
      <w:proofErr w:type="gramEnd"/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>)</w:t>
      </w:r>
      <w:r w:rsidRPr="0050366D">
        <w:rPr>
          <w:rStyle w:val="eop"/>
          <w:rFonts w:ascii="Book Antiqua" w:hAnsi="Book Antiqua" w:cs="Arial"/>
          <w:color w:val="3D3C40"/>
          <w:sz w:val="18"/>
          <w:szCs w:val="18"/>
        </w:rPr>
        <w:t> </w:t>
      </w:r>
    </w:p>
    <w:p w14:paraId="6B6A5A9E" w14:textId="77777777" w:rsidR="0050366D" w:rsidRPr="0050366D" w:rsidRDefault="0050366D" w:rsidP="0050366D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Book Antiqua" w:hAnsi="Book Antiqua" w:cs="Arial"/>
          <w:sz w:val="18"/>
          <w:szCs w:val="18"/>
        </w:rPr>
      </w:pPr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>To display account details as per format given in Example Section</w:t>
      </w:r>
      <w:r w:rsidRPr="0050366D">
        <w:rPr>
          <w:rStyle w:val="eop"/>
          <w:rFonts w:ascii="Book Antiqua" w:hAnsi="Book Antiqua" w:cs="Arial"/>
          <w:color w:val="3D3C40"/>
          <w:sz w:val="18"/>
          <w:szCs w:val="18"/>
        </w:rPr>
        <w:t> </w:t>
      </w:r>
    </w:p>
    <w:p w14:paraId="6A235BED" w14:textId="051B8D17" w:rsidR="0050366D" w:rsidRPr="0050366D" w:rsidRDefault="0050366D" w:rsidP="0050366D">
      <w:pPr>
        <w:pStyle w:val="paragraph"/>
        <w:spacing w:before="0" w:after="0"/>
        <w:textAlignment w:val="baseline"/>
        <w:rPr>
          <w:rFonts w:ascii="Book Antiqua" w:hAnsi="Book Antiqua" w:cs="Segoe UI"/>
          <w:sz w:val="18"/>
          <w:szCs w:val="18"/>
        </w:rPr>
      </w:pPr>
      <w:r w:rsidRPr="0050366D">
        <w:rPr>
          <w:rStyle w:val="normaltextrun"/>
          <w:rFonts w:ascii="Book Antiqua" w:hAnsi="Book Antiqua" w:cs="Arial"/>
          <w:b/>
          <w:bCs/>
          <w:color w:val="3D3C40"/>
          <w:sz w:val="18"/>
          <w:szCs w:val="18"/>
        </w:rPr>
        <w:t xml:space="preserve">class </w:t>
      </w:r>
      <w:proofErr w:type="spellStart"/>
      <w:proofErr w:type="gramStart"/>
      <w:r w:rsidRPr="0050366D">
        <w:rPr>
          <w:rStyle w:val="normaltextrun"/>
          <w:rFonts w:ascii="Book Antiqua" w:hAnsi="Book Antiqua" w:cs="Arial"/>
          <w:b/>
          <w:bCs/>
          <w:color w:val="3D3C40"/>
          <w:sz w:val="18"/>
          <w:szCs w:val="18"/>
        </w:rPr>
        <w:t>AccountDetails</w:t>
      </w:r>
      <w:proofErr w:type="spellEnd"/>
      <w:r w:rsidRPr="0050366D">
        <w:rPr>
          <w:rStyle w:val="normaltextrun"/>
          <w:rFonts w:ascii="Book Antiqua" w:hAnsi="Book Antiqua" w:cs="Arial"/>
          <w:b/>
          <w:bCs/>
          <w:color w:val="3D3C40"/>
          <w:sz w:val="18"/>
          <w:szCs w:val="18"/>
        </w:rPr>
        <w:t xml:space="preserve"> :</w:t>
      </w:r>
      <w:proofErr w:type="gramEnd"/>
      <w:r w:rsidRPr="0050366D">
        <w:rPr>
          <w:rStyle w:val="eop"/>
          <w:rFonts w:ascii="Book Antiqua" w:hAnsi="Book Antiqua" w:cs="Arial"/>
          <w:color w:val="3D3C40"/>
          <w:sz w:val="18"/>
          <w:szCs w:val="18"/>
        </w:rPr>
        <w:t> </w:t>
      </w:r>
    </w:p>
    <w:p w14:paraId="698A8F1A" w14:textId="10F51807" w:rsidR="0050366D" w:rsidRPr="0050366D" w:rsidRDefault="0050366D" w:rsidP="0050366D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Book Antiqua" w:hAnsi="Book Antiqua" w:cs="Arial"/>
          <w:sz w:val="18"/>
          <w:szCs w:val="18"/>
        </w:rPr>
      </w:pPr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 xml:space="preserve">Create </w:t>
      </w:r>
      <w:proofErr w:type="spellStart"/>
      <w:proofErr w:type="gramStart"/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>GetData</w:t>
      </w:r>
      <w:proofErr w:type="spellEnd"/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>(</w:t>
      </w:r>
      <w:proofErr w:type="gramEnd"/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>) method and follow the below instructions.</w:t>
      </w:r>
      <w:r w:rsidRPr="0050366D">
        <w:rPr>
          <w:rStyle w:val="eop"/>
          <w:rFonts w:ascii="Book Antiqua" w:hAnsi="Book Antiqua" w:cs="Arial"/>
          <w:color w:val="3D3C40"/>
          <w:sz w:val="18"/>
          <w:szCs w:val="18"/>
        </w:rPr>
        <w:t> </w:t>
      </w:r>
    </w:p>
    <w:p w14:paraId="03A0C9E4" w14:textId="349096FA" w:rsidR="0050366D" w:rsidRPr="0050366D" w:rsidRDefault="0050366D" w:rsidP="0050366D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Book Antiqua" w:hAnsi="Book Antiqua" w:cs="Arial"/>
          <w:sz w:val="18"/>
          <w:szCs w:val="18"/>
        </w:rPr>
      </w:pPr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 xml:space="preserve">Accept balance, account type and amount as input for two account objects from </w:t>
      </w:r>
      <w:proofErr w:type="gramStart"/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>Console(</w:t>
      </w:r>
      <w:proofErr w:type="gramEnd"/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>Refer Example section for input format)</w:t>
      </w:r>
      <w:r w:rsidRPr="0050366D">
        <w:rPr>
          <w:rStyle w:val="eop"/>
          <w:rFonts w:ascii="Book Antiqua" w:hAnsi="Book Antiqua" w:cs="Arial"/>
          <w:color w:val="3D3C40"/>
          <w:sz w:val="18"/>
          <w:szCs w:val="18"/>
        </w:rPr>
        <w:t> </w:t>
      </w:r>
    </w:p>
    <w:p w14:paraId="4A6DE374" w14:textId="77777777" w:rsidR="0050366D" w:rsidRPr="0050366D" w:rsidRDefault="0050366D" w:rsidP="0050366D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Book Antiqua" w:hAnsi="Book Antiqua" w:cs="Arial"/>
          <w:sz w:val="18"/>
          <w:szCs w:val="18"/>
        </w:rPr>
      </w:pPr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 xml:space="preserve">create first object using the input data and display account </w:t>
      </w:r>
      <w:proofErr w:type="gramStart"/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>details</w:t>
      </w:r>
      <w:proofErr w:type="gramEnd"/>
      <w:r w:rsidRPr="0050366D">
        <w:rPr>
          <w:rStyle w:val="eop"/>
          <w:rFonts w:ascii="Book Antiqua" w:hAnsi="Book Antiqua" w:cs="Arial"/>
          <w:color w:val="3D3C40"/>
          <w:sz w:val="18"/>
          <w:szCs w:val="18"/>
        </w:rPr>
        <w:t> </w:t>
      </w:r>
    </w:p>
    <w:p w14:paraId="74BBB8BF" w14:textId="77777777" w:rsidR="0050366D" w:rsidRPr="0050366D" w:rsidRDefault="0050366D" w:rsidP="0050366D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Book Antiqua" w:hAnsi="Book Antiqua" w:cs="Arial"/>
          <w:sz w:val="18"/>
          <w:szCs w:val="18"/>
        </w:rPr>
      </w:pPr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 xml:space="preserve">Deposit amount using the input data and display the new account </w:t>
      </w:r>
      <w:proofErr w:type="gramStart"/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>balance</w:t>
      </w:r>
      <w:proofErr w:type="gramEnd"/>
      <w:r w:rsidRPr="0050366D">
        <w:rPr>
          <w:rStyle w:val="eop"/>
          <w:rFonts w:ascii="Book Antiqua" w:hAnsi="Book Antiqua" w:cs="Arial"/>
          <w:color w:val="3D3C40"/>
          <w:sz w:val="18"/>
          <w:szCs w:val="18"/>
        </w:rPr>
        <w:t> </w:t>
      </w:r>
    </w:p>
    <w:p w14:paraId="60AB6EE5" w14:textId="77777777" w:rsidR="0050366D" w:rsidRPr="0050366D" w:rsidRDefault="0050366D" w:rsidP="0050366D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Book Antiqua" w:hAnsi="Book Antiqua" w:cs="Arial"/>
          <w:sz w:val="18"/>
          <w:szCs w:val="18"/>
        </w:rPr>
      </w:pPr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>create second account object using the input data and display account details.</w:t>
      </w:r>
      <w:r w:rsidRPr="0050366D">
        <w:rPr>
          <w:rStyle w:val="eop"/>
          <w:rFonts w:ascii="Book Antiqua" w:hAnsi="Book Antiqua" w:cs="Arial"/>
          <w:color w:val="3D3C40"/>
          <w:sz w:val="18"/>
          <w:szCs w:val="18"/>
        </w:rPr>
        <w:t> </w:t>
      </w:r>
    </w:p>
    <w:p w14:paraId="2BCA3C9B" w14:textId="77777777" w:rsidR="0050366D" w:rsidRPr="0050366D" w:rsidRDefault="0050366D" w:rsidP="0050366D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Book Antiqua" w:hAnsi="Book Antiqua" w:cs="Arial"/>
          <w:sz w:val="18"/>
          <w:szCs w:val="18"/>
        </w:rPr>
      </w:pPr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 xml:space="preserve">Set account balance to new balance using input data and display the new account </w:t>
      </w:r>
      <w:proofErr w:type="gramStart"/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>balance</w:t>
      </w:r>
      <w:proofErr w:type="gramEnd"/>
      <w:r w:rsidRPr="0050366D">
        <w:rPr>
          <w:rStyle w:val="eop"/>
          <w:rFonts w:ascii="Book Antiqua" w:hAnsi="Book Antiqua" w:cs="Arial"/>
          <w:color w:val="3D3C40"/>
          <w:sz w:val="18"/>
          <w:szCs w:val="18"/>
        </w:rPr>
        <w:t> </w:t>
      </w:r>
    </w:p>
    <w:p w14:paraId="0883D1FD" w14:textId="77777777" w:rsidR="0050366D" w:rsidRPr="0050366D" w:rsidRDefault="0050366D" w:rsidP="0050366D">
      <w:pPr>
        <w:pStyle w:val="paragraph"/>
        <w:spacing w:before="0" w:after="0"/>
        <w:textAlignment w:val="baseline"/>
        <w:rPr>
          <w:rFonts w:ascii="Book Antiqua" w:hAnsi="Book Antiqua" w:cs="Segoe UI"/>
          <w:sz w:val="18"/>
          <w:szCs w:val="18"/>
        </w:rPr>
      </w:pPr>
      <w:proofErr w:type="gramStart"/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>Note :</w:t>
      </w:r>
      <w:proofErr w:type="gramEnd"/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 xml:space="preserve"> Don't Implement the Main method</w:t>
      </w:r>
      <w:r w:rsidRPr="0050366D">
        <w:rPr>
          <w:rStyle w:val="eop"/>
          <w:rFonts w:ascii="Book Antiqua" w:hAnsi="Book Antiqua" w:cs="Arial"/>
          <w:color w:val="3D3C40"/>
          <w:sz w:val="18"/>
          <w:szCs w:val="18"/>
        </w:rPr>
        <w:t> </w:t>
      </w:r>
    </w:p>
    <w:p w14:paraId="441B9BEB" w14:textId="77777777" w:rsidR="0050366D" w:rsidRPr="0050366D" w:rsidRDefault="0050366D" w:rsidP="0050366D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50366D">
        <w:rPr>
          <w:rStyle w:val="normaltextrun"/>
          <w:rFonts w:ascii="Book Antiqua" w:hAnsi="Book Antiqua" w:cs="Arial"/>
          <w:b/>
          <w:bCs/>
          <w:color w:val="3D3C40"/>
          <w:sz w:val="18"/>
          <w:szCs w:val="18"/>
        </w:rPr>
        <w:t>Example</w:t>
      </w:r>
      <w:r w:rsidRPr="0050366D">
        <w:rPr>
          <w:rStyle w:val="eop"/>
          <w:rFonts w:ascii="Book Antiqua" w:hAnsi="Book Antiqua" w:cs="Arial"/>
          <w:color w:val="3D3C40"/>
          <w:sz w:val="18"/>
          <w:szCs w:val="18"/>
        </w:rPr>
        <w:t> </w:t>
      </w:r>
    </w:p>
    <w:p w14:paraId="72396B5F" w14:textId="77777777" w:rsidR="0050366D" w:rsidRPr="0050366D" w:rsidRDefault="0050366D" w:rsidP="0050366D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Book Antiqua" w:hAnsi="Book Antiqua" w:cs="Segoe UI"/>
          <w:color w:val="F5F5F5"/>
          <w:sz w:val="18"/>
          <w:szCs w:val="18"/>
        </w:rPr>
      </w:pP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Sample</w:t>
      </w:r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Input:</w:t>
      </w:r>
      <w:r w:rsidRPr="0050366D">
        <w:rPr>
          <w:rStyle w:val="eop"/>
          <w:rFonts w:ascii="Book Antiqua" w:hAnsi="Book Antiqua" w:cs="Courier New"/>
          <w:color w:val="F8F8F2"/>
          <w:sz w:val="18"/>
          <w:szCs w:val="18"/>
        </w:rPr>
        <w:t> </w:t>
      </w:r>
    </w:p>
    <w:p w14:paraId="1FD91606" w14:textId="77777777" w:rsidR="0050366D" w:rsidRPr="0050366D" w:rsidRDefault="0050366D" w:rsidP="0050366D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Book Antiqua" w:hAnsi="Book Antiqua" w:cs="Segoe UI"/>
          <w:color w:val="F5F5F5"/>
          <w:sz w:val="18"/>
          <w:szCs w:val="18"/>
        </w:rPr>
      </w:pPr>
      <w:r w:rsidRPr="0050366D">
        <w:rPr>
          <w:rStyle w:val="normaltextrun"/>
          <w:rFonts w:ascii="Book Antiqua" w:hAnsi="Book Antiqua" w:cs="Courier New"/>
          <w:color w:val="6896BA"/>
          <w:sz w:val="18"/>
          <w:szCs w:val="18"/>
        </w:rPr>
        <w:t>100.5</w:t>
      </w:r>
      <w:r w:rsidRPr="0050366D">
        <w:rPr>
          <w:rStyle w:val="eop"/>
          <w:rFonts w:ascii="Book Antiqua" w:hAnsi="Book Antiqua" w:cs="Courier New"/>
          <w:color w:val="6896BA"/>
          <w:sz w:val="18"/>
          <w:szCs w:val="18"/>
        </w:rPr>
        <w:t> </w:t>
      </w:r>
    </w:p>
    <w:p w14:paraId="662E970E" w14:textId="77777777" w:rsidR="0050366D" w:rsidRPr="0050366D" w:rsidRDefault="0050366D" w:rsidP="0050366D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Book Antiqua" w:hAnsi="Book Antiqua" w:cs="Segoe UI"/>
          <w:color w:val="F5F5F5"/>
          <w:sz w:val="18"/>
          <w:szCs w:val="18"/>
        </w:rPr>
      </w:pP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Savings</w:t>
      </w:r>
      <w:r w:rsidRPr="0050366D">
        <w:rPr>
          <w:rStyle w:val="eop"/>
          <w:rFonts w:ascii="Book Antiqua" w:hAnsi="Book Antiqua" w:cs="Courier New"/>
          <w:color w:val="6A8759"/>
          <w:sz w:val="18"/>
          <w:szCs w:val="18"/>
        </w:rPr>
        <w:t> </w:t>
      </w:r>
    </w:p>
    <w:p w14:paraId="2465DABD" w14:textId="77777777" w:rsidR="0050366D" w:rsidRPr="0050366D" w:rsidRDefault="0050366D" w:rsidP="0050366D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Book Antiqua" w:hAnsi="Book Antiqua" w:cs="Segoe UI"/>
          <w:color w:val="F5F5F5"/>
          <w:sz w:val="18"/>
          <w:szCs w:val="18"/>
        </w:rPr>
      </w:pPr>
      <w:r w:rsidRPr="0050366D">
        <w:rPr>
          <w:rStyle w:val="normaltextrun"/>
          <w:rFonts w:ascii="Book Antiqua" w:hAnsi="Book Antiqua" w:cs="Courier New"/>
          <w:color w:val="6896BA"/>
          <w:sz w:val="18"/>
          <w:szCs w:val="18"/>
        </w:rPr>
        <w:t>25.5</w:t>
      </w:r>
      <w:r w:rsidRPr="0050366D">
        <w:rPr>
          <w:rStyle w:val="tabchar"/>
          <w:rFonts w:ascii="Book Antiqua" w:hAnsi="Book Antiqua" w:cs="Calibri"/>
          <w:color w:val="6896BA"/>
          <w:sz w:val="18"/>
          <w:szCs w:val="18"/>
        </w:rPr>
        <w:tab/>
      </w:r>
      <w:r w:rsidRPr="0050366D">
        <w:rPr>
          <w:rStyle w:val="tabchar"/>
          <w:rFonts w:ascii="Book Antiqua" w:hAnsi="Book Antiqua" w:cs="Calibri"/>
          <w:color w:val="F5F5F5"/>
          <w:sz w:val="18"/>
          <w:szCs w:val="18"/>
        </w:rPr>
        <w:tab/>
      </w:r>
      <w:r w:rsidRPr="0050366D">
        <w:rPr>
          <w:rStyle w:val="tabchar"/>
          <w:rFonts w:ascii="Book Antiqua" w:hAnsi="Book Antiqua" w:cs="Calibri"/>
          <w:color w:val="F5F5F5"/>
          <w:sz w:val="18"/>
          <w:szCs w:val="18"/>
        </w:rPr>
        <w:tab/>
      </w:r>
      <w:r w:rsidRPr="0050366D">
        <w:rPr>
          <w:rStyle w:val="tabchar"/>
          <w:rFonts w:ascii="Book Antiqua" w:hAnsi="Book Antiqua" w:cs="Calibri"/>
          <w:color w:val="F5F5F5"/>
          <w:sz w:val="18"/>
          <w:szCs w:val="18"/>
        </w:rPr>
        <w:tab/>
      </w: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//</w:t>
      </w:r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</w:t>
      </w: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balance</w:t>
      </w:r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</w:t>
      </w: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type</w:t>
      </w:r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</w:t>
      </w: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amount</w:t>
      </w:r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</w:t>
      </w: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for</w:t>
      </w:r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</w:t>
      </w: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first</w:t>
      </w:r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</w:t>
      </w: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account</w:t>
      </w:r>
      <w:r w:rsidRPr="0050366D">
        <w:rPr>
          <w:rStyle w:val="eop"/>
          <w:rFonts w:ascii="Book Antiqua" w:hAnsi="Book Antiqua" w:cs="Courier New"/>
          <w:color w:val="6A8759"/>
          <w:sz w:val="18"/>
          <w:szCs w:val="18"/>
        </w:rPr>
        <w:t> </w:t>
      </w:r>
    </w:p>
    <w:p w14:paraId="728558A7" w14:textId="77777777" w:rsidR="0050366D" w:rsidRPr="0050366D" w:rsidRDefault="0050366D" w:rsidP="0050366D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Book Antiqua" w:hAnsi="Book Antiqua" w:cs="Segoe UI"/>
          <w:color w:val="F5F5F5"/>
          <w:sz w:val="18"/>
          <w:szCs w:val="18"/>
        </w:rPr>
      </w:pPr>
      <w:r w:rsidRPr="0050366D">
        <w:rPr>
          <w:rStyle w:val="normaltextrun"/>
          <w:rFonts w:ascii="Book Antiqua" w:hAnsi="Book Antiqua" w:cs="Courier New"/>
          <w:color w:val="6896BA"/>
          <w:sz w:val="18"/>
          <w:szCs w:val="18"/>
        </w:rPr>
        <w:t>200</w:t>
      </w:r>
      <w:r w:rsidRPr="0050366D">
        <w:rPr>
          <w:rStyle w:val="eop"/>
          <w:rFonts w:ascii="Book Antiqua" w:hAnsi="Book Antiqua" w:cs="Courier New"/>
          <w:color w:val="6896BA"/>
          <w:sz w:val="18"/>
          <w:szCs w:val="18"/>
        </w:rPr>
        <w:t> </w:t>
      </w:r>
    </w:p>
    <w:p w14:paraId="00A6F043" w14:textId="77777777" w:rsidR="0050366D" w:rsidRPr="0050366D" w:rsidRDefault="0050366D" w:rsidP="0050366D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Book Antiqua" w:hAnsi="Book Antiqua" w:cs="Segoe UI"/>
          <w:color w:val="F5F5F5"/>
          <w:sz w:val="18"/>
          <w:szCs w:val="18"/>
        </w:rPr>
      </w:pP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Current</w:t>
      </w:r>
      <w:r w:rsidRPr="0050366D">
        <w:rPr>
          <w:rStyle w:val="eop"/>
          <w:rFonts w:ascii="Book Antiqua" w:hAnsi="Book Antiqua" w:cs="Courier New"/>
          <w:color w:val="6A8759"/>
          <w:sz w:val="18"/>
          <w:szCs w:val="18"/>
        </w:rPr>
        <w:t> </w:t>
      </w:r>
    </w:p>
    <w:p w14:paraId="1F5BFBE8" w14:textId="77777777" w:rsidR="0050366D" w:rsidRPr="0050366D" w:rsidRDefault="0050366D" w:rsidP="0050366D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Book Antiqua" w:hAnsi="Book Antiqua" w:cs="Segoe UI"/>
          <w:color w:val="F5F5F5"/>
          <w:sz w:val="18"/>
          <w:szCs w:val="18"/>
        </w:rPr>
      </w:pPr>
      <w:r w:rsidRPr="0050366D">
        <w:rPr>
          <w:rStyle w:val="normaltextrun"/>
          <w:rFonts w:ascii="Book Antiqua" w:hAnsi="Book Antiqua" w:cs="Courier New"/>
          <w:color w:val="6896BA"/>
          <w:sz w:val="18"/>
          <w:szCs w:val="18"/>
        </w:rPr>
        <w:t>50.5</w:t>
      </w:r>
      <w:r w:rsidRPr="0050366D">
        <w:rPr>
          <w:rStyle w:val="tabchar"/>
          <w:rFonts w:ascii="Book Antiqua" w:hAnsi="Book Antiqua" w:cs="Calibri"/>
          <w:color w:val="6896BA"/>
          <w:sz w:val="18"/>
          <w:szCs w:val="18"/>
        </w:rPr>
        <w:tab/>
      </w:r>
      <w:r w:rsidRPr="0050366D">
        <w:rPr>
          <w:rStyle w:val="tabchar"/>
          <w:rFonts w:ascii="Book Antiqua" w:hAnsi="Book Antiqua" w:cs="Calibri"/>
          <w:color w:val="F5F5F5"/>
          <w:sz w:val="18"/>
          <w:szCs w:val="18"/>
        </w:rPr>
        <w:tab/>
      </w:r>
      <w:r w:rsidRPr="0050366D">
        <w:rPr>
          <w:rStyle w:val="tabchar"/>
          <w:rFonts w:ascii="Book Antiqua" w:hAnsi="Book Antiqua" w:cs="Calibri"/>
          <w:color w:val="F5F5F5"/>
          <w:sz w:val="18"/>
          <w:szCs w:val="18"/>
        </w:rPr>
        <w:tab/>
      </w:r>
      <w:r w:rsidRPr="0050366D">
        <w:rPr>
          <w:rStyle w:val="tabchar"/>
          <w:rFonts w:ascii="Book Antiqua" w:hAnsi="Book Antiqua" w:cs="Calibri"/>
          <w:color w:val="F5F5F5"/>
          <w:sz w:val="18"/>
          <w:szCs w:val="18"/>
        </w:rPr>
        <w:tab/>
      </w: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//</w:t>
      </w:r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</w:t>
      </w: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balance</w:t>
      </w:r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</w:t>
      </w: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type</w:t>
      </w:r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</w:t>
      </w: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amount</w:t>
      </w:r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</w:t>
      </w: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for</w:t>
      </w:r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</w:t>
      </w: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second</w:t>
      </w:r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</w:t>
      </w: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account</w:t>
      </w:r>
      <w:r w:rsidRPr="0050366D">
        <w:rPr>
          <w:rStyle w:val="eop"/>
          <w:rFonts w:ascii="Book Antiqua" w:hAnsi="Book Antiqua" w:cs="Courier New"/>
          <w:color w:val="6A8759"/>
          <w:sz w:val="18"/>
          <w:szCs w:val="18"/>
        </w:rPr>
        <w:t> </w:t>
      </w:r>
    </w:p>
    <w:p w14:paraId="26DBA44A" w14:textId="77777777" w:rsidR="0050366D" w:rsidRPr="0050366D" w:rsidRDefault="0050366D" w:rsidP="0050366D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Book Antiqua" w:hAnsi="Book Antiqua" w:cs="Segoe UI"/>
          <w:color w:val="F5F5F5"/>
          <w:sz w:val="18"/>
          <w:szCs w:val="18"/>
        </w:rPr>
      </w:pPr>
      <w:r w:rsidRPr="0050366D">
        <w:rPr>
          <w:rStyle w:val="eop"/>
          <w:rFonts w:ascii="Book Antiqua" w:hAnsi="Book Antiqua" w:cs="Courier New"/>
          <w:color w:val="F8F8F2"/>
          <w:sz w:val="18"/>
          <w:szCs w:val="18"/>
        </w:rPr>
        <w:t> </w:t>
      </w:r>
    </w:p>
    <w:p w14:paraId="533A61EB" w14:textId="77777777" w:rsidR="0050366D" w:rsidRPr="0050366D" w:rsidRDefault="0050366D" w:rsidP="0050366D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Book Antiqua" w:hAnsi="Book Antiqua" w:cs="Segoe UI"/>
          <w:color w:val="F5F5F5"/>
          <w:sz w:val="18"/>
          <w:szCs w:val="18"/>
        </w:rPr>
      </w:pP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Expected</w:t>
      </w:r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Output:</w:t>
      </w:r>
      <w:r w:rsidRPr="0050366D">
        <w:rPr>
          <w:rStyle w:val="eop"/>
          <w:rFonts w:ascii="Book Antiqua" w:hAnsi="Book Antiqua" w:cs="Courier New"/>
          <w:color w:val="F8F8F2"/>
          <w:sz w:val="18"/>
          <w:szCs w:val="18"/>
        </w:rPr>
        <w:t> </w:t>
      </w:r>
    </w:p>
    <w:p w14:paraId="01CB4AF4" w14:textId="77777777" w:rsidR="0050366D" w:rsidRPr="0050366D" w:rsidRDefault="0050366D" w:rsidP="0050366D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Book Antiqua" w:hAnsi="Book Antiqua" w:cs="Segoe UI"/>
          <w:color w:val="F5F5F5"/>
          <w:sz w:val="18"/>
          <w:szCs w:val="18"/>
        </w:rPr>
      </w:pP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[Acct</w:t>
      </w:r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</w:t>
      </w:r>
      <w:proofErr w:type="gramStart"/>
      <w:r w:rsidRPr="0050366D">
        <w:rPr>
          <w:rStyle w:val="normaltextrun"/>
          <w:rFonts w:ascii="Book Antiqua" w:hAnsi="Book Antiqua" w:cs="Courier New"/>
          <w:color w:val="6896BA"/>
          <w:sz w:val="18"/>
          <w:szCs w:val="18"/>
        </w:rPr>
        <w:t>No</w:t>
      </w:r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</w:t>
      </w: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:</w:t>
      </w:r>
      <w:proofErr w:type="gramEnd"/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</w:t>
      </w:r>
      <w:r w:rsidRPr="0050366D">
        <w:rPr>
          <w:rStyle w:val="normaltextrun"/>
          <w:rFonts w:ascii="Book Antiqua" w:hAnsi="Book Antiqua" w:cs="Courier New"/>
          <w:color w:val="6896BA"/>
          <w:sz w:val="18"/>
          <w:szCs w:val="18"/>
        </w:rPr>
        <w:t>1</w:t>
      </w: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,</w:t>
      </w:r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</w:t>
      </w: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Type</w:t>
      </w:r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</w:t>
      </w: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:</w:t>
      </w:r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</w:t>
      </w: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Savings,</w:t>
      </w:r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</w:t>
      </w: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Balance</w:t>
      </w:r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</w:t>
      </w: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:</w:t>
      </w:r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</w:t>
      </w:r>
      <w:r w:rsidRPr="0050366D">
        <w:rPr>
          <w:rStyle w:val="normaltextrun"/>
          <w:rFonts w:ascii="Book Antiqua" w:hAnsi="Book Antiqua" w:cs="Courier New"/>
          <w:color w:val="6896BA"/>
          <w:sz w:val="18"/>
          <w:szCs w:val="18"/>
        </w:rPr>
        <w:t>100.5</w:t>
      </w: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]</w:t>
      </w:r>
      <w:r w:rsidRPr="0050366D">
        <w:rPr>
          <w:rStyle w:val="eop"/>
          <w:rFonts w:ascii="Book Antiqua" w:hAnsi="Book Antiqua" w:cs="Courier New"/>
          <w:color w:val="6A8759"/>
          <w:sz w:val="18"/>
          <w:szCs w:val="18"/>
        </w:rPr>
        <w:t> </w:t>
      </w:r>
    </w:p>
    <w:p w14:paraId="6F0734E0" w14:textId="77777777" w:rsidR="0050366D" w:rsidRPr="0050366D" w:rsidRDefault="0050366D" w:rsidP="0050366D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Book Antiqua" w:hAnsi="Book Antiqua" w:cs="Segoe UI"/>
          <w:color w:val="F5F5F5"/>
          <w:sz w:val="18"/>
          <w:szCs w:val="18"/>
        </w:rPr>
      </w:pP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New</w:t>
      </w:r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</w:t>
      </w:r>
      <w:proofErr w:type="gramStart"/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Balance</w:t>
      </w:r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</w:t>
      </w: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:</w:t>
      </w:r>
      <w:proofErr w:type="gramEnd"/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</w:t>
      </w:r>
      <w:r w:rsidRPr="0050366D">
        <w:rPr>
          <w:rStyle w:val="normaltextrun"/>
          <w:rFonts w:ascii="Book Antiqua" w:hAnsi="Book Antiqua" w:cs="Courier New"/>
          <w:color w:val="6896BA"/>
          <w:sz w:val="18"/>
          <w:szCs w:val="18"/>
        </w:rPr>
        <w:t>126.0</w:t>
      </w:r>
      <w:r w:rsidRPr="0050366D">
        <w:rPr>
          <w:rStyle w:val="eop"/>
          <w:rFonts w:ascii="Book Antiqua" w:hAnsi="Book Antiqua" w:cs="Courier New"/>
          <w:color w:val="6896BA"/>
          <w:sz w:val="18"/>
          <w:szCs w:val="18"/>
        </w:rPr>
        <w:t> </w:t>
      </w:r>
    </w:p>
    <w:p w14:paraId="02846519" w14:textId="77777777" w:rsidR="0050366D" w:rsidRPr="0050366D" w:rsidRDefault="0050366D" w:rsidP="0050366D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Book Antiqua" w:hAnsi="Book Antiqua" w:cs="Segoe UI"/>
          <w:color w:val="F5F5F5"/>
          <w:sz w:val="18"/>
          <w:szCs w:val="18"/>
        </w:rPr>
      </w:pP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[Acct</w:t>
      </w:r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</w:t>
      </w:r>
      <w:proofErr w:type="gramStart"/>
      <w:r w:rsidRPr="0050366D">
        <w:rPr>
          <w:rStyle w:val="normaltextrun"/>
          <w:rFonts w:ascii="Book Antiqua" w:hAnsi="Book Antiqua" w:cs="Courier New"/>
          <w:color w:val="6896BA"/>
          <w:sz w:val="18"/>
          <w:szCs w:val="18"/>
        </w:rPr>
        <w:t>No</w:t>
      </w:r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</w:t>
      </w: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:</w:t>
      </w:r>
      <w:proofErr w:type="gramEnd"/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</w:t>
      </w:r>
      <w:r w:rsidRPr="0050366D">
        <w:rPr>
          <w:rStyle w:val="normaltextrun"/>
          <w:rFonts w:ascii="Book Antiqua" w:hAnsi="Book Antiqua" w:cs="Courier New"/>
          <w:color w:val="6896BA"/>
          <w:sz w:val="18"/>
          <w:szCs w:val="18"/>
        </w:rPr>
        <w:t>2</w:t>
      </w: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,</w:t>
      </w:r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</w:t>
      </w: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Type</w:t>
      </w:r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</w:t>
      </w: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:</w:t>
      </w:r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</w:t>
      </w: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Current,</w:t>
      </w:r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</w:t>
      </w: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Balance</w:t>
      </w:r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</w:t>
      </w: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:</w:t>
      </w:r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</w:t>
      </w:r>
      <w:r w:rsidRPr="0050366D">
        <w:rPr>
          <w:rStyle w:val="normaltextrun"/>
          <w:rFonts w:ascii="Book Antiqua" w:hAnsi="Book Antiqua" w:cs="Courier New"/>
          <w:color w:val="6896BA"/>
          <w:sz w:val="18"/>
          <w:szCs w:val="18"/>
        </w:rPr>
        <w:t>200.0</w:t>
      </w: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]</w:t>
      </w:r>
      <w:r w:rsidRPr="0050366D">
        <w:rPr>
          <w:rStyle w:val="eop"/>
          <w:rFonts w:ascii="Book Antiqua" w:hAnsi="Book Antiqua" w:cs="Courier New"/>
          <w:color w:val="6A8759"/>
          <w:sz w:val="18"/>
          <w:szCs w:val="18"/>
        </w:rPr>
        <w:t> </w:t>
      </w:r>
    </w:p>
    <w:p w14:paraId="2C2733E5" w14:textId="77777777" w:rsidR="0050366D" w:rsidRPr="0050366D" w:rsidRDefault="0050366D" w:rsidP="0050366D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Book Antiqua" w:hAnsi="Book Antiqua" w:cs="Segoe UI"/>
          <w:color w:val="F5F5F5"/>
          <w:sz w:val="18"/>
          <w:szCs w:val="18"/>
        </w:rPr>
      </w:pP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New</w:t>
      </w:r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</w:t>
      </w:r>
      <w:proofErr w:type="gramStart"/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Balance</w:t>
      </w:r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</w:t>
      </w: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:</w:t>
      </w:r>
      <w:proofErr w:type="gramEnd"/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2</w:t>
      </w:r>
      <w:r w:rsidRPr="0050366D">
        <w:rPr>
          <w:rStyle w:val="normaltextrun"/>
          <w:rFonts w:ascii="Book Antiqua" w:hAnsi="Book Antiqua" w:cs="Courier New"/>
          <w:color w:val="6896BA"/>
          <w:sz w:val="18"/>
          <w:szCs w:val="18"/>
        </w:rPr>
        <w:t>50.5</w:t>
      </w:r>
      <w:r w:rsidRPr="0050366D">
        <w:rPr>
          <w:rStyle w:val="eop"/>
          <w:rFonts w:ascii="Book Antiqua" w:hAnsi="Book Antiqua" w:cs="Courier New"/>
          <w:color w:val="6896BA"/>
          <w:sz w:val="18"/>
          <w:szCs w:val="18"/>
        </w:rPr>
        <w:t> </w:t>
      </w:r>
    </w:p>
    <w:p w14:paraId="76FE9A6D" w14:textId="77777777" w:rsidR="0050366D" w:rsidRPr="0050366D" w:rsidRDefault="0050366D" w:rsidP="0050366D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Book Antiqua" w:hAnsi="Book Antiqua" w:cs="Segoe UI"/>
          <w:color w:val="F5F5F5"/>
          <w:sz w:val="18"/>
          <w:szCs w:val="18"/>
        </w:rPr>
      </w:pP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Sample</w:t>
      </w:r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Input:</w:t>
      </w:r>
      <w:r w:rsidRPr="0050366D">
        <w:rPr>
          <w:rStyle w:val="eop"/>
          <w:rFonts w:ascii="Book Antiqua" w:hAnsi="Book Antiqua" w:cs="Courier New"/>
          <w:color w:val="F8F8F2"/>
          <w:sz w:val="18"/>
          <w:szCs w:val="18"/>
        </w:rPr>
        <w:t> </w:t>
      </w:r>
    </w:p>
    <w:p w14:paraId="20774E52" w14:textId="77777777" w:rsidR="0050366D" w:rsidRPr="0050366D" w:rsidRDefault="0050366D" w:rsidP="0050366D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Book Antiqua" w:hAnsi="Book Antiqua" w:cs="Segoe UI"/>
          <w:color w:val="F5F5F5"/>
          <w:sz w:val="18"/>
          <w:szCs w:val="18"/>
        </w:rPr>
      </w:pPr>
      <w:r w:rsidRPr="0050366D">
        <w:rPr>
          <w:rStyle w:val="normaltextrun"/>
          <w:rFonts w:ascii="Book Antiqua" w:hAnsi="Book Antiqua" w:cs="Courier New"/>
          <w:color w:val="6896BA"/>
          <w:sz w:val="18"/>
          <w:szCs w:val="18"/>
        </w:rPr>
        <w:lastRenderedPageBreak/>
        <w:t>0</w:t>
      </w:r>
      <w:r w:rsidRPr="0050366D">
        <w:rPr>
          <w:rStyle w:val="eop"/>
          <w:rFonts w:ascii="Book Antiqua" w:hAnsi="Book Antiqua" w:cs="Courier New"/>
          <w:color w:val="6896BA"/>
          <w:sz w:val="18"/>
          <w:szCs w:val="18"/>
        </w:rPr>
        <w:t> </w:t>
      </w:r>
    </w:p>
    <w:p w14:paraId="1C046A0C" w14:textId="77777777" w:rsidR="0050366D" w:rsidRPr="0050366D" w:rsidRDefault="0050366D" w:rsidP="0050366D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Book Antiqua" w:hAnsi="Book Antiqua" w:cs="Segoe UI"/>
          <w:color w:val="F5F5F5"/>
          <w:sz w:val="18"/>
          <w:szCs w:val="18"/>
        </w:rPr>
      </w:pP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Current</w:t>
      </w:r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> </w:t>
      </w:r>
      <w:r w:rsidRPr="0050366D">
        <w:rPr>
          <w:rStyle w:val="eop"/>
          <w:rFonts w:ascii="Book Antiqua" w:hAnsi="Book Antiqua" w:cs="Courier New"/>
          <w:color w:val="F8F8F2"/>
          <w:sz w:val="18"/>
          <w:szCs w:val="18"/>
        </w:rPr>
        <w:t> </w:t>
      </w:r>
    </w:p>
    <w:p w14:paraId="7065020F" w14:textId="77777777" w:rsidR="0050366D" w:rsidRPr="0050366D" w:rsidRDefault="0050366D" w:rsidP="0050366D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Book Antiqua" w:hAnsi="Book Antiqua" w:cs="Segoe UI"/>
          <w:color w:val="F5F5F5"/>
          <w:sz w:val="18"/>
          <w:szCs w:val="18"/>
        </w:rPr>
      </w:pPr>
      <w:r w:rsidRPr="0050366D">
        <w:rPr>
          <w:rStyle w:val="normaltextrun"/>
          <w:rFonts w:ascii="Book Antiqua" w:hAnsi="Book Antiqua" w:cs="Courier New"/>
          <w:color w:val="6896BA"/>
          <w:sz w:val="18"/>
          <w:szCs w:val="18"/>
        </w:rPr>
        <w:t>100</w:t>
      </w:r>
      <w:r w:rsidRPr="0050366D">
        <w:rPr>
          <w:rStyle w:val="eop"/>
          <w:rFonts w:ascii="Book Antiqua" w:hAnsi="Book Antiqua" w:cs="Courier New"/>
          <w:color w:val="6896BA"/>
          <w:sz w:val="18"/>
          <w:szCs w:val="18"/>
        </w:rPr>
        <w:t> </w:t>
      </w:r>
    </w:p>
    <w:p w14:paraId="6E0CE006" w14:textId="77777777" w:rsidR="0050366D" w:rsidRPr="0050366D" w:rsidRDefault="0050366D" w:rsidP="0050366D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Book Antiqua" w:hAnsi="Book Antiqua" w:cs="Segoe UI"/>
          <w:color w:val="F5F5F5"/>
          <w:sz w:val="18"/>
          <w:szCs w:val="18"/>
        </w:rPr>
      </w:pPr>
      <w:r w:rsidRPr="0050366D">
        <w:rPr>
          <w:rStyle w:val="normaltextrun"/>
          <w:rFonts w:ascii="Book Antiqua" w:hAnsi="Book Antiqua" w:cs="Courier New"/>
          <w:color w:val="6896BA"/>
          <w:sz w:val="18"/>
          <w:szCs w:val="18"/>
        </w:rPr>
        <w:t>0</w:t>
      </w:r>
      <w:r w:rsidRPr="0050366D">
        <w:rPr>
          <w:rStyle w:val="eop"/>
          <w:rFonts w:ascii="Book Antiqua" w:hAnsi="Book Antiqua" w:cs="Courier New"/>
          <w:color w:val="6896BA"/>
          <w:sz w:val="18"/>
          <w:szCs w:val="18"/>
        </w:rPr>
        <w:t> </w:t>
      </w:r>
    </w:p>
    <w:p w14:paraId="7EFB39A4" w14:textId="77777777" w:rsidR="0050366D" w:rsidRPr="0050366D" w:rsidRDefault="0050366D" w:rsidP="0050366D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Book Antiqua" w:hAnsi="Book Antiqua" w:cs="Segoe UI"/>
          <w:color w:val="F5F5F5"/>
          <w:sz w:val="18"/>
          <w:szCs w:val="18"/>
        </w:rPr>
      </w:pP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Current</w:t>
      </w:r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> </w:t>
      </w:r>
      <w:r w:rsidRPr="0050366D">
        <w:rPr>
          <w:rStyle w:val="eop"/>
          <w:rFonts w:ascii="Book Antiqua" w:hAnsi="Book Antiqua" w:cs="Courier New"/>
          <w:color w:val="F8F8F2"/>
          <w:sz w:val="18"/>
          <w:szCs w:val="18"/>
        </w:rPr>
        <w:t> </w:t>
      </w:r>
    </w:p>
    <w:p w14:paraId="06DF4556" w14:textId="77777777" w:rsidR="0050366D" w:rsidRPr="0050366D" w:rsidRDefault="0050366D" w:rsidP="0050366D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Book Antiqua" w:hAnsi="Book Antiqua" w:cs="Segoe UI"/>
          <w:color w:val="F5F5F5"/>
          <w:sz w:val="18"/>
          <w:szCs w:val="18"/>
        </w:rPr>
      </w:pPr>
      <w:r w:rsidRPr="0050366D">
        <w:rPr>
          <w:rStyle w:val="normaltextrun"/>
          <w:rFonts w:ascii="Book Antiqua" w:hAnsi="Book Antiqua" w:cs="Courier New"/>
          <w:color w:val="6896BA"/>
          <w:sz w:val="18"/>
          <w:szCs w:val="18"/>
        </w:rPr>
        <w:t>50</w:t>
      </w:r>
      <w:r w:rsidRPr="0050366D">
        <w:rPr>
          <w:rStyle w:val="eop"/>
          <w:rFonts w:ascii="Book Antiqua" w:hAnsi="Book Antiqua" w:cs="Courier New"/>
          <w:color w:val="6896BA"/>
          <w:sz w:val="18"/>
          <w:szCs w:val="18"/>
        </w:rPr>
        <w:t> </w:t>
      </w:r>
    </w:p>
    <w:p w14:paraId="3E73B85A" w14:textId="77777777" w:rsidR="0050366D" w:rsidRPr="0050366D" w:rsidRDefault="0050366D" w:rsidP="0050366D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Book Antiqua" w:hAnsi="Book Antiqua" w:cs="Segoe UI"/>
          <w:color w:val="F5F5F5"/>
          <w:sz w:val="18"/>
          <w:szCs w:val="18"/>
        </w:rPr>
      </w:pPr>
      <w:r w:rsidRPr="0050366D">
        <w:rPr>
          <w:rStyle w:val="eop"/>
          <w:rFonts w:ascii="Book Antiqua" w:hAnsi="Book Antiqua" w:cs="Courier New"/>
          <w:color w:val="F8F8F2"/>
          <w:sz w:val="18"/>
          <w:szCs w:val="18"/>
        </w:rPr>
        <w:t> </w:t>
      </w:r>
    </w:p>
    <w:p w14:paraId="787432CD" w14:textId="77777777" w:rsidR="0050366D" w:rsidRPr="0050366D" w:rsidRDefault="0050366D" w:rsidP="0050366D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Book Antiqua" w:hAnsi="Book Antiqua" w:cs="Segoe UI"/>
          <w:color w:val="F5F5F5"/>
          <w:sz w:val="18"/>
          <w:szCs w:val="18"/>
        </w:rPr>
      </w:pP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Expected</w:t>
      </w:r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Output:</w:t>
      </w:r>
      <w:r w:rsidRPr="0050366D">
        <w:rPr>
          <w:rStyle w:val="eop"/>
          <w:rFonts w:ascii="Book Antiqua" w:hAnsi="Book Antiqua" w:cs="Courier New"/>
          <w:color w:val="F8F8F2"/>
          <w:sz w:val="18"/>
          <w:szCs w:val="18"/>
        </w:rPr>
        <w:t> </w:t>
      </w:r>
    </w:p>
    <w:p w14:paraId="1CCDE813" w14:textId="77777777" w:rsidR="0050366D" w:rsidRPr="0050366D" w:rsidRDefault="0050366D" w:rsidP="0050366D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Book Antiqua" w:hAnsi="Book Antiqua" w:cs="Segoe UI"/>
          <w:color w:val="F5F5F5"/>
          <w:sz w:val="18"/>
          <w:szCs w:val="18"/>
        </w:rPr>
      </w:pP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[Acct</w:t>
      </w:r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</w:t>
      </w:r>
      <w:proofErr w:type="gramStart"/>
      <w:r w:rsidRPr="0050366D">
        <w:rPr>
          <w:rStyle w:val="normaltextrun"/>
          <w:rFonts w:ascii="Book Antiqua" w:hAnsi="Book Antiqua" w:cs="Courier New"/>
          <w:color w:val="6896BA"/>
          <w:sz w:val="18"/>
          <w:szCs w:val="18"/>
        </w:rPr>
        <w:t>No</w:t>
      </w:r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</w:t>
      </w: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:</w:t>
      </w:r>
      <w:proofErr w:type="gramEnd"/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</w:t>
      </w:r>
      <w:r w:rsidRPr="0050366D">
        <w:rPr>
          <w:rStyle w:val="normaltextrun"/>
          <w:rFonts w:ascii="Book Antiqua" w:hAnsi="Book Antiqua" w:cs="Courier New"/>
          <w:color w:val="6896BA"/>
          <w:sz w:val="18"/>
          <w:szCs w:val="18"/>
        </w:rPr>
        <w:t>1</w:t>
      </w: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,</w:t>
      </w:r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</w:t>
      </w: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Type</w:t>
      </w:r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</w:t>
      </w: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:</w:t>
      </w:r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</w:t>
      </w: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Current,</w:t>
      </w:r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</w:t>
      </w: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Balance</w:t>
      </w:r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</w:t>
      </w: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:</w:t>
      </w:r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</w:t>
      </w:r>
      <w:r w:rsidRPr="0050366D">
        <w:rPr>
          <w:rStyle w:val="normaltextrun"/>
          <w:rFonts w:ascii="Book Antiqua" w:hAnsi="Book Antiqua" w:cs="Courier New"/>
          <w:color w:val="6896BA"/>
          <w:sz w:val="18"/>
          <w:szCs w:val="18"/>
        </w:rPr>
        <w:t>0.0</w:t>
      </w: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]</w:t>
      </w:r>
      <w:r w:rsidRPr="0050366D">
        <w:rPr>
          <w:rStyle w:val="eop"/>
          <w:rFonts w:ascii="Book Antiqua" w:hAnsi="Book Antiqua" w:cs="Courier New"/>
          <w:color w:val="6A8759"/>
          <w:sz w:val="18"/>
          <w:szCs w:val="18"/>
        </w:rPr>
        <w:t> </w:t>
      </w:r>
    </w:p>
    <w:p w14:paraId="224CCF49" w14:textId="77777777" w:rsidR="0050366D" w:rsidRPr="0050366D" w:rsidRDefault="0050366D" w:rsidP="0050366D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Book Antiqua" w:hAnsi="Book Antiqua" w:cs="Segoe UI"/>
          <w:color w:val="F5F5F5"/>
          <w:sz w:val="18"/>
          <w:szCs w:val="18"/>
        </w:rPr>
      </w:pP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New</w:t>
      </w:r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</w:t>
      </w:r>
      <w:proofErr w:type="gramStart"/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Balance</w:t>
      </w:r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</w:t>
      </w: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:</w:t>
      </w:r>
      <w:proofErr w:type="gramEnd"/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</w:t>
      </w:r>
      <w:r w:rsidRPr="0050366D">
        <w:rPr>
          <w:rStyle w:val="normaltextrun"/>
          <w:rFonts w:ascii="Book Antiqua" w:hAnsi="Book Antiqua" w:cs="Courier New"/>
          <w:color w:val="6896BA"/>
          <w:sz w:val="18"/>
          <w:szCs w:val="18"/>
        </w:rPr>
        <w:t>100.0</w:t>
      </w:r>
      <w:r w:rsidRPr="0050366D">
        <w:rPr>
          <w:rStyle w:val="eop"/>
          <w:rFonts w:ascii="Book Antiqua" w:hAnsi="Book Antiqua" w:cs="Courier New"/>
          <w:color w:val="6896BA"/>
          <w:sz w:val="18"/>
          <w:szCs w:val="18"/>
        </w:rPr>
        <w:t> </w:t>
      </w:r>
    </w:p>
    <w:p w14:paraId="77B8E7B4" w14:textId="77777777" w:rsidR="0050366D" w:rsidRPr="0050366D" w:rsidRDefault="0050366D" w:rsidP="0050366D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Book Antiqua" w:hAnsi="Book Antiqua" w:cs="Segoe UI"/>
          <w:color w:val="F5F5F5"/>
          <w:sz w:val="18"/>
          <w:szCs w:val="18"/>
        </w:rPr>
      </w:pP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[Acct</w:t>
      </w:r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</w:t>
      </w:r>
      <w:proofErr w:type="gramStart"/>
      <w:r w:rsidRPr="0050366D">
        <w:rPr>
          <w:rStyle w:val="normaltextrun"/>
          <w:rFonts w:ascii="Book Antiqua" w:hAnsi="Book Antiqua" w:cs="Courier New"/>
          <w:color w:val="6896BA"/>
          <w:sz w:val="18"/>
          <w:szCs w:val="18"/>
        </w:rPr>
        <w:t>No</w:t>
      </w:r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</w:t>
      </w: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:</w:t>
      </w:r>
      <w:proofErr w:type="gramEnd"/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</w:t>
      </w:r>
      <w:r w:rsidRPr="0050366D">
        <w:rPr>
          <w:rStyle w:val="normaltextrun"/>
          <w:rFonts w:ascii="Book Antiqua" w:hAnsi="Book Antiqua" w:cs="Courier New"/>
          <w:color w:val="6896BA"/>
          <w:sz w:val="18"/>
          <w:szCs w:val="18"/>
        </w:rPr>
        <w:t>2</w:t>
      </w: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,</w:t>
      </w:r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</w:t>
      </w: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Type</w:t>
      </w:r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</w:t>
      </w: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:</w:t>
      </w:r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</w:t>
      </w: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Current,</w:t>
      </w:r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</w:t>
      </w: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Balance</w:t>
      </w:r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</w:t>
      </w: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:</w:t>
      </w:r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</w:t>
      </w:r>
      <w:r w:rsidRPr="0050366D">
        <w:rPr>
          <w:rStyle w:val="normaltextrun"/>
          <w:rFonts w:ascii="Book Antiqua" w:hAnsi="Book Antiqua" w:cs="Courier New"/>
          <w:color w:val="6896BA"/>
          <w:sz w:val="18"/>
          <w:szCs w:val="18"/>
        </w:rPr>
        <w:t>0.0</w:t>
      </w: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]</w:t>
      </w:r>
      <w:r w:rsidRPr="0050366D">
        <w:rPr>
          <w:rStyle w:val="eop"/>
          <w:rFonts w:ascii="Book Antiqua" w:hAnsi="Book Antiqua" w:cs="Courier New"/>
          <w:color w:val="6A8759"/>
          <w:sz w:val="18"/>
          <w:szCs w:val="18"/>
        </w:rPr>
        <w:t> </w:t>
      </w:r>
    </w:p>
    <w:p w14:paraId="0B9DC979" w14:textId="77777777" w:rsidR="0050366D" w:rsidRPr="0050366D" w:rsidRDefault="0050366D" w:rsidP="0050366D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Book Antiqua" w:hAnsi="Book Antiqua" w:cs="Segoe UI"/>
          <w:color w:val="F5F5F5"/>
          <w:sz w:val="18"/>
          <w:szCs w:val="18"/>
        </w:rPr>
      </w:pP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New</w:t>
      </w:r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</w:t>
      </w:r>
      <w:proofErr w:type="gramStart"/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Balance</w:t>
      </w:r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</w:t>
      </w:r>
      <w:r w:rsidRPr="0050366D">
        <w:rPr>
          <w:rStyle w:val="normaltextrun"/>
          <w:rFonts w:ascii="Book Antiqua" w:hAnsi="Book Antiqua" w:cs="Courier New"/>
          <w:color w:val="6A8759"/>
          <w:sz w:val="18"/>
          <w:szCs w:val="18"/>
        </w:rPr>
        <w:t>:</w:t>
      </w:r>
      <w:proofErr w:type="gramEnd"/>
      <w:r w:rsidRPr="0050366D">
        <w:rPr>
          <w:rStyle w:val="normaltextrun"/>
          <w:rFonts w:ascii="Book Antiqua" w:hAnsi="Book Antiqua" w:cs="Courier New"/>
          <w:color w:val="F8F8F2"/>
          <w:sz w:val="18"/>
          <w:szCs w:val="18"/>
        </w:rPr>
        <w:t xml:space="preserve"> </w:t>
      </w:r>
      <w:r w:rsidRPr="0050366D">
        <w:rPr>
          <w:rStyle w:val="normaltextrun"/>
          <w:rFonts w:ascii="Book Antiqua" w:hAnsi="Book Antiqua" w:cs="Courier New"/>
          <w:color w:val="6896BA"/>
          <w:sz w:val="18"/>
          <w:szCs w:val="18"/>
        </w:rPr>
        <w:t>50.0</w:t>
      </w:r>
      <w:r w:rsidRPr="0050366D">
        <w:rPr>
          <w:rStyle w:val="eop"/>
          <w:rFonts w:ascii="Book Antiqua" w:hAnsi="Book Antiqua" w:cs="Courier New"/>
          <w:color w:val="6896BA"/>
          <w:sz w:val="18"/>
          <w:szCs w:val="18"/>
        </w:rPr>
        <w:t> </w:t>
      </w:r>
    </w:p>
    <w:p w14:paraId="3B1C4946" w14:textId="77777777" w:rsidR="008D5920" w:rsidRDefault="008D5920" w:rsidP="0050366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Book Antiqua" w:hAnsi="Book Antiqua" w:cs="Arial"/>
          <w:b/>
          <w:bCs/>
          <w:color w:val="3D3C40"/>
          <w:sz w:val="18"/>
          <w:szCs w:val="18"/>
        </w:rPr>
      </w:pPr>
    </w:p>
    <w:p w14:paraId="3F46DBC8" w14:textId="57AA4B6C" w:rsidR="0050366D" w:rsidRPr="0050366D" w:rsidRDefault="0050366D" w:rsidP="0050366D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50366D">
        <w:rPr>
          <w:rStyle w:val="normaltextrun"/>
          <w:rFonts w:ascii="Book Antiqua" w:hAnsi="Book Antiqua" w:cs="Arial"/>
          <w:b/>
          <w:bCs/>
          <w:color w:val="3D3C40"/>
          <w:sz w:val="18"/>
          <w:szCs w:val="18"/>
        </w:rPr>
        <w:t>Instructions</w:t>
      </w:r>
      <w:r w:rsidRPr="0050366D">
        <w:rPr>
          <w:rStyle w:val="eop"/>
          <w:rFonts w:ascii="Book Antiqua" w:hAnsi="Book Antiqua" w:cs="Arial"/>
          <w:color w:val="3D3C40"/>
          <w:sz w:val="18"/>
          <w:szCs w:val="18"/>
        </w:rPr>
        <w:t> </w:t>
      </w:r>
    </w:p>
    <w:p w14:paraId="1C6A63AC" w14:textId="77777777" w:rsidR="0050366D" w:rsidRPr="0050366D" w:rsidRDefault="0050366D" w:rsidP="0050366D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Book Antiqua" w:hAnsi="Book Antiqua" w:cs="Arial"/>
          <w:sz w:val="18"/>
          <w:szCs w:val="18"/>
        </w:rPr>
      </w:pPr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 xml:space="preserve">Do not change the provided class/method names unless </w:t>
      </w:r>
      <w:proofErr w:type="gramStart"/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>instructed</w:t>
      </w:r>
      <w:proofErr w:type="gramEnd"/>
      <w:r w:rsidRPr="0050366D">
        <w:rPr>
          <w:rStyle w:val="eop"/>
          <w:rFonts w:ascii="Book Antiqua" w:hAnsi="Book Antiqua" w:cs="Arial"/>
          <w:color w:val="3D3C40"/>
          <w:sz w:val="18"/>
          <w:szCs w:val="18"/>
        </w:rPr>
        <w:t> </w:t>
      </w:r>
    </w:p>
    <w:p w14:paraId="387E730F" w14:textId="77777777" w:rsidR="0050366D" w:rsidRPr="0050366D" w:rsidRDefault="0050366D" w:rsidP="0050366D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Book Antiqua" w:hAnsi="Book Antiqua" w:cs="Arial"/>
          <w:sz w:val="18"/>
          <w:szCs w:val="18"/>
        </w:rPr>
      </w:pPr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>Ensure your code compiles without any errors/warning/</w:t>
      </w:r>
      <w:proofErr w:type="gramStart"/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>deprecations</w:t>
      </w:r>
      <w:proofErr w:type="gramEnd"/>
      <w:r w:rsidRPr="0050366D">
        <w:rPr>
          <w:rStyle w:val="eop"/>
          <w:rFonts w:ascii="Book Antiqua" w:hAnsi="Book Antiqua" w:cs="Arial"/>
          <w:color w:val="3D3C40"/>
          <w:sz w:val="18"/>
          <w:szCs w:val="18"/>
        </w:rPr>
        <w:t> </w:t>
      </w:r>
    </w:p>
    <w:p w14:paraId="6610DB6A" w14:textId="77777777" w:rsidR="0050366D" w:rsidRPr="0050366D" w:rsidRDefault="0050366D" w:rsidP="0050366D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Book Antiqua" w:hAnsi="Book Antiqua" w:cs="Arial"/>
          <w:sz w:val="18"/>
          <w:szCs w:val="18"/>
        </w:rPr>
      </w:pPr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 xml:space="preserve">Follow best practices while </w:t>
      </w:r>
      <w:proofErr w:type="gramStart"/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>coding</w:t>
      </w:r>
      <w:proofErr w:type="gramEnd"/>
      <w:r w:rsidRPr="0050366D">
        <w:rPr>
          <w:rStyle w:val="eop"/>
          <w:rFonts w:ascii="Book Antiqua" w:hAnsi="Book Antiqua" w:cs="Arial"/>
          <w:color w:val="3D3C40"/>
          <w:sz w:val="18"/>
          <w:szCs w:val="18"/>
        </w:rPr>
        <w:t> </w:t>
      </w:r>
    </w:p>
    <w:p w14:paraId="2FBE70F6" w14:textId="77777777" w:rsidR="0050366D" w:rsidRPr="0050366D" w:rsidRDefault="0050366D" w:rsidP="0050366D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Book Antiqua" w:hAnsi="Book Antiqua" w:cs="Arial"/>
          <w:sz w:val="18"/>
          <w:szCs w:val="18"/>
        </w:rPr>
      </w:pPr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 xml:space="preserve">Avoid too many &amp; unnecessary usage of white spaces (newline, spaces, tabs, ...), except to make the code </w:t>
      </w:r>
      <w:proofErr w:type="gramStart"/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>readable</w:t>
      </w:r>
      <w:proofErr w:type="gramEnd"/>
      <w:r w:rsidRPr="0050366D">
        <w:rPr>
          <w:rStyle w:val="eop"/>
          <w:rFonts w:ascii="Book Antiqua" w:hAnsi="Book Antiqua" w:cs="Arial"/>
          <w:color w:val="3D3C40"/>
          <w:sz w:val="18"/>
          <w:szCs w:val="18"/>
        </w:rPr>
        <w:t> </w:t>
      </w:r>
    </w:p>
    <w:p w14:paraId="38006615" w14:textId="77777777" w:rsidR="0050366D" w:rsidRPr="0050366D" w:rsidRDefault="0050366D" w:rsidP="0050366D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Book Antiqua" w:hAnsi="Book Antiqua" w:cs="Arial"/>
          <w:sz w:val="18"/>
          <w:szCs w:val="18"/>
        </w:rPr>
      </w:pPr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 xml:space="preserve">Use appropriate comments at appropriate places in your exercise, to explain the logic, rational, solutions, so that evaluator can know </w:t>
      </w:r>
      <w:proofErr w:type="gramStart"/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>them</w:t>
      </w:r>
      <w:proofErr w:type="gramEnd"/>
      <w:r w:rsidRPr="0050366D">
        <w:rPr>
          <w:rStyle w:val="eop"/>
          <w:rFonts w:ascii="Book Antiqua" w:hAnsi="Book Antiqua" w:cs="Arial"/>
          <w:color w:val="3D3C40"/>
          <w:sz w:val="18"/>
          <w:szCs w:val="18"/>
        </w:rPr>
        <w:t> </w:t>
      </w:r>
    </w:p>
    <w:p w14:paraId="02590FDF" w14:textId="77777777" w:rsidR="0050366D" w:rsidRPr="0050366D" w:rsidRDefault="0050366D" w:rsidP="0050366D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Book Antiqua" w:hAnsi="Book Antiqua" w:cs="Arial"/>
          <w:sz w:val="18"/>
          <w:szCs w:val="18"/>
        </w:rPr>
      </w:pPr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 xml:space="preserve">Try to retain the original code given in the exercise, to avoid any issues in compiling &amp; running your </w:t>
      </w:r>
      <w:proofErr w:type="gramStart"/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>programs</w:t>
      </w:r>
      <w:proofErr w:type="gramEnd"/>
      <w:r w:rsidRPr="0050366D">
        <w:rPr>
          <w:rStyle w:val="eop"/>
          <w:rFonts w:ascii="Book Antiqua" w:hAnsi="Book Antiqua" w:cs="Arial"/>
          <w:color w:val="3D3C40"/>
          <w:sz w:val="18"/>
          <w:szCs w:val="18"/>
        </w:rPr>
        <w:t> </w:t>
      </w:r>
    </w:p>
    <w:p w14:paraId="2DC28221" w14:textId="77777777" w:rsidR="0050366D" w:rsidRPr="0050366D" w:rsidRDefault="0050366D" w:rsidP="0050366D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Book Antiqua" w:hAnsi="Book Antiqua" w:cs="Arial"/>
          <w:sz w:val="18"/>
          <w:szCs w:val="18"/>
        </w:rPr>
      </w:pPr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>Always test the program thoroughly, before saving/submitting exercises/project</w:t>
      </w:r>
      <w:r w:rsidRPr="0050366D">
        <w:rPr>
          <w:rStyle w:val="eop"/>
          <w:rFonts w:ascii="Book Antiqua" w:hAnsi="Book Antiqua" w:cs="Arial"/>
          <w:color w:val="3D3C40"/>
          <w:sz w:val="18"/>
          <w:szCs w:val="18"/>
        </w:rPr>
        <w:t> </w:t>
      </w:r>
    </w:p>
    <w:p w14:paraId="1A06F499" w14:textId="77777777" w:rsidR="0050366D" w:rsidRPr="0050366D" w:rsidRDefault="0050366D" w:rsidP="0050366D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Book Antiqua" w:hAnsi="Book Antiqua" w:cs="Arial"/>
          <w:sz w:val="18"/>
          <w:szCs w:val="18"/>
        </w:rPr>
      </w:pPr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 xml:space="preserve">For any issues with your exercise, contact your </w:t>
      </w:r>
      <w:proofErr w:type="gramStart"/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>coach</w:t>
      </w:r>
      <w:proofErr w:type="gramEnd"/>
      <w:r w:rsidRPr="0050366D">
        <w:rPr>
          <w:rStyle w:val="eop"/>
          <w:rFonts w:ascii="Book Antiqua" w:hAnsi="Book Antiqua" w:cs="Arial"/>
          <w:color w:val="3D3C40"/>
          <w:sz w:val="18"/>
          <w:szCs w:val="18"/>
        </w:rPr>
        <w:t> </w:t>
      </w:r>
    </w:p>
    <w:p w14:paraId="17E25C70" w14:textId="77777777" w:rsidR="0050366D" w:rsidRPr="0050366D" w:rsidRDefault="0050366D" w:rsidP="0050366D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50366D">
        <w:rPr>
          <w:rStyle w:val="normaltextrun"/>
          <w:rFonts w:ascii="Book Antiqua" w:hAnsi="Book Antiqua" w:cs="Arial"/>
          <w:b/>
          <w:bCs/>
          <w:color w:val="3D3C40"/>
          <w:sz w:val="18"/>
          <w:szCs w:val="18"/>
        </w:rPr>
        <w:t>Warnings</w:t>
      </w:r>
      <w:r w:rsidRPr="0050366D">
        <w:rPr>
          <w:rStyle w:val="eop"/>
          <w:rFonts w:ascii="Book Antiqua" w:hAnsi="Book Antiqua" w:cs="Arial"/>
          <w:color w:val="3D3C40"/>
          <w:sz w:val="18"/>
          <w:szCs w:val="18"/>
        </w:rPr>
        <w:t> </w:t>
      </w:r>
    </w:p>
    <w:p w14:paraId="6200F9C5" w14:textId="77777777" w:rsidR="0050366D" w:rsidRPr="0050366D" w:rsidRDefault="0050366D" w:rsidP="0050366D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Book Antiqua" w:hAnsi="Book Antiqua" w:cs="Arial"/>
          <w:sz w:val="18"/>
          <w:szCs w:val="18"/>
        </w:rPr>
      </w:pPr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>Take care of whitespace/trailing whitespace</w:t>
      </w:r>
      <w:r w:rsidRPr="0050366D">
        <w:rPr>
          <w:rStyle w:val="eop"/>
          <w:rFonts w:ascii="Book Antiqua" w:hAnsi="Book Antiqua" w:cs="Arial"/>
          <w:color w:val="3D3C40"/>
          <w:sz w:val="18"/>
          <w:szCs w:val="18"/>
        </w:rPr>
        <w:t> </w:t>
      </w:r>
    </w:p>
    <w:p w14:paraId="5A7AE689" w14:textId="77777777" w:rsidR="0050366D" w:rsidRPr="0050366D" w:rsidRDefault="0050366D" w:rsidP="0050366D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Book Antiqua" w:hAnsi="Book Antiqua" w:cs="Arial"/>
          <w:sz w:val="18"/>
          <w:szCs w:val="18"/>
        </w:rPr>
      </w:pPr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 xml:space="preserve">Trim the output and avoid special </w:t>
      </w:r>
      <w:proofErr w:type="gramStart"/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>characters</w:t>
      </w:r>
      <w:proofErr w:type="gramEnd"/>
      <w:r w:rsidRPr="0050366D">
        <w:rPr>
          <w:rStyle w:val="eop"/>
          <w:rFonts w:ascii="Book Antiqua" w:hAnsi="Book Antiqua" w:cs="Arial"/>
          <w:color w:val="3D3C40"/>
          <w:sz w:val="18"/>
          <w:szCs w:val="18"/>
        </w:rPr>
        <w:t> </w:t>
      </w:r>
    </w:p>
    <w:p w14:paraId="37EB0C28" w14:textId="77777777" w:rsidR="0050366D" w:rsidRPr="0050366D" w:rsidRDefault="0050366D" w:rsidP="0050366D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Book Antiqua" w:hAnsi="Book Antiqua" w:cs="Arial"/>
          <w:sz w:val="18"/>
          <w:szCs w:val="18"/>
        </w:rPr>
      </w:pPr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 xml:space="preserve">Avoid printing unnecessary values other than expected/asked </w:t>
      </w:r>
      <w:proofErr w:type="gramStart"/>
      <w:r w:rsidRPr="0050366D">
        <w:rPr>
          <w:rStyle w:val="normaltextrun"/>
          <w:rFonts w:ascii="Book Antiqua" w:hAnsi="Book Antiqua" w:cs="Arial"/>
          <w:color w:val="3D3C40"/>
          <w:sz w:val="18"/>
          <w:szCs w:val="18"/>
        </w:rPr>
        <w:t>output</w:t>
      </w:r>
      <w:proofErr w:type="gramEnd"/>
      <w:r w:rsidRPr="0050366D">
        <w:rPr>
          <w:rStyle w:val="eop"/>
          <w:rFonts w:ascii="Book Antiqua" w:hAnsi="Book Antiqua" w:cs="Arial"/>
          <w:color w:val="3D3C40"/>
          <w:sz w:val="18"/>
          <w:szCs w:val="18"/>
        </w:rPr>
        <w:t> </w:t>
      </w:r>
    </w:p>
    <w:p w14:paraId="4F3E3412" w14:textId="72F58F4D" w:rsidR="0050366D" w:rsidRPr="0050366D" w:rsidRDefault="002738C1" w:rsidP="0050366D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8ECF3BF" wp14:editId="77D0574E">
                <wp:simplePos x="0" y="0"/>
                <wp:positionH relativeFrom="column">
                  <wp:posOffset>-106680</wp:posOffset>
                </wp:positionH>
                <wp:positionV relativeFrom="paragraph">
                  <wp:posOffset>142240</wp:posOffset>
                </wp:positionV>
                <wp:extent cx="6842760" cy="327660"/>
                <wp:effectExtent l="0" t="0" r="15240" b="15240"/>
                <wp:wrapNone/>
                <wp:docPr id="10554086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2760" cy="3276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C81ED" w14:textId="4C04A954" w:rsidR="002738C1" w:rsidRDefault="002E3C7E" w:rsidP="002738C1">
                            <w:pPr>
                              <w:jc w:val="center"/>
                            </w:pPr>
                            <w:r w:rsidRPr="002E3C7E">
                              <w:rPr>
                                <w:b/>
                                <w:lang w:val="en-US"/>
                              </w:rPr>
                              <w:t>Write a Program in C# which will convert Centigrade to Fahrenheit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CF3BF" id="_x0000_s1028" style="position:absolute;margin-left:-8.4pt;margin-top:11.2pt;width:538.8pt;height:25.8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" fillcolor="black [3213]" strokecolor="black [480]" strokeweight="1pt">
                <v:textbox>
                  <w:txbxContent>
                    <w:p w14:paraId="4D3C81ED" w14:textId="4C04A954" w:rsidR="002738C1" w:rsidRDefault="002E3C7E" w:rsidP="002738C1">
                      <w:pPr>
                        <w:jc w:val="center"/>
                      </w:pPr>
                      <w:r w:rsidRPr="002E3C7E">
                        <w:rPr>
                          <w:b/>
                          <w:lang w:val="en-US"/>
                        </w:rPr>
                        <w:t>Write a Program in C# which will convert Centigrade to Fahrenheit</w:t>
                      </w:r>
                    </w:p>
                  </w:txbxContent>
                </v:textbox>
              </v:rect>
            </w:pict>
          </mc:Fallback>
        </mc:AlternateContent>
      </w:r>
      <w:r w:rsidR="0050366D" w:rsidRPr="0050366D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206072B4" w14:textId="0996A2F0" w:rsidR="0050366D" w:rsidRDefault="0050366D" w:rsidP="0050366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DBE9EA" w14:textId="77777777" w:rsidR="0050366D" w:rsidRDefault="0050366D" w:rsidP="0098609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Book Antiqua" w:hAnsi="Book Antiqua"/>
          <w:b/>
          <w:bCs/>
          <w:sz w:val="18"/>
          <w:szCs w:val="18"/>
        </w:rPr>
      </w:pPr>
    </w:p>
    <w:p w14:paraId="7134F7ED" w14:textId="77777777" w:rsidR="002E3C7E" w:rsidRDefault="002E3C7E" w:rsidP="0098609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Book Antiqua" w:hAnsi="Book Antiqua"/>
          <w:b/>
          <w:bCs/>
          <w:sz w:val="18"/>
          <w:szCs w:val="18"/>
        </w:rPr>
      </w:pPr>
    </w:p>
    <w:p w14:paraId="01D58952" w14:textId="77777777" w:rsidR="002E3C7E" w:rsidRDefault="002E3C7E" w:rsidP="002E3C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6"/>
          <w:szCs w:val="36"/>
        </w:rPr>
        <w:t>Solution: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7801D12C" w14:textId="77777777" w:rsidR="002E3C7E" w:rsidRPr="002E3C7E" w:rsidRDefault="002E3C7E" w:rsidP="002E3C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Book Antiqua" w:hAnsi="Book Antiqua" w:cs="Arial"/>
          <w:color w:val="3D3C40"/>
        </w:rPr>
      </w:pPr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> </w:t>
      </w:r>
    </w:p>
    <w:p w14:paraId="78C282A3" w14:textId="77777777" w:rsidR="002E3C7E" w:rsidRPr="002E3C7E" w:rsidRDefault="002E3C7E" w:rsidP="002E3C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Book Antiqua" w:hAnsi="Book Antiqua" w:cs="Arial"/>
          <w:color w:val="3D3C40"/>
        </w:rPr>
      </w:pPr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 xml:space="preserve">using </w:t>
      </w:r>
      <w:proofErr w:type="gramStart"/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>System;</w:t>
      </w:r>
      <w:proofErr w:type="gramEnd"/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> </w:t>
      </w:r>
    </w:p>
    <w:p w14:paraId="591AAF82" w14:textId="77777777" w:rsidR="002E3C7E" w:rsidRPr="002E3C7E" w:rsidRDefault="002E3C7E" w:rsidP="002E3C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Book Antiqua" w:hAnsi="Book Antiqua" w:cs="Arial"/>
          <w:color w:val="3D3C40"/>
        </w:rPr>
      </w:pPr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 xml:space="preserve">class </w:t>
      </w:r>
      <w:proofErr w:type="spellStart"/>
      <w:proofErr w:type="gramStart"/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>TemperatureConverter</w:t>
      </w:r>
      <w:proofErr w:type="spellEnd"/>
      <w:proofErr w:type="gramEnd"/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> </w:t>
      </w:r>
    </w:p>
    <w:p w14:paraId="6FCBF7A6" w14:textId="77777777" w:rsidR="002E3C7E" w:rsidRPr="002E3C7E" w:rsidRDefault="002E3C7E" w:rsidP="002E3C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Book Antiqua" w:hAnsi="Book Antiqua" w:cs="Arial"/>
          <w:color w:val="3D3C40"/>
        </w:rPr>
      </w:pPr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>{ </w:t>
      </w:r>
    </w:p>
    <w:p w14:paraId="7EE88AF2" w14:textId="77777777" w:rsidR="002E3C7E" w:rsidRPr="002E3C7E" w:rsidRDefault="002E3C7E" w:rsidP="002E3C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Book Antiqua" w:hAnsi="Book Antiqua" w:cs="Arial"/>
          <w:color w:val="3D3C40"/>
        </w:rPr>
      </w:pPr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 xml:space="preserve">    static void </w:t>
      </w:r>
      <w:proofErr w:type="gramStart"/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>Main(</w:t>
      </w:r>
      <w:proofErr w:type="gramEnd"/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>) </w:t>
      </w:r>
    </w:p>
    <w:p w14:paraId="3A2758A1" w14:textId="77777777" w:rsidR="002E3C7E" w:rsidRPr="002E3C7E" w:rsidRDefault="002E3C7E" w:rsidP="002E3C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Book Antiqua" w:hAnsi="Book Antiqua" w:cs="Arial"/>
          <w:color w:val="3D3C40"/>
        </w:rPr>
      </w:pPr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>    { </w:t>
      </w:r>
    </w:p>
    <w:p w14:paraId="127FF5ED" w14:textId="77777777" w:rsidR="002E3C7E" w:rsidRPr="002E3C7E" w:rsidRDefault="002E3C7E" w:rsidP="002E3C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Book Antiqua" w:hAnsi="Book Antiqua" w:cs="Arial"/>
          <w:color w:val="3D3C40"/>
        </w:rPr>
      </w:pPr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 xml:space="preserve">        </w:t>
      </w:r>
      <w:proofErr w:type="spellStart"/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>Console.WriteLine</w:t>
      </w:r>
      <w:proofErr w:type="spellEnd"/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>("Temperature Converter: Celsius to Fahrenheit"</w:t>
      </w:r>
      <w:proofErr w:type="gramStart"/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>);</w:t>
      </w:r>
      <w:proofErr w:type="gramEnd"/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> </w:t>
      </w:r>
    </w:p>
    <w:p w14:paraId="520A4BFB" w14:textId="77777777" w:rsidR="002E3C7E" w:rsidRPr="002E3C7E" w:rsidRDefault="002E3C7E" w:rsidP="002E3C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Book Antiqua" w:hAnsi="Book Antiqua" w:cs="Arial"/>
          <w:color w:val="3D3C40"/>
        </w:rPr>
      </w:pPr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>         </w:t>
      </w:r>
    </w:p>
    <w:p w14:paraId="7011AF94" w14:textId="77777777" w:rsidR="002E3C7E" w:rsidRPr="002E3C7E" w:rsidRDefault="002E3C7E" w:rsidP="002E3C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Book Antiqua" w:hAnsi="Book Antiqua" w:cs="Arial"/>
          <w:color w:val="3D3C40"/>
        </w:rPr>
      </w:pPr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>        // Input temperature in Celsius </w:t>
      </w:r>
    </w:p>
    <w:p w14:paraId="7189A0F9" w14:textId="77777777" w:rsidR="002E3C7E" w:rsidRPr="002E3C7E" w:rsidRDefault="002E3C7E" w:rsidP="002E3C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Book Antiqua" w:hAnsi="Book Antiqua" w:cs="Arial"/>
          <w:color w:val="3D3C40"/>
        </w:rPr>
      </w:pPr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 xml:space="preserve">        </w:t>
      </w:r>
      <w:proofErr w:type="spellStart"/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>Console.Write</w:t>
      </w:r>
      <w:proofErr w:type="spellEnd"/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>("Enter temperature in Celsius: "</w:t>
      </w:r>
      <w:proofErr w:type="gramStart"/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>);</w:t>
      </w:r>
      <w:proofErr w:type="gramEnd"/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> </w:t>
      </w:r>
    </w:p>
    <w:p w14:paraId="47F152FD" w14:textId="77777777" w:rsidR="002E3C7E" w:rsidRPr="002E3C7E" w:rsidRDefault="002E3C7E" w:rsidP="002E3C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Book Antiqua" w:hAnsi="Book Antiqua" w:cs="Arial"/>
          <w:color w:val="3D3C40"/>
        </w:rPr>
      </w:pPr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 xml:space="preserve">        double </w:t>
      </w:r>
      <w:proofErr w:type="spellStart"/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>celsius</w:t>
      </w:r>
      <w:proofErr w:type="spellEnd"/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 xml:space="preserve"> = </w:t>
      </w:r>
      <w:proofErr w:type="spellStart"/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>Convert.ToDouble</w:t>
      </w:r>
      <w:proofErr w:type="spellEnd"/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>(</w:t>
      </w:r>
      <w:proofErr w:type="spellStart"/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>Console.ReadLine</w:t>
      </w:r>
      <w:proofErr w:type="spellEnd"/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>()</w:t>
      </w:r>
      <w:proofErr w:type="gramStart"/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>);</w:t>
      </w:r>
      <w:proofErr w:type="gramEnd"/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> </w:t>
      </w:r>
    </w:p>
    <w:p w14:paraId="1009885C" w14:textId="77777777" w:rsidR="002E3C7E" w:rsidRPr="002E3C7E" w:rsidRDefault="002E3C7E" w:rsidP="002E3C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Book Antiqua" w:hAnsi="Book Antiqua" w:cs="Arial"/>
          <w:color w:val="3D3C40"/>
        </w:rPr>
      </w:pPr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> </w:t>
      </w:r>
    </w:p>
    <w:p w14:paraId="58C0D9BB" w14:textId="77777777" w:rsidR="002E3C7E" w:rsidRPr="002E3C7E" w:rsidRDefault="002E3C7E" w:rsidP="002E3C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Book Antiqua" w:hAnsi="Book Antiqua" w:cs="Arial"/>
          <w:color w:val="3D3C40"/>
        </w:rPr>
      </w:pPr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>        // Convert Celsius to Fahrenheit </w:t>
      </w:r>
    </w:p>
    <w:p w14:paraId="796DD07E" w14:textId="77777777" w:rsidR="002E3C7E" w:rsidRPr="002E3C7E" w:rsidRDefault="002E3C7E" w:rsidP="002E3C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Book Antiqua" w:hAnsi="Book Antiqua" w:cs="Arial"/>
          <w:color w:val="3D3C40"/>
        </w:rPr>
      </w:pPr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 xml:space="preserve">        double </w:t>
      </w:r>
      <w:proofErr w:type="spellStart"/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>fahrenheit</w:t>
      </w:r>
      <w:proofErr w:type="spellEnd"/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 xml:space="preserve"> = </w:t>
      </w:r>
      <w:proofErr w:type="spellStart"/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>CelsiusToFahrenheit</w:t>
      </w:r>
      <w:proofErr w:type="spellEnd"/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>(</w:t>
      </w:r>
      <w:proofErr w:type="spellStart"/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>celsius</w:t>
      </w:r>
      <w:proofErr w:type="spellEnd"/>
      <w:proofErr w:type="gramStart"/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>);</w:t>
      </w:r>
      <w:proofErr w:type="gramEnd"/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> </w:t>
      </w:r>
    </w:p>
    <w:p w14:paraId="04E471C1" w14:textId="77777777" w:rsidR="002E3C7E" w:rsidRPr="002E3C7E" w:rsidRDefault="002E3C7E" w:rsidP="002E3C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Book Antiqua" w:hAnsi="Book Antiqua" w:cs="Arial"/>
          <w:color w:val="3D3C40"/>
        </w:rPr>
      </w:pPr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> </w:t>
      </w:r>
    </w:p>
    <w:p w14:paraId="4AECB5E1" w14:textId="77777777" w:rsidR="002E3C7E" w:rsidRPr="002E3C7E" w:rsidRDefault="002E3C7E" w:rsidP="002E3C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Book Antiqua" w:hAnsi="Book Antiqua" w:cs="Arial"/>
          <w:color w:val="3D3C40"/>
        </w:rPr>
      </w:pPr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>        // Display the result </w:t>
      </w:r>
    </w:p>
    <w:p w14:paraId="760A5E7D" w14:textId="77777777" w:rsidR="002E3C7E" w:rsidRPr="002E3C7E" w:rsidRDefault="002E3C7E" w:rsidP="002E3C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Book Antiqua" w:hAnsi="Book Antiqua" w:cs="Arial"/>
          <w:color w:val="3D3C40"/>
        </w:rPr>
      </w:pPr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 xml:space="preserve">        </w:t>
      </w:r>
      <w:proofErr w:type="spellStart"/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>Console.WriteLine</w:t>
      </w:r>
      <w:proofErr w:type="spellEnd"/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>($"Temperature in Fahrenheit: {</w:t>
      </w:r>
      <w:proofErr w:type="spellStart"/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>fahrenheit</w:t>
      </w:r>
      <w:proofErr w:type="spellEnd"/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>} °F"</w:t>
      </w:r>
      <w:proofErr w:type="gramStart"/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>);</w:t>
      </w:r>
      <w:proofErr w:type="gramEnd"/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> </w:t>
      </w:r>
    </w:p>
    <w:p w14:paraId="06D7D4E1" w14:textId="77777777" w:rsidR="002E3C7E" w:rsidRPr="002E3C7E" w:rsidRDefault="002E3C7E" w:rsidP="002E3C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Book Antiqua" w:hAnsi="Book Antiqua" w:cs="Arial"/>
          <w:color w:val="3D3C40"/>
        </w:rPr>
      </w:pPr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>    } </w:t>
      </w:r>
    </w:p>
    <w:p w14:paraId="210E6BC5" w14:textId="77777777" w:rsidR="002E3C7E" w:rsidRPr="002E3C7E" w:rsidRDefault="002E3C7E" w:rsidP="002E3C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Book Antiqua" w:hAnsi="Book Antiqua" w:cs="Arial"/>
          <w:color w:val="3D3C40"/>
        </w:rPr>
      </w:pPr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> </w:t>
      </w:r>
    </w:p>
    <w:p w14:paraId="4149289A" w14:textId="77777777" w:rsidR="002E3C7E" w:rsidRPr="002E3C7E" w:rsidRDefault="002E3C7E" w:rsidP="002E3C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Book Antiqua" w:hAnsi="Book Antiqua" w:cs="Arial"/>
          <w:color w:val="3D3C40"/>
        </w:rPr>
      </w:pPr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>    // Function to convert Celsius to Fahrenheit </w:t>
      </w:r>
    </w:p>
    <w:p w14:paraId="2EA77317" w14:textId="77777777" w:rsidR="002E3C7E" w:rsidRPr="002E3C7E" w:rsidRDefault="002E3C7E" w:rsidP="002E3C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Book Antiqua" w:hAnsi="Book Antiqua" w:cs="Arial"/>
          <w:color w:val="3D3C40"/>
        </w:rPr>
      </w:pPr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 xml:space="preserve">    static double </w:t>
      </w:r>
      <w:proofErr w:type="spellStart"/>
      <w:proofErr w:type="gramStart"/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>CelsiusToFahrenheit</w:t>
      </w:r>
      <w:proofErr w:type="spellEnd"/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>(</w:t>
      </w:r>
      <w:proofErr w:type="gramEnd"/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 xml:space="preserve">double </w:t>
      </w:r>
      <w:proofErr w:type="spellStart"/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>celsius</w:t>
      </w:r>
      <w:proofErr w:type="spellEnd"/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>) </w:t>
      </w:r>
    </w:p>
    <w:p w14:paraId="68F6F658" w14:textId="77777777" w:rsidR="002E3C7E" w:rsidRPr="002E3C7E" w:rsidRDefault="002E3C7E" w:rsidP="002E3C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Book Antiqua" w:hAnsi="Book Antiqua" w:cs="Arial"/>
          <w:color w:val="3D3C40"/>
        </w:rPr>
      </w:pPr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>    { </w:t>
      </w:r>
    </w:p>
    <w:p w14:paraId="655588A0" w14:textId="77777777" w:rsidR="002E3C7E" w:rsidRPr="002E3C7E" w:rsidRDefault="002E3C7E" w:rsidP="002E3C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Book Antiqua" w:hAnsi="Book Antiqua" w:cs="Arial"/>
          <w:color w:val="3D3C40"/>
        </w:rPr>
      </w:pPr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>        // Formula: (°C × 9/5) + 32 </w:t>
      </w:r>
    </w:p>
    <w:p w14:paraId="1D67493B" w14:textId="77777777" w:rsidR="002E3C7E" w:rsidRPr="002E3C7E" w:rsidRDefault="002E3C7E" w:rsidP="002E3C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Book Antiqua" w:hAnsi="Book Antiqua" w:cs="Arial"/>
          <w:color w:val="3D3C40"/>
        </w:rPr>
      </w:pPr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>        return (</w:t>
      </w:r>
      <w:proofErr w:type="spellStart"/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>celsius</w:t>
      </w:r>
      <w:proofErr w:type="spellEnd"/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 xml:space="preserve"> * 9 / 5) + </w:t>
      </w:r>
      <w:proofErr w:type="gramStart"/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>32;</w:t>
      </w:r>
      <w:proofErr w:type="gramEnd"/>
      <w:r w:rsidRPr="002E3C7E">
        <w:rPr>
          <w:rStyle w:val="normaltextrun"/>
          <w:rFonts w:ascii="Book Antiqua" w:hAnsi="Book Antiqua" w:cs="Arial"/>
          <w:color w:val="3D3C40"/>
          <w:sz w:val="18"/>
          <w:szCs w:val="18"/>
        </w:rPr>
        <w:t> </w:t>
      </w:r>
    </w:p>
    <w:p w14:paraId="1E710D84" w14:textId="77777777" w:rsidR="002E3C7E" w:rsidRDefault="002E3C7E" w:rsidP="002E3C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203374" w14:textId="77777777" w:rsidR="002E3C7E" w:rsidRDefault="002E3C7E" w:rsidP="002E3C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302AED" w14:textId="77777777" w:rsidR="002E3C7E" w:rsidRDefault="002E3C7E" w:rsidP="0098609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Book Antiqua" w:hAnsi="Book Antiqua"/>
          <w:b/>
          <w:bCs/>
          <w:sz w:val="18"/>
          <w:szCs w:val="18"/>
        </w:rPr>
      </w:pPr>
    </w:p>
    <w:p w14:paraId="033B0641" w14:textId="77777777" w:rsidR="0097359F" w:rsidRDefault="0097359F" w:rsidP="0098609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Book Antiqua" w:hAnsi="Book Antiqua"/>
          <w:b/>
          <w:bCs/>
          <w:sz w:val="18"/>
          <w:szCs w:val="18"/>
        </w:rPr>
      </w:pPr>
    </w:p>
    <w:p w14:paraId="5DC30707" w14:textId="77777777" w:rsidR="0097359F" w:rsidRDefault="0097359F" w:rsidP="0098609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Book Antiqua" w:hAnsi="Book Antiqua"/>
          <w:b/>
          <w:bCs/>
          <w:sz w:val="18"/>
          <w:szCs w:val="18"/>
        </w:rPr>
      </w:pPr>
    </w:p>
    <w:p w14:paraId="55F86B55" w14:textId="77777777" w:rsidR="0097359F" w:rsidRDefault="0097359F" w:rsidP="0098609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Book Antiqua" w:hAnsi="Book Antiqua"/>
          <w:b/>
          <w:bCs/>
          <w:sz w:val="18"/>
          <w:szCs w:val="18"/>
        </w:rPr>
      </w:pPr>
    </w:p>
    <w:p w14:paraId="162B2BF1" w14:textId="77777777" w:rsidR="00282CCE" w:rsidRDefault="00282CCE" w:rsidP="0098609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Book Antiqua" w:hAnsi="Book Antiqua"/>
          <w:b/>
          <w:bCs/>
          <w:sz w:val="18"/>
          <w:szCs w:val="18"/>
        </w:rPr>
      </w:pPr>
    </w:p>
    <w:p w14:paraId="35C959F8" w14:textId="11860AE7" w:rsidR="00CC11B8" w:rsidRDefault="00CC11B8" w:rsidP="0098609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Book Antiqua" w:hAnsi="Book Antiqua"/>
          <w:b/>
          <w:bCs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AE86C49" wp14:editId="40127F35">
                <wp:simplePos x="0" y="0"/>
                <wp:positionH relativeFrom="column">
                  <wp:posOffset>-121920</wp:posOffset>
                </wp:positionH>
                <wp:positionV relativeFrom="paragraph">
                  <wp:posOffset>87630</wp:posOffset>
                </wp:positionV>
                <wp:extent cx="6865620" cy="327660"/>
                <wp:effectExtent l="0" t="0" r="11430" b="15240"/>
                <wp:wrapNone/>
                <wp:docPr id="5011723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5620" cy="3276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C7AC5" w14:textId="77777777" w:rsidR="0097359F" w:rsidRDefault="0097359F" w:rsidP="0097359F">
                            <w:pPr>
                              <w:jc w:val="center"/>
                            </w:pPr>
                            <w:r w:rsidRPr="002E3C7E">
                              <w:rPr>
                                <w:b/>
                                <w:lang w:val="en-US"/>
                              </w:rPr>
                              <w:t>Write a Program in C# which will convert Centigrade to Fahrenheit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86C49" id="_x0000_s1029" style="position:absolute;margin-left:-9.6pt;margin-top:6.9pt;width:540.6pt;height:25.8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" fillcolor="black [3213]" strokecolor="black [480]" strokeweight="1pt">
                <v:textbox>
                  <w:txbxContent>
                    <w:p w14:paraId="3D9C7AC5" w14:textId="77777777" w:rsidR="0097359F" w:rsidRDefault="0097359F" w:rsidP="0097359F">
                      <w:pPr>
                        <w:jc w:val="center"/>
                      </w:pPr>
                      <w:r w:rsidRPr="002E3C7E">
                        <w:rPr>
                          <w:b/>
                          <w:lang w:val="en-US"/>
                        </w:rPr>
                        <w:t>Write a Program in C# which will convert Centigrade to Fahrenheit</w:t>
                      </w:r>
                    </w:p>
                  </w:txbxContent>
                </v:textbox>
              </v:rect>
            </w:pict>
          </mc:Fallback>
        </mc:AlternateContent>
      </w:r>
    </w:p>
    <w:p w14:paraId="324BD27B" w14:textId="0E6F3069" w:rsidR="00CC11B8" w:rsidRDefault="00CC11B8" w:rsidP="0098609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Book Antiqua" w:hAnsi="Book Antiqua"/>
          <w:b/>
          <w:bCs/>
          <w:sz w:val="18"/>
          <w:szCs w:val="18"/>
        </w:rPr>
      </w:pPr>
    </w:p>
    <w:p w14:paraId="3BE31CD7" w14:textId="44047D1B" w:rsidR="00CC11B8" w:rsidRDefault="00CC11B8" w:rsidP="0098609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Book Antiqua" w:hAnsi="Book Antiqua"/>
          <w:b/>
          <w:bCs/>
          <w:sz w:val="18"/>
          <w:szCs w:val="18"/>
        </w:rPr>
      </w:pPr>
    </w:p>
    <w:p w14:paraId="5241B3D3" w14:textId="2BF92ED2" w:rsidR="0097359F" w:rsidRDefault="0097359F" w:rsidP="0098609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Book Antiqua" w:hAnsi="Book Antiqua"/>
          <w:b/>
          <w:bCs/>
          <w:sz w:val="18"/>
          <w:szCs w:val="18"/>
        </w:rPr>
      </w:pPr>
    </w:p>
    <w:p w14:paraId="4E7D5C34" w14:textId="77777777" w:rsidR="00764104" w:rsidRPr="008D5920" w:rsidRDefault="00764104" w:rsidP="00764104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</w:rPr>
        <w:t xml:space="preserve">Create a function </w:t>
      </w:r>
      <w:proofErr w:type="spellStart"/>
      <w:r w:rsidRPr="008D5920">
        <w:rPr>
          <w:rStyle w:val="normaltextrun"/>
          <w:rFonts w:ascii="Book Antiqua" w:hAnsi="Book Antiqua"/>
          <w:sz w:val="18"/>
          <w:szCs w:val="18"/>
        </w:rPr>
        <w:t>PayRate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 xml:space="preserve"> which takes rate as input parameter and returns a table with </w:t>
      </w:r>
      <w:proofErr w:type="spellStart"/>
      <w:r w:rsidRPr="008D5920">
        <w:rPr>
          <w:rStyle w:val="normaltextrun"/>
          <w:rFonts w:ascii="Book Antiqua" w:hAnsi="Book Antiqua"/>
          <w:sz w:val="18"/>
          <w:szCs w:val="18"/>
        </w:rPr>
        <w:t>EmployeeID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 xml:space="preserve">, </w:t>
      </w:r>
      <w:proofErr w:type="spellStart"/>
      <w:r w:rsidRPr="008D5920">
        <w:rPr>
          <w:rStyle w:val="normaltextrun"/>
          <w:rFonts w:ascii="Book Antiqua" w:hAnsi="Book Antiqua"/>
          <w:sz w:val="18"/>
          <w:szCs w:val="18"/>
        </w:rPr>
        <w:t>RateChangeDate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 xml:space="preserve">, Rate. </w:t>
      </w:r>
      <w:proofErr w:type="spellStart"/>
      <w:r w:rsidRPr="008D5920">
        <w:rPr>
          <w:rStyle w:val="normaltextrun"/>
          <w:rFonts w:ascii="Book Antiqua" w:hAnsi="Book Antiqua"/>
          <w:sz w:val="18"/>
          <w:szCs w:val="18"/>
        </w:rPr>
        <w:t>PayFrequency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 xml:space="preserve">, </w:t>
      </w:r>
      <w:proofErr w:type="spellStart"/>
      <w:r w:rsidRPr="008D5920">
        <w:rPr>
          <w:rStyle w:val="normaltextrun"/>
          <w:rFonts w:ascii="Book Antiqua" w:hAnsi="Book Antiqua"/>
          <w:sz w:val="18"/>
          <w:szCs w:val="18"/>
        </w:rPr>
        <w:t>ModifiedDate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 xml:space="preserve"> as </w:t>
      </w:r>
      <w:proofErr w:type="spellStart"/>
      <w:r w:rsidRPr="008D5920">
        <w:rPr>
          <w:rStyle w:val="normaltextrun"/>
          <w:rFonts w:ascii="Book Antiqua" w:hAnsi="Book Antiqua"/>
          <w:sz w:val="18"/>
          <w:szCs w:val="18"/>
        </w:rPr>
        <w:t>columsn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 xml:space="preserve">. All the employees whose rate is greater the rate parameter. Use </w:t>
      </w:r>
      <w:proofErr w:type="spellStart"/>
      <w:r w:rsidRPr="008D5920">
        <w:rPr>
          <w:rStyle w:val="normaltextrun"/>
          <w:rFonts w:ascii="Book Antiqua" w:hAnsi="Book Antiqua"/>
          <w:sz w:val="18"/>
          <w:szCs w:val="18"/>
        </w:rPr>
        <w:t>Adventureworks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 xml:space="preserve"> database and use Employee Payment </w:t>
      </w:r>
      <w:proofErr w:type="gramStart"/>
      <w:r w:rsidRPr="008D5920">
        <w:rPr>
          <w:rStyle w:val="normaltextrun"/>
          <w:rFonts w:ascii="Book Antiqua" w:hAnsi="Book Antiqua"/>
          <w:sz w:val="18"/>
          <w:szCs w:val="18"/>
        </w:rPr>
        <w:t>History .</w:t>
      </w:r>
      <w:proofErr w:type="gramEnd"/>
      <w:r w:rsidRPr="008D5920">
        <w:rPr>
          <w:rStyle w:val="normaltextrun"/>
          <w:rFonts w:ascii="Book Antiqua" w:hAnsi="Book Antiqua"/>
          <w:sz w:val="18"/>
          <w:szCs w:val="18"/>
        </w:rPr>
        <w:t xml:space="preserve"> Use </w:t>
      </w:r>
      <w:proofErr w:type="spellStart"/>
      <w:r w:rsidRPr="008D5920">
        <w:rPr>
          <w:rStyle w:val="normaltextrun"/>
          <w:rFonts w:ascii="Book Antiqua" w:hAnsi="Book Antiqua"/>
          <w:sz w:val="18"/>
          <w:szCs w:val="18"/>
        </w:rPr>
        <w:t>Sql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 xml:space="preserve"> functions with Multivalued Table </w:t>
      </w:r>
      <w:proofErr w:type="gramStart"/>
      <w:r w:rsidRPr="008D5920">
        <w:rPr>
          <w:rStyle w:val="normaltextrun"/>
          <w:rFonts w:ascii="Book Antiqua" w:hAnsi="Book Antiqua"/>
          <w:sz w:val="18"/>
          <w:szCs w:val="18"/>
        </w:rPr>
        <w:t>function</w:t>
      </w:r>
      <w:proofErr w:type="gramEnd"/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3A4715C0" w14:textId="77777777" w:rsidR="00764104" w:rsidRPr="008D5920" w:rsidRDefault="00764104" w:rsidP="00764104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541A3EF1" w14:textId="77777777" w:rsidR="00764104" w:rsidRPr="008D5920" w:rsidRDefault="00764104" w:rsidP="00764104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</w:rPr>
        <w:t>Solution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0DED7560" w14:textId="77777777" w:rsidR="00764104" w:rsidRPr="008D5920" w:rsidRDefault="00764104" w:rsidP="00764104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69BCA4D6" w14:textId="77777777" w:rsidR="00764104" w:rsidRPr="008D5920" w:rsidRDefault="00764104" w:rsidP="00764104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</w:rPr>
        <w:t xml:space="preserve">CREATE FUNCTION </w:t>
      </w:r>
      <w:proofErr w:type="spellStart"/>
      <w:r w:rsidRPr="008D5920">
        <w:rPr>
          <w:rStyle w:val="normaltextrun"/>
          <w:rFonts w:ascii="Book Antiqua" w:hAnsi="Book Antiqua"/>
          <w:sz w:val="18"/>
          <w:szCs w:val="18"/>
        </w:rPr>
        <w:t>PayRate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 xml:space="preserve"> (@rate money) 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050C9218" w14:textId="77777777" w:rsidR="00764104" w:rsidRPr="008D5920" w:rsidRDefault="00764104" w:rsidP="00764104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sz w:val="18"/>
          <w:szCs w:val="18"/>
        </w:rPr>
        <w:t>                            </w:t>
      </w:r>
      <w:r w:rsidRPr="008D5920">
        <w:rPr>
          <w:rStyle w:val="normaltextrun"/>
          <w:rFonts w:ascii="Book Antiqua" w:hAnsi="Book Antiqua"/>
          <w:sz w:val="18"/>
          <w:szCs w:val="18"/>
        </w:rPr>
        <w:t xml:space="preserve"> </w:t>
      </w:r>
      <w:r w:rsidRPr="008D5920">
        <w:rPr>
          <w:rStyle w:val="normaltextrun"/>
          <w:sz w:val="18"/>
          <w:szCs w:val="18"/>
        </w:rPr>
        <w:t>   </w:t>
      </w:r>
      <w:r w:rsidRPr="008D5920">
        <w:rPr>
          <w:rStyle w:val="normaltextrun"/>
          <w:rFonts w:ascii="Book Antiqua" w:hAnsi="Book Antiqua"/>
          <w:sz w:val="18"/>
          <w:szCs w:val="18"/>
        </w:rPr>
        <w:t xml:space="preserve">RETURNS @table </w:t>
      </w:r>
      <w:proofErr w:type="gramStart"/>
      <w:r w:rsidRPr="008D5920">
        <w:rPr>
          <w:rStyle w:val="normaltextrun"/>
          <w:rFonts w:ascii="Book Antiqua" w:hAnsi="Book Antiqua"/>
          <w:sz w:val="18"/>
          <w:szCs w:val="18"/>
        </w:rPr>
        <w:t>TABLE</w:t>
      </w:r>
      <w:proofErr w:type="gramEnd"/>
      <w:r w:rsidRPr="008D5920">
        <w:rPr>
          <w:rStyle w:val="normaltextrun"/>
          <w:rFonts w:ascii="Book Antiqua" w:hAnsi="Book Antiqua"/>
          <w:sz w:val="18"/>
          <w:szCs w:val="18"/>
        </w:rPr>
        <w:t> 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4E4D48DB" w14:textId="77777777" w:rsidR="00764104" w:rsidRPr="008D5920" w:rsidRDefault="00764104" w:rsidP="00764104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sz w:val="18"/>
          <w:szCs w:val="18"/>
        </w:rPr>
        <w:t>                            </w:t>
      </w:r>
      <w:r w:rsidRPr="008D5920">
        <w:rPr>
          <w:rStyle w:val="normaltextrun"/>
          <w:rFonts w:ascii="Book Antiqua" w:hAnsi="Book Antiqua"/>
          <w:sz w:val="18"/>
          <w:szCs w:val="18"/>
        </w:rPr>
        <w:t xml:space="preserve"> </w:t>
      </w:r>
      <w:r w:rsidRPr="008D5920">
        <w:rPr>
          <w:rStyle w:val="normaltextrun"/>
          <w:sz w:val="18"/>
          <w:szCs w:val="18"/>
        </w:rPr>
        <w:t>   </w:t>
      </w:r>
      <w:r w:rsidRPr="008D5920">
        <w:rPr>
          <w:rStyle w:val="normaltextrun"/>
          <w:rFonts w:ascii="Book Antiqua" w:hAnsi="Book Antiqua"/>
          <w:sz w:val="18"/>
          <w:szCs w:val="18"/>
        </w:rPr>
        <w:t>(</w:t>
      </w:r>
      <w:proofErr w:type="spellStart"/>
      <w:r w:rsidRPr="008D5920">
        <w:rPr>
          <w:rStyle w:val="normaltextrun"/>
          <w:rFonts w:ascii="Book Antiqua" w:hAnsi="Book Antiqua"/>
          <w:sz w:val="18"/>
          <w:szCs w:val="18"/>
        </w:rPr>
        <w:t>EmployeeID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 xml:space="preserve"> int NOT NULL,</w:t>
      </w:r>
      <w:r w:rsidRPr="008D5920">
        <w:rPr>
          <w:rStyle w:val="normaltextrun"/>
          <w:rFonts w:ascii="Book Antiqua" w:hAnsi="Book Antiqua" w:cs="Book Antiqua"/>
          <w:sz w:val="18"/>
          <w:szCs w:val="18"/>
        </w:rPr>
        <w:t> 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05F0E4DC" w14:textId="77777777" w:rsidR="00764104" w:rsidRPr="008D5920" w:rsidRDefault="00764104" w:rsidP="00764104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sz w:val="18"/>
          <w:szCs w:val="18"/>
        </w:rPr>
        <w:t>                            </w:t>
      </w:r>
      <w:r w:rsidRPr="008D5920">
        <w:rPr>
          <w:rStyle w:val="normaltextrun"/>
          <w:rFonts w:ascii="Book Antiqua" w:hAnsi="Book Antiqua"/>
          <w:sz w:val="18"/>
          <w:szCs w:val="18"/>
        </w:rPr>
        <w:t xml:space="preserve"> </w:t>
      </w:r>
      <w:r w:rsidRPr="008D5920">
        <w:rPr>
          <w:rStyle w:val="normaltextrun"/>
          <w:sz w:val="18"/>
          <w:szCs w:val="18"/>
        </w:rPr>
        <w:t>   </w:t>
      </w:r>
      <w:proofErr w:type="spellStart"/>
      <w:r w:rsidRPr="008D5920">
        <w:rPr>
          <w:rStyle w:val="normaltextrun"/>
          <w:rFonts w:ascii="Book Antiqua" w:hAnsi="Book Antiqua"/>
          <w:sz w:val="18"/>
          <w:szCs w:val="18"/>
        </w:rPr>
        <w:t>RateChangeDate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 xml:space="preserve"> datetime NOT NULL,</w:t>
      </w:r>
      <w:r w:rsidRPr="008D5920">
        <w:rPr>
          <w:rStyle w:val="normaltextrun"/>
          <w:rFonts w:ascii="Book Antiqua" w:hAnsi="Book Antiqua" w:cs="Book Antiqua"/>
          <w:sz w:val="18"/>
          <w:szCs w:val="18"/>
        </w:rPr>
        <w:t> 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05888399" w14:textId="77777777" w:rsidR="00764104" w:rsidRPr="008D5920" w:rsidRDefault="00764104" w:rsidP="00764104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sz w:val="18"/>
          <w:szCs w:val="18"/>
        </w:rPr>
        <w:t>                            </w:t>
      </w:r>
      <w:r w:rsidRPr="008D5920">
        <w:rPr>
          <w:rStyle w:val="normaltextrun"/>
          <w:rFonts w:ascii="Book Antiqua" w:hAnsi="Book Antiqua"/>
          <w:sz w:val="18"/>
          <w:szCs w:val="18"/>
        </w:rPr>
        <w:t xml:space="preserve"> </w:t>
      </w:r>
      <w:r w:rsidRPr="008D5920">
        <w:rPr>
          <w:rStyle w:val="normaltextrun"/>
          <w:sz w:val="18"/>
          <w:szCs w:val="18"/>
        </w:rPr>
        <w:t>   </w:t>
      </w:r>
      <w:r w:rsidRPr="008D5920">
        <w:rPr>
          <w:rStyle w:val="normaltextrun"/>
          <w:rFonts w:ascii="Book Antiqua" w:hAnsi="Book Antiqua"/>
          <w:sz w:val="18"/>
          <w:szCs w:val="18"/>
        </w:rPr>
        <w:t>Rate money NOT NULL,</w:t>
      </w:r>
      <w:r w:rsidRPr="008D5920">
        <w:rPr>
          <w:rStyle w:val="normaltextrun"/>
          <w:rFonts w:ascii="Book Antiqua" w:hAnsi="Book Antiqua" w:cs="Book Antiqua"/>
          <w:sz w:val="18"/>
          <w:szCs w:val="18"/>
        </w:rPr>
        <w:t> 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612D367C" w14:textId="77777777" w:rsidR="00764104" w:rsidRPr="008D5920" w:rsidRDefault="00764104" w:rsidP="00764104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sz w:val="18"/>
          <w:szCs w:val="18"/>
        </w:rPr>
        <w:t>                            </w:t>
      </w:r>
      <w:r w:rsidRPr="008D5920">
        <w:rPr>
          <w:rStyle w:val="normaltextrun"/>
          <w:rFonts w:ascii="Book Antiqua" w:hAnsi="Book Antiqua"/>
          <w:sz w:val="18"/>
          <w:szCs w:val="18"/>
        </w:rPr>
        <w:t xml:space="preserve"> </w:t>
      </w:r>
      <w:r w:rsidRPr="008D5920">
        <w:rPr>
          <w:rStyle w:val="normaltextrun"/>
          <w:sz w:val="18"/>
          <w:szCs w:val="18"/>
        </w:rPr>
        <w:t>   </w:t>
      </w:r>
      <w:proofErr w:type="spellStart"/>
      <w:r w:rsidRPr="008D5920">
        <w:rPr>
          <w:rStyle w:val="normaltextrun"/>
          <w:rFonts w:ascii="Book Antiqua" w:hAnsi="Book Antiqua"/>
          <w:sz w:val="18"/>
          <w:szCs w:val="18"/>
        </w:rPr>
        <w:t>PayFrequency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 xml:space="preserve"> </w:t>
      </w:r>
      <w:proofErr w:type="spellStart"/>
      <w:r w:rsidRPr="008D5920">
        <w:rPr>
          <w:rStyle w:val="normaltextrun"/>
          <w:rFonts w:ascii="Book Antiqua" w:hAnsi="Book Antiqua"/>
          <w:sz w:val="18"/>
          <w:szCs w:val="18"/>
        </w:rPr>
        <w:t>tinyint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 xml:space="preserve"> NOT NULL, 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1E900BD7" w14:textId="77777777" w:rsidR="00764104" w:rsidRPr="008D5920" w:rsidRDefault="00764104" w:rsidP="00764104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sz w:val="18"/>
          <w:szCs w:val="18"/>
        </w:rPr>
        <w:t>                            </w:t>
      </w:r>
      <w:r w:rsidRPr="008D5920">
        <w:rPr>
          <w:rStyle w:val="normaltextrun"/>
          <w:rFonts w:ascii="Book Antiqua" w:hAnsi="Book Antiqua"/>
          <w:sz w:val="18"/>
          <w:szCs w:val="18"/>
        </w:rPr>
        <w:t xml:space="preserve"> </w:t>
      </w:r>
      <w:r w:rsidRPr="008D5920">
        <w:rPr>
          <w:rStyle w:val="normaltextrun"/>
          <w:sz w:val="18"/>
          <w:szCs w:val="18"/>
        </w:rPr>
        <w:t>   </w:t>
      </w:r>
      <w:proofErr w:type="spellStart"/>
      <w:r w:rsidRPr="008D5920">
        <w:rPr>
          <w:rStyle w:val="normaltextrun"/>
          <w:rFonts w:ascii="Book Antiqua" w:hAnsi="Book Antiqua"/>
          <w:sz w:val="18"/>
          <w:szCs w:val="18"/>
        </w:rPr>
        <w:t>ModifiedDate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 xml:space="preserve"> datetime NOT NULL)</w:t>
      </w:r>
      <w:r w:rsidRPr="008D5920">
        <w:rPr>
          <w:rStyle w:val="normaltextrun"/>
          <w:rFonts w:ascii="Book Antiqua" w:hAnsi="Book Antiqua" w:cs="Book Antiqua"/>
          <w:sz w:val="18"/>
          <w:szCs w:val="18"/>
        </w:rPr>
        <w:t> 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1722F3F3" w14:textId="77777777" w:rsidR="00764104" w:rsidRPr="008D5920" w:rsidRDefault="00764104" w:rsidP="00764104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sz w:val="18"/>
          <w:szCs w:val="18"/>
        </w:rPr>
        <w:t>                            </w:t>
      </w:r>
      <w:r w:rsidRPr="008D5920">
        <w:rPr>
          <w:rStyle w:val="normaltextrun"/>
          <w:rFonts w:ascii="Book Antiqua" w:hAnsi="Book Antiqua"/>
          <w:sz w:val="18"/>
          <w:szCs w:val="18"/>
        </w:rPr>
        <w:t xml:space="preserve"> </w:t>
      </w:r>
      <w:r w:rsidRPr="008D5920">
        <w:rPr>
          <w:rStyle w:val="normaltextrun"/>
          <w:sz w:val="18"/>
          <w:szCs w:val="18"/>
        </w:rPr>
        <w:t>   </w:t>
      </w:r>
      <w:r w:rsidRPr="008D5920">
        <w:rPr>
          <w:rStyle w:val="normaltextrun"/>
          <w:rFonts w:ascii="Book Antiqua" w:hAnsi="Book Antiqua"/>
          <w:sz w:val="18"/>
          <w:szCs w:val="18"/>
        </w:rPr>
        <w:t>AS</w:t>
      </w:r>
      <w:r w:rsidRPr="008D5920">
        <w:rPr>
          <w:rStyle w:val="normaltextrun"/>
          <w:rFonts w:ascii="Book Antiqua" w:hAnsi="Book Antiqua" w:cs="Book Antiqua"/>
          <w:sz w:val="18"/>
          <w:szCs w:val="18"/>
        </w:rPr>
        <w:t> 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32F577A3" w14:textId="77777777" w:rsidR="00764104" w:rsidRPr="008D5920" w:rsidRDefault="00764104" w:rsidP="00764104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sz w:val="18"/>
          <w:szCs w:val="18"/>
        </w:rPr>
        <w:t>                            </w:t>
      </w:r>
      <w:r w:rsidRPr="008D5920">
        <w:rPr>
          <w:rStyle w:val="normaltextrun"/>
          <w:rFonts w:ascii="Book Antiqua" w:hAnsi="Book Antiqua"/>
          <w:sz w:val="18"/>
          <w:szCs w:val="18"/>
        </w:rPr>
        <w:t xml:space="preserve"> </w:t>
      </w:r>
      <w:r w:rsidRPr="008D5920">
        <w:rPr>
          <w:rStyle w:val="normaltextrun"/>
          <w:sz w:val="18"/>
          <w:szCs w:val="18"/>
        </w:rPr>
        <w:t>   </w:t>
      </w:r>
      <w:r w:rsidRPr="008D5920">
        <w:rPr>
          <w:rStyle w:val="normaltextrun"/>
          <w:rFonts w:ascii="Book Antiqua" w:hAnsi="Book Antiqua"/>
          <w:sz w:val="18"/>
          <w:szCs w:val="18"/>
        </w:rPr>
        <w:t>BEGIN</w:t>
      </w:r>
      <w:r w:rsidRPr="008D5920">
        <w:rPr>
          <w:rStyle w:val="normaltextrun"/>
          <w:rFonts w:ascii="Book Antiqua" w:hAnsi="Book Antiqua" w:cs="Book Antiqua"/>
          <w:sz w:val="18"/>
          <w:szCs w:val="18"/>
        </w:rPr>
        <w:t> 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0DFB7133" w14:textId="77777777" w:rsidR="00764104" w:rsidRPr="008D5920" w:rsidRDefault="00764104" w:rsidP="00764104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sz w:val="18"/>
          <w:szCs w:val="18"/>
        </w:rPr>
        <w:t>                            </w:t>
      </w:r>
      <w:r w:rsidRPr="008D5920">
        <w:rPr>
          <w:rStyle w:val="normaltextrun"/>
          <w:rFonts w:ascii="Book Antiqua" w:hAnsi="Book Antiqua"/>
          <w:sz w:val="18"/>
          <w:szCs w:val="18"/>
        </w:rPr>
        <w:t xml:space="preserve"> </w:t>
      </w:r>
      <w:r w:rsidRPr="008D5920">
        <w:rPr>
          <w:rStyle w:val="normaltextrun"/>
          <w:sz w:val="18"/>
          <w:szCs w:val="18"/>
        </w:rPr>
        <w:t>             </w:t>
      </w:r>
      <w:r w:rsidRPr="008D5920">
        <w:rPr>
          <w:rStyle w:val="normaltextrun"/>
          <w:rFonts w:ascii="Book Antiqua" w:hAnsi="Book Antiqua"/>
          <w:sz w:val="18"/>
          <w:szCs w:val="18"/>
        </w:rPr>
        <w:t xml:space="preserve"> INSERT @</w:t>
      </w:r>
      <w:proofErr w:type="gramStart"/>
      <w:r w:rsidRPr="008D5920">
        <w:rPr>
          <w:rStyle w:val="normaltextrun"/>
          <w:rFonts w:ascii="Book Antiqua" w:hAnsi="Book Antiqua"/>
          <w:sz w:val="18"/>
          <w:szCs w:val="18"/>
        </w:rPr>
        <w:t>table</w:t>
      </w:r>
      <w:proofErr w:type="gramEnd"/>
      <w:r w:rsidRPr="008D5920">
        <w:rPr>
          <w:rStyle w:val="normaltextrun"/>
          <w:rFonts w:ascii="Book Antiqua" w:hAnsi="Book Antiqua" w:cs="Book Antiqua"/>
          <w:sz w:val="18"/>
          <w:szCs w:val="18"/>
        </w:rPr>
        <w:t> 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023261DC" w14:textId="77777777" w:rsidR="00764104" w:rsidRPr="008D5920" w:rsidRDefault="00764104" w:rsidP="00764104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sz w:val="18"/>
          <w:szCs w:val="18"/>
        </w:rPr>
        <w:t>                            </w:t>
      </w:r>
      <w:r w:rsidRPr="008D5920">
        <w:rPr>
          <w:rStyle w:val="normaltextrun"/>
          <w:rFonts w:ascii="Book Antiqua" w:hAnsi="Book Antiqua"/>
          <w:sz w:val="18"/>
          <w:szCs w:val="18"/>
        </w:rPr>
        <w:t xml:space="preserve"> </w:t>
      </w:r>
      <w:r w:rsidRPr="008D5920">
        <w:rPr>
          <w:rStyle w:val="normaltextrun"/>
          <w:sz w:val="18"/>
          <w:szCs w:val="18"/>
        </w:rPr>
        <w:t>             </w:t>
      </w:r>
      <w:r w:rsidRPr="008D5920">
        <w:rPr>
          <w:rStyle w:val="normaltextrun"/>
          <w:rFonts w:ascii="Book Antiqua" w:hAnsi="Book Antiqua"/>
          <w:sz w:val="18"/>
          <w:szCs w:val="18"/>
        </w:rPr>
        <w:t xml:space="preserve"> SELECT * FROM</w:t>
      </w:r>
      <w:r w:rsidRPr="008D5920">
        <w:rPr>
          <w:rStyle w:val="normaltextrun"/>
          <w:rFonts w:ascii="Book Antiqua" w:hAnsi="Book Antiqua" w:cs="Book Antiqua"/>
          <w:sz w:val="18"/>
          <w:szCs w:val="18"/>
        </w:rPr>
        <w:t> 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61E0EE77" w14:textId="77777777" w:rsidR="00764104" w:rsidRPr="008D5920" w:rsidRDefault="00764104" w:rsidP="00764104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sz w:val="18"/>
          <w:szCs w:val="18"/>
        </w:rPr>
        <w:t>                            </w:t>
      </w:r>
      <w:r w:rsidRPr="008D5920">
        <w:rPr>
          <w:rStyle w:val="normaltextrun"/>
          <w:rFonts w:ascii="Book Antiqua" w:hAnsi="Book Antiqua"/>
          <w:sz w:val="18"/>
          <w:szCs w:val="18"/>
        </w:rPr>
        <w:t xml:space="preserve"> </w:t>
      </w:r>
      <w:proofErr w:type="spellStart"/>
      <w:r w:rsidRPr="008D5920">
        <w:rPr>
          <w:rStyle w:val="normaltextrun"/>
          <w:rFonts w:ascii="Book Antiqua" w:hAnsi="Book Antiqua"/>
          <w:sz w:val="18"/>
          <w:szCs w:val="18"/>
        </w:rPr>
        <w:t>HumanResources.EmployeePayHistory</w:t>
      </w:r>
      <w:proofErr w:type="spellEnd"/>
      <w:r w:rsidRPr="008D5920">
        <w:rPr>
          <w:rStyle w:val="normaltextrun"/>
          <w:rFonts w:ascii="Book Antiqua" w:hAnsi="Book Antiqua" w:cs="Book Antiqua"/>
          <w:sz w:val="18"/>
          <w:szCs w:val="18"/>
        </w:rPr>
        <w:t> 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0D293842" w14:textId="77777777" w:rsidR="00764104" w:rsidRPr="008D5920" w:rsidRDefault="00764104" w:rsidP="00764104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sz w:val="18"/>
          <w:szCs w:val="18"/>
        </w:rPr>
        <w:t>                                          </w:t>
      </w:r>
      <w:r w:rsidRPr="008D5920">
        <w:rPr>
          <w:rStyle w:val="normaltextrun"/>
          <w:rFonts w:ascii="Book Antiqua" w:hAnsi="Book Antiqua"/>
          <w:sz w:val="18"/>
          <w:szCs w:val="18"/>
        </w:rPr>
        <w:t xml:space="preserve"> WHERE Rate &gt; @rate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015FEB1C" w14:textId="77777777" w:rsidR="00764104" w:rsidRPr="008D5920" w:rsidRDefault="00764104" w:rsidP="00764104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sz w:val="18"/>
          <w:szCs w:val="18"/>
        </w:rPr>
        <w:t>                            </w:t>
      </w:r>
      <w:r w:rsidRPr="008D5920">
        <w:rPr>
          <w:rStyle w:val="normaltextrun"/>
          <w:rFonts w:ascii="Book Antiqua" w:hAnsi="Book Antiqua"/>
          <w:sz w:val="18"/>
          <w:szCs w:val="18"/>
        </w:rPr>
        <w:t xml:space="preserve"> </w:t>
      </w:r>
      <w:r w:rsidRPr="008D5920">
        <w:rPr>
          <w:rStyle w:val="normaltextrun"/>
          <w:sz w:val="18"/>
          <w:szCs w:val="18"/>
        </w:rPr>
        <w:t>  </w:t>
      </w:r>
      <w:r w:rsidRPr="008D5920">
        <w:rPr>
          <w:rStyle w:val="normaltextrun"/>
          <w:rFonts w:ascii="Book Antiqua" w:hAnsi="Book Antiqua"/>
          <w:sz w:val="18"/>
          <w:szCs w:val="18"/>
        </w:rPr>
        <w:t xml:space="preserve"> RETURN</w:t>
      </w:r>
      <w:r w:rsidRPr="008D5920">
        <w:rPr>
          <w:rStyle w:val="normaltextrun"/>
          <w:rFonts w:ascii="Book Antiqua" w:hAnsi="Book Antiqua" w:cs="Book Antiqua"/>
          <w:sz w:val="18"/>
          <w:szCs w:val="18"/>
        </w:rPr>
        <w:t> 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57CB4E50" w14:textId="77777777" w:rsidR="00764104" w:rsidRPr="008D5920" w:rsidRDefault="00764104" w:rsidP="00764104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sz w:val="18"/>
          <w:szCs w:val="18"/>
        </w:rPr>
        <w:t>                            </w:t>
      </w:r>
      <w:r w:rsidRPr="008D5920">
        <w:rPr>
          <w:rStyle w:val="normaltextrun"/>
          <w:rFonts w:ascii="Book Antiqua" w:hAnsi="Book Antiqua"/>
          <w:sz w:val="18"/>
          <w:szCs w:val="18"/>
        </w:rPr>
        <w:t xml:space="preserve"> </w:t>
      </w:r>
      <w:r w:rsidRPr="008D5920">
        <w:rPr>
          <w:rStyle w:val="normaltextrun"/>
          <w:sz w:val="18"/>
          <w:szCs w:val="18"/>
        </w:rPr>
        <w:t>   </w:t>
      </w:r>
      <w:r w:rsidRPr="008D5920">
        <w:rPr>
          <w:rStyle w:val="normaltextrun"/>
          <w:rFonts w:ascii="Book Antiqua" w:hAnsi="Book Antiqua"/>
          <w:sz w:val="18"/>
          <w:szCs w:val="18"/>
        </w:rPr>
        <w:t>END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2D88354C" w14:textId="77777777" w:rsidR="00764104" w:rsidRPr="008D5920" w:rsidRDefault="00764104" w:rsidP="00764104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5D716891" w14:textId="77777777" w:rsidR="00764104" w:rsidRPr="008D5920" w:rsidRDefault="00764104" w:rsidP="00764104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62C57936" w14:textId="77777777" w:rsidR="00764104" w:rsidRPr="008D5920" w:rsidRDefault="00764104" w:rsidP="00764104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</w:rPr>
        <w:t xml:space="preserve">SELECT * FROM </w:t>
      </w:r>
      <w:proofErr w:type="spellStart"/>
      <w:proofErr w:type="gramStart"/>
      <w:r w:rsidRPr="008D5920">
        <w:rPr>
          <w:rStyle w:val="normaltextrun"/>
          <w:rFonts w:ascii="Book Antiqua" w:hAnsi="Book Antiqua"/>
          <w:sz w:val="18"/>
          <w:szCs w:val="18"/>
        </w:rPr>
        <w:t>PayRate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</w:rPr>
        <w:t>(</w:t>
      </w:r>
      <w:proofErr w:type="gramEnd"/>
      <w:r w:rsidRPr="008D5920">
        <w:rPr>
          <w:rStyle w:val="normaltextrun"/>
          <w:rFonts w:ascii="Book Antiqua" w:hAnsi="Book Antiqua"/>
          <w:sz w:val="18"/>
          <w:szCs w:val="18"/>
        </w:rPr>
        <w:t>45)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31DD99BD" w14:textId="49F4D8E6" w:rsidR="00CC11B8" w:rsidRDefault="00F42241" w:rsidP="0098609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Book Antiqua" w:hAnsi="Book Antiqua"/>
          <w:b/>
          <w:bCs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A4D986B" wp14:editId="3CE4F560">
                <wp:simplePos x="0" y="0"/>
                <wp:positionH relativeFrom="column">
                  <wp:posOffset>-121920</wp:posOffset>
                </wp:positionH>
                <wp:positionV relativeFrom="paragraph">
                  <wp:posOffset>133985</wp:posOffset>
                </wp:positionV>
                <wp:extent cx="6865620" cy="792480"/>
                <wp:effectExtent l="0" t="0" r="11430" b="26670"/>
                <wp:wrapNone/>
                <wp:docPr id="13781050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5620" cy="7924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67FC0" w14:textId="0B09C4E7" w:rsidR="00F42241" w:rsidRDefault="008B2D5C" w:rsidP="00F42241">
                            <w:pPr>
                              <w:jc w:val="center"/>
                            </w:pPr>
                            <w:r w:rsidRPr="008B2D5C">
                              <w:rPr>
                                <w:b/>
                                <w:lang w:val="en-US"/>
                              </w:rPr>
                              <w:t>Write a class called Grade with m</w:t>
                            </w:r>
                            <w:proofErr w:type="gramStart"/>
                            <w:r w:rsidRPr="008B2D5C">
                              <w:rPr>
                                <w:b/>
                                <w:lang w:val="en-US"/>
                              </w:rPr>
                              <w:t>1,m</w:t>
                            </w:r>
                            <w:proofErr w:type="gramEnd"/>
                            <w:r w:rsidRPr="008B2D5C">
                              <w:rPr>
                                <w:b/>
                                <w:lang w:val="en-US"/>
                              </w:rPr>
                              <w:t xml:space="preserve">2,m3,m4,m5,average as integers. </w:t>
                            </w:r>
                            <w:proofErr w:type="spellStart"/>
                            <w:r w:rsidRPr="008B2D5C">
                              <w:rPr>
                                <w:b/>
                                <w:lang w:val="en-US"/>
                              </w:rPr>
                              <w:t>GetDetails</w:t>
                            </w:r>
                            <w:proofErr w:type="spellEnd"/>
                            <w:r w:rsidRPr="008B2D5C">
                              <w:rPr>
                                <w:b/>
                                <w:lang w:val="en-US"/>
                              </w:rPr>
                              <w:t xml:space="preserve"> which accepts 5 subject marks private string </w:t>
                            </w:r>
                            <w:proofErr w:type="spellStart"/>
                            <w:r w:rsidRPr="008B2D5C">
                              <w:rPr>
                                <w:b/>
                                <w:lang w:val="en-US"/>
                              </w:rPr>
                              <w:t>CalculateGrade</w:t>
                            </w:r>
                            <w:proofErr w:type="spellEnd"/>
                            <w:r w:rsidRPr="008B2D5C">
                              <w:rPr>
                                <w:b/>
                                <w:lang w:val="en-US"/>
                              </w:rPr>
                              <w:t xml:space="preserve">(average) check the average and return grade if average &gt;=80 and &lt;=100 return first if average &gt;=50 and &lt;80 return second if average &gt;=30 and &lt;50 return third if average &gt;=0 and &lt;30 return fail else return invalid marks write </w:t>
                            </w:r>
                            <w:proofErr w:type="gramStart"/>
                            <w:r w:rsidRPr="008B2D5C">
                              <w:rPr>
                                <w:b/>
                                <w:lang w:val="en-US"/>
                              </w:rPr>
                              <w:t>DisplayDetails(</w:t>
                            </w:r>
                            <w:proofErr w:type="gramEnd"/>
                            <w:r w:rsidRPr="008B2D5C">
                              <w:rPr>
                                <w:b/>
                                <w:lang w:val="en-US"/>
                              </w:rPr>
                              <w:t xml:space="preserve">) and call </w:t>
                            </w:r>
                            <w:proofErr w:type="spellStart"/>
                            <w:r w:rsidRPr="008B2D5C">
                              <w:rPr>
                                <w:b/>
                                <w:lang w:val="en-US"/>
                              </w:rPr>
                              <w:t>CalculateGrade</w:t>
                            </w:r>
                            <w:proofErr w:type="spellEnd"/>
                            <w:r w:rsidRPr="008B2D5C">
                              <w:rPr>
                                <w:b/>
                                <w:lang w:val="en-US"/>
                              </w:rPr>
                              <w:t xml:space="preserve"> in DisplayDetails()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D986B" id="_x0000_s1030" style="position:absolute;margin-left:-9.6pt;margin-top:10.55pt;width:540.6pt;height:62.4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" fillcolor="black [3213]" strokecolor="black [480]" strokeweight="1pt">
                <v:textbox>
                  <w:txbxContent>
                    <w:p w14:paraId="02767FC0" w14:textId="0B09C4E7" w:rsidR="00F42241" w:rsidRDefault="008B2D5C" w:rsidP="00F42241">
                      <w:pPr>
                        <w:jc w:val="center"/>
                      </w:pPr>
                      <w:r w:rsidRPr="008B2D5C">
                        <w:rPr>
                          <w:b/>
                          <w:lang w:val="en-US"/>
                        </w:rPr>
                        <w:t>Write a class called Grade with m</w:t>
                      </w:r>
                      <w:proofErr w:type="gramStart"/>
                      <w:r w:rsidRPr="008B2D5C">
                        <w:rPr>
                          <w:b/>
                          <w:lang w:val="en-US"/>
                        </w:rPr>
                        <w:t>1,m</w:t>
                      </w:r>
                      <w:proofErr w:type="gramEnd"/>
                      <w:r w:rsidRPr="008B2D5C">
                        <w:rPr>
                          <w:b/>
                          <w:lang w:val="en-US"/>
                        </w:rPr>
                        <w:t xml:space="preserve">2,m3,m4,m5,average as integers. </w:t>
                      </w:r>
                      <w:proofErr w:type="spellStart"/>
                      <w:r w:rsidRPr="008B2D5C">
                        <w:rPr>
                          <w:b/>
                          <w:lang w:val="en-US"/>
                        </w:rPr>
                        <w:t>GetDetails</w:t>
                      </w:r>
                      <w:proofErr w:type="spellEnd"/>
                      <w:r w:rsidRPr="008B2D5C">
                        <w:rPr>
                          <w:b/>
                          <w:lang w:val="en-US"/>
                        </w:rPr>
                        <w:t xml:space="preserve"> which accepts 5 subject marks private string </w:t>
                      </w:r>
                      <w:proofErr w:type="spellStart"/>
                      <w:r w:rsidRPr="008B2D5C">
                        <w:rPr>
                          <w:b/>
                          <w:lang w:val="en-US"/>
                        </w:rPr>
                        <w:t>CalculateGrade</w:t>
                      </w:r>
                      <w:proofErr w:type="spellEnd"/>
                      <w:r w:rsidRPr="008B2D5C">
                        <w:rPr>
                          <w:b/>
                          <w:lang w:val="en-US"/>
                        </w:rPr>
                        <w:t xml:space="preserve">(average) check the average and return grade if average &gt;=80 and &lt;=100 return first if average &gt;=50 and &lt;80 return second if average &gt;=30 and &lt;50 return third if average &gt;=0 and &lt;30 return fail else return invalid marks write </w:t>
                      </w:r>
                      <w:proofErr w:type="gramStart"/>
                      <w:r w:rsidRPr="008B2D5C">
                        <w:rPr>
                          <w:b/>
                          <w:lang w:val="en-US"/>
                        </w:rPr>
                        <w:t>DisplayDetails(</w:t>
                      </w:r>
                      <w:proofErr w:type="gramEnd"/>
                      <w:r w:rsidRPr="008B2D5C">
                        <w:rPr>
                          <w:b/>
                          <w:lang w:val="en-US"/>
                        </w:rPr>
                        <w:t xml:space="preserve">) and call </w:t>
                      </w:r>
                      <w:proofErr w:type="spellStart"/>
                      <w:r w:rsidRPr="008B2D5C">
                        <w:rPr>
                          <w:b/>
                          <w:lang w:val="en-US"/>
                        </w:rPr>
                        <w:t>CalculateGrade</w:t>
                      </w:r>
                      <w:proofErr w:type="spellEnd"/>
                      <w:r w:rsidRPr="008B2D5C">
                        <w:rPr>
                          <w:b/>
                          <w:lang w:val="en-US"/>
                        </w:rPr>
                        <w:t xml:space="preserve"> in DisplayDetails()</w:t>
                      </w:r>
                    </w:p>
                  </w:txbxContent>
                </v:textbox>
              </v:rect>
            </w:pict>
          </mc:Fallback>
        </mc:AlternateContent>
      </w:r>
    </w:p>
    <w:p w14:paraId="7894E086" w14:textId="39BAAFBE" w:rsidR="00F42241" w:rsidRDefault="00F42241" w:rsidP="0098609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Book Antiqua" w:hAnsi="Book Antiqua"/>
          <w:b/>
          <w:bCs/>
          <w:sz w:val="18"/>
          <w:szCs w:val="18"/>
        </w:rPr>
      </w:pPr>
    </w:p>
    <w:p w14:paraId="1FDFE695" w14:textId="77777777" w:rsidR="008B2D5C" w:rsidRDefault="008B2D5C" w:rsidP="0098609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Book Antiqua" w:hAnsi="Book Antiqua"/>
          <w:b/>
          <w:bCs/>
          <w:sz w:val="18"/>
          <w:szCs w:val="18"/>
        </w:rPr>
      </w:pPr>
    </w:p>
    <w:p w14:paraId="180846E8" w14:textId="77777777" w:rsidR="008B2D5C" w:rsidRDefault="008B2D5C" w:rsidP="0098609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Book Antiqua" w:hAnsi="Book Antiqua"/>
          <w:b/>
          <w:bCs/>
          <w:sz w:val="18"/>
          <w:szCs w:val="18"/>
        </w:rPr>
      </w:pPr>
    </w:p>
    <w:p w14:paraId="3AE8D907" w14:textId="77777777" w:rsidR="008B2D5C" w:rsidRDefault="008B2D5C" w:rsidP="0098609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Book Antiqua" w:hAnsi="Book Antiqua"/>
          <w:b/>
          <w:bCs/>
          <w:sz w:val="18"/>
          <w:szCs w:val="18"/>
        </w:rPr>
      </w:pPr>
    </w:p>
    <w:p w14:paraId="1089E24F" w14:textId="77777777" w:rsidR="008B2D5C" w:rsidRDefault="008B2D5C" w:rsidP="0098609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Book Antiqua" w:hAnsi="Book Antiqua"/>
          <w:b/>
          <w:bCs/>
          <w:sz w:val="18"/>
          <w:szCs w:val="18"/>
        </w:rPr>
      </w:pPr>
    </w:p>
    <w:p w14:paraId="7FCF4A69" w14:textId="77777777" w:rsidR="008B2D5C" w:rsidRDefault="008B2D5C" w:rsidP="0098609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Book Antiqua" w:hAnsi="Book Antiqua"/>
          <w:b/>
          <w:bCs/>
          <w:sz w:val="18"/>
          <w:szCs w:val="18"/>
        </w:rPr>
      </w:pPr>
    </w:p>
    <w:p w14:paraId="5037A0B3" w14:textId="77777777" w:rsidR="008B2D5C" w:rsidRDefault="008B2D5C" w:rsidP="0098609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Book Antiqua" w:hAnsi="Book Antiqua"/>
          <w:b/>
          <w:bCs/>
          <w:sz w:val="18"/>
          <w:szCs w:val="18"/>
        </w:rPr>
      </w:pPr>
    </w:p>
    <w:p w14:paraId="288A45D2" w14:textId="77777777" w:rsidR="008B2D5C" w:rsidRPr="008D5920" w:rsidRDefault="008B2D5C" w:rsidP="008B2D5C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22"/>
          <w:szCs w:val="22"/>
        </w:rPr>
      </w:pPr>
      <w:r w:rsidRPr="008D5920">
        <w:rPr>
          <w:rStyle w:val="normaltextrun"/>
          <w:rFonts w:ascii="Book Antiqua" w:hAnsi="Book Antiqua"/>
          <w:sz w:val="22"/>
          <w:szCs w:val="22"/>
          <w:lang w:val="en-US"/>
        </w:rPr>
        <w:t>Solution:</w:t>
      </w:r>
      <w:r w:rsidRPr="008D5920">
        <w:rPr>
          <w:rStyle w:val="eop"/>
          <w:rFonts w:ascii="Book Antiqua" w:hAnsi="Book Antiqua" w:cs="Calibri"/>
          <w:sz w:val="22"/>
          <w:szCs w:val="22"/>
        </w:rPr>
        <w:t> </w:t>
      </w:r>
    </w:p>
    <w:p w14:paraId="5BA5460E" w14:textId="77777777" w:rsidR="008B2D5C" w:rsidRPr="008D5920" w:rsidRDefault="008B2D5C" w:rsidP="008B2D5C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 xml:space="preserve">using </w:t>
      </w:r>
      <w:proofErr w:type="gramStart"/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System;</w:t>
      </w:r>
      <w:proofErr w:type="gramEnd"/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6E7D6CD6" w14:textId="77777777" w:rsidR="008B2D5C" w:rsidRPr="008D5920" w:rsidRDefault="008B2D5C" w:rsidP="008B2D5C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class Grade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5CC54135" w14:textId="77777777" w:rsidR="008B2D5C" w:rsidRPr="008D5920" w:rsidRDefault="008B2D5C" w:rsidP="008B2D5C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{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166364A6" w14:textId="77777777" w:rsidR="008B2D5C" w:rsidRPr="008D5920" w:rsidRDefault="008B2D5C" w:rsidP="008B2D5C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 xml:space="preserve">    private int m1, m2, m3, m4, </w:t>
      </w:r>
      <w:proofErr w:type="gramStart"/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m5;</w:t>
      </w:r>
      <w:proofErr w:type="gramEnd"/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7E18F856" w14:textId="77777777" w:rsidR="008B2D5C" w:rsidRPr="008D5920" w:rsidRDefault="008B2D5C" w:rsidP="008B2D5C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 xml:space="preserve">    private int </w:t>
      </w:r>
      <w:proofErr w:type="gramStart"/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average;</w:t>
      </w:r>
      <w:proofErr w:type="gramEnd"/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1EFBF8C0" w14:textId="77777777" w:rsidR="008B2D5C" w:rsidRPr="008D5920" w:rsidRDefault="008B2D5C" w:rsidP="008B2D5C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43829AD1" w14:textId="77777777" w:rsidR="008B2D5C" w:rsidRPr="008D5920" w:rsidRDefault="008B2D5C" w:rsidP="008B2D5C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    // Method to get subject marks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047A1F31" w14:textId="77777777" w:rsidR="008B2D5C" w:rsidRPr="008D5920" w:rsidRDefault="008B2D5C" w:rsidP="008B2D5C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 xml:space="preserve">    public void </w:t>
      </w:r>
      <w:proofErr w:type="spellStart"/>
      <w:proofErr w:type="gramStart"/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GetDetails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(</w:t>
      </w:r>
      <w:proofErr w:type="gramEnd"/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)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5C0B576B" w14:textId="77777777" w:rsidR="008B2D5C" w:rsidRPr="008D5920" w:rsidRDefault="008B2D5C" w:rsidP="008B2D5C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    {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3A257BB0" w14:textId="77777777" w:rsidR="008B2D5C" w:rsidRPr="008D5920" w:rsidRDefault="008B2D5C" w:rsidP="008B2D5C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 xml:space="preserve">        </w:t>
      </w:r>
      <w:proofErr w:type="spellStart"/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Console.Write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("Enter marks for subject 1: "</w:t>
      </w:r>
      <w:proofErr w:type="gramStart"/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);</w:t>
      </w:r>
      <w:proofErr w:type="gramEnd"/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4B06E448" w14:textId="77777777" w:rsidR="008B2D5C" w:rsidRPr="008D5920" w:rsidRDefault="008B2D5C" w:rsidP="008B2D5C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        m1 = Convert.ToInt32(</w:t>
      </w:r>
      <w:proofErr w:type="spellStart"/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Console.ReadLine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()</w:t>
      </w:r>
      <w:proofErr w:type="gramStart"/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);</w:t>
      </w:r>
      <w:proofErr w:type="gramEnd"/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627073B9" w14:textId="77777777" w:rsidR="008B2D5C" w:rsidRPr="008D5920" w:rsidRDefault="008B2D5C" w:rsidP="008B2D5C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0F146AAF" w14:textId="77777777" w:rsidR="008B2D5C" w:rsidRPr="008D5920" w:rsidRDefault="008B2D5C" w:rsidP="008B2D5C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 xml:space="preserve">        </w:t>
      </w:r>
      <w:proofErr w:type="spellStart"/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Console.Write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("Enter marks for subject 2: "</w:t>
      </w:r>
      <w:proofErr w:type="gramStart"/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);</w:t>
      </w:r>
      <w:proofErr w:type="gramEnd"/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1D4D7353" w14:textId="77777777" w:rsidR="008B2D5C" w:rsidRPr="008D5920" w:rsidRDefault="008B2D5C" w:rsidP="008B2D5C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        m2 = Convert.ToInt32(</w:t>
      </w:r>
      <w:proofErr w:type="spellStart"/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Console.ReadLine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()</w:t>
      </w:r>
      <w:proofErr w:type="gramStart"/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);</w:t>
      </w:r>
      <w:proofErr w:type="gramEnd"/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3F4DF006" w14:textId="77777777" w:rsidR="008B2D5C" w:rsidRPr="008D5920" w:rsidRDefault="008B2D5C" w:rsidP="008B2D5C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2BFDEADA" w14:textId="77777777" w:rsidR="008B2D5C" w:rsidRPr="008D5920" w:rsidRDefault="008B2D5C" w:rsidP="008B2D5C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 xml:space="preserve">        </w:t>
      </w:r>
      <w:proofErr w:type="spellStart"/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Console.Write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("Enter marks for subject 3: "</w:t>
      </w:r>
      <w:proofErr w:type="gramStart"/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);</w:t>
      </w:r>
      <w:proofErr w:type="gramEnd"/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47276A69" w14:textId="77777777" w:rsidR="008B2D5C" w:rsidRPr="008D5920" w:rsidRDefault="008B2D5C" w:rsidP="008B2D5C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        m3 = Convert.ToInt32(</w:t>
      </w:r>
      <w:proofErr w:type="spellStart"/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Console.ReadLine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()</w:t>
      </w:r>
      <w:proofErr w:type="gramStart"/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);</w:t>
      </w:r>
      <w:proofErr w:type="gramEnd"/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4E2A2758" w14:textId="77777777" w:rsidR="008B2D5C" w:rsidRPr="008D5920" w:rsidRDefault="008B2D5C" w:rsidP="008B2D5C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423435B5" w14:textId="77777777" w:rsidR="008B2D5C" w:rsidRPr="008D5920" w:rsidRDefault="008B2D5C" w:rsidP="008B2D5C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 xml:space="preserve">        </w:t>
      </w:r>
      <w:proofErr w:type="spellStart"/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Console.Write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("Enter marks for subject 4: "</w:t>
      </w:r>
      <w:proofErr w:type="gramStart"/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);</w:t>
      </w:r>
      <w:proofErr w:type="gramEnd"/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67FD3951" w14:textId="77777777" w:rsidR="008B2D5C" w:rsidRPr="008D5920" w:rsidRDefault="008B2D5C" w:rsidP="008B2D5C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        m4 = Convert.ToInt32(</w:t>
      </w:r>
      <w:proofErr w:type="spellStart"/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Console.ReadLine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()</w:t>
      </w:r>
      <w:proofErr w:type="gramStart"/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);</w:t>
      </w:r>
      <w:proofErr w:type="gramEnd"/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788CCD16" w14:textId="77777777" w:rsidR="008B2D5C" w:rsidRPr="008D5920" w:rsidRDefault="008B2D5C" w:rsidP="008B2D5C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4CA4BE13" w14:textId="77777777" w:rsidR="008B2D5C" w:rsidRPr="008D5920" w:rsidRDefault="008B2D5C" w:rsidP="008B2D5C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 xml:space="preserve">        </w:t>
      </w:r>
      <w:proofErr w:type="spellStart"/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Console.Write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("Enter marks for subject 5: "</w:t>
      </w:r>
      <w:proofErr w:type="gramStart"/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);</w:t>
      </w:r>
      <w:proofErr w:type="gramEnd"/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671CCD1F" w14:textId="77777777" w:rsidR="008B2D5C" w:rsidRPr="008D5920" w:rsidRDefault="008B2D5C" w:rsidP="008B2D5C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        m5 = Convert.ToInt32(</w:t>
      </w:r>
      <w:proofErr w:type="spellStart"/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Console.ReadLine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()</w:t>
      </w:r>
      <w:proofErr w:type="gramStart"/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);</w:t>
      </w:r>
      <w:proofErr w:type="gramEnd"/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56F5FF84" w14:textId="77777777" w:rsidR="008B2D5C" w:rsidRPr="008D5920" w:rsidRDefault="008B2D5C" w:rsidP="008B2D5C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    }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36586251" w14:textId="77777777" w:rsidR="008B2D5C" w:rsidRPr="008D5920" w:rsidRDefault="008B2D5C" w:rsidP="008B2D5C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77C07E76" w14:textId="77777777" w:rsidR="008B2D5C" w:rsidRPr="008D5920" w:rsidRDefault="008B2D5C" w:rsidP="008B2D5C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    // Method to calculate grade based on average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2EC0682F" w14:textId="77777777" w:rsidR="008B2D5C" w:rsidRPr="008D5920" w:rsidRDefault="008B2D5C" w:rsidP="008B2D5C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 xml:space="preserve">    private string </w:t>
      </w:r>
      <w:proofErr w:type="spellStart"/>
      <w:proofErr w:type="gramStart"/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CalculateGrade</w:t>
      </w:r>
      <w:proofErr w:type="spellEnd"/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(</w:t>
      </w:r>
      <w:proofErr w:type="gramEnd"/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int average)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26699B88" w14:textId="77777777" w:rsidR="008B2D5C" w:rsidRPr="008D5920" w:rsidRDefault="008B2D5C" w:rsidP="008B2D5C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lastRenderedPageBreak/>
        <w:t>    {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3C807CAF" w14:textId="77777777" w:rsidR="008B2D5C" w:rsidRPr="008D5920" w:rsidRDefault="008B2D5C" w:rsidP="008B2D5C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        if (average &gt;= 80 &amp;&amp; average &lt;= 100)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283C1BF8" w14:textId="77777777" w:rsidR="008B2D5C" w:rsidRPr="008D5920" w:rsidRDefault="008B2D5C" w:rsidP="008B2D5C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        {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2509BD21" w14:textId="77777777" w:rsidR="008B2D5C" w:rsidRPr="008D5920" w:rsidRDefault="008B2D5C" w:rsidP="008B2D5C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            return "First</w:t>
      </w:r>
      <w:proofErr w:type="gramStart"/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";</w:t>
      </w:r>
      <w:proofErr w:type="gramEnd"/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01A97222" w14:textId="77777777" w:rsidR="008B2D5C" w:rsidRPr="008D5920" w:rsidRDefault="008B2D5C" w:rsidP="008B2D5C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        }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5C8C3F57" w14:textId="77777777" w:rsidR="008B2D5C" w:rsidRPr="008D5920" w:rsidRDefault="008B2D5C" w:rsidP="008B2D5C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        else if (average &gt;= 50 &amp;&amp; average &lt; 80)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0B66E745" w14:textId="77777777" w:rsidR="008B2D5C" w:rsidRPr="008D5920" w:rsidRDefault="008B2D5C" w:rsidP="008B2D5C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        {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05C2E7E9" w14:textId="77777777" w:rsidR="008B2D5C" w:rsidRPr="008D5920" w:rsidRDefault="008B2D5C" w:rsidP="008B2D5C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            return "Second</w:t>
      </w:r>
      <w:proofErr w:type="gramStart"/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";</w:t>
      </w:r>
      <w:proofErr w:type="gramEnd"/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21477EB5" w14:textId="77777777" w:rsidR="008B2D5C" w:rsidRPr="008D5920" w:rsidRDefault="008B2D5C" w:rsidP="008B2D5C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        }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4ED4ADE9" w14:textId="77777777" w:rsidR="008B2D5C" w:rsidRPr="008D5920" w:rsidRDefault="008B2D5C" w:rsidP="008B2D5C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        else if (average &gt;= 30 &amp;&amp; average &lt; 50)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50209A69" w14:textId="77777777" w:rsidR="008B2D5C" w:rsidRPr="008D5920" w:rsidRDefault="008B2D5C" w:rsidP="008B2D5C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        {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0DD09506" w14:textId="77777777" w:rsidR="008B2D5C" w:rsidRPr="008D5920" w:rsidRDefault="008B2D5C" w:rsidP="008B2D5C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            return "Third</w:t>
      </w:r>
      <w:proofErr w:type="gramStart"/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";</w:t>
      </w:r>
      <w:proofErr w:type="gramEnd"/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15F1C9B8" w14:textId="77777777" w:rsidR="008B2D5C" w:rsidRPr="008D5920" w:rsidRDefault="008B2D5C" w:rsidP="008B2D5C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        }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77D456B5" w14:textId="77777777" w:rsidR="008B2D5C" w:rsidRPr="008D5920" w:rsidRDefault="008B2D5C" w:rsidP="008B2D5C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        else if (average &gt;= 0 &amp;&amp; average &lt; 30)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280F46CE" w14:textId="77777777" w:rsidR="008B2D5C" w:rsidRPr="008D5920" w:rsidRDefault="008B2D5C" w:rsidP="008B2D5C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        {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6D1C19C9" w14:textId="77777777" w:rsidR="008B2D5C" w:rsidRPr="008D5920" w:rsidRDefault="008B2D5C" w:rsidP="008B2D5C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            return "Fail</w:t>
      </w:r>
      <w:proofErr w:type="gramStart"/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";</w:t>
      </w:r>
      <w:proofErr w:type="gramEnd"/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6A1622C3" w14:textId="77777777" w:rsidR="008B2D5C" w:rsidRPr="008D5920" w:rsidRDefault="008B2D5C" w:rsidP="008B2D5C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        }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6E407EA9" w14:textId="77777777" w:rsidR="008B2D5C" w:rsidRPr="008D5920" w:rsidRDefault="008B2D5C" w:rsidP="008B2D5C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        else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3B4801D8" w14:textId="77777777" w:rsidR="008B2D5C" w:rsidRPr="008D5920" w:rsidRDefault="008B2D5C" w:rsidP="008B2D5C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        {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547B9D66" w14:textId="77777777" w:rsidR="008B2D5C" w:rsidRPr="008D5920" w:rsidRDefault="008B2D5C" w:rsidP="008B2D5C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            return "Invalid marks</w:t>
      </w:r>
      <w:proofErr w:type="gramStart"/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";</w:t>
      </w:r>
      <w:proofErr w:type="gramEnd"/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25523B68" w14:textId="77777777" w:rsidR="008B2D5C" w:rsidRPr="008D5920" w:rsidRDefault="008B2D5C" w:rsidP="008B2D5C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        }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5EBDC717" w14:textId="77777777" w:rsidR="008B2D5C" w:rsidRPr="008D5920" w:rsidRDefault="008B2D5C" w:rsidP="008B2D5C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    }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318BB40B" w14:textId="77777777" w:rsidR="008B2D5C" w:rsidRPr="008D5920" w:rsidRDefault="008B2D5C" w:rsidP="008B2D5C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5786D90B" w14:textId="77777777" w:rsidR="008B2D5C" w:rsidRPr="008D5920" w:rsidRDefault="008B2D5C" w:rsidP="008B2D5C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 xml:space="preserve">    // Method to display details and call </w:t>
      </w:r>
      <w:proofErr w:type="spellStart"/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CalculateGrade</w:t>
      </w:r>
      <w:proofErr w:type="spellEnd"/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6B416D09" w14:textId="77777777" w:rsidR="008B2D5C" w:rsidRPr="008D5920" w:rsidRDefault="008B2D5C" w:rsidP="008B2D5C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 xml:space="preserve">    public void </w:t>
      </w:r>
      <w:proofErr w:type="gramStart"/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DisplayDetails(</w:t>
      </w:r>
      <w:proofErr w:type="gramEnd"/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)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4800DDA4" w14:textId="77777777" w:rsidR="008B2D5C" w:rsidRPr="008D5920" w:rsidRDefault="008B2D5C" w:rsidP="008B2D5C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    {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3E20C3B5" w14:textId="77777777" w:rsidR="00127C4A" w:rsidRPr="008D5920" w:rsidRDefault="008B2D5C" w:rsidP="0098609D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8D5920">
        <w:rPr>
          <w:rStyle w:val="normaltextrun"/>
          <w:rFonts w:ascii="Book Antiqua" w:hAnsi="Book Antiqua"/>
          <w:sz w:val="18"/>
          <w:szCs w:val="18"/>
          <w:lang w:val="en-US"/>
        </w:rPr>
        <w:t>        average =</w:t>
      </w:r>
      <w:r w:rsidRPr="008D5920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4C982808" w14:textId="1567511C" w:rsidR="008B2D5C" w:rsidRPr="008D5920" w:rsidRDefault="008B2D5C" w:rsidP="0098609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Book Antiqua" w:hAnsi="Book Antiqua" w:cs="Segoe UI"/>
          <w:sz w:val="18"/>
          <w:szCs w:val="18"/>
        </w:rPr>
      </w:pPr>
    </w:p>
    <w:p w14:paraId="3642C9A6" w14:textId="379F4FBA" w:rsidR="00127C4A" w:rsidRPr="00127C4A" w:rsidRDefault="00127C4A" w:rsidP="00127C4A">
      <w:pPr>
        <w:rPr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6D7C5E7" wp14:editId="0A2EDEEC">
                <wp:simplePos x="0" y="0"/>
                <wp:positionH relativeFrom="column">
                  <wp:posOffset>0</wp:posOffset>
                </wp:positionH>
                <wp:positionV relativeFrom="paragraph">
                  <wp:posOffset>22225</wp:posOffset>
                </wp:positionV>
                <wp:extent cx="6705600" cy="617220"/>
                <wp:effectExtent l="0" t="0" r="19050" b="11430"/>
                <wp:wrapNone/>
                <wp:docPr id="16248473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6172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6B996" w14:textId="67678ADF" w:rsidR="008B2D5C" w:rsidRDefault="00127C4A" w:rsidP="008B2D5C">
                            <w:pPr>
                              <w:jc w:val="center"/>
                            </w:pPr>
                            <w:r w:rsidRPr="00127C4A">
                              <w:t xml:space="preserve">Write a Program Called Login with username as string and password as </w:t>
                            </w:r>
                            <w:proofErr w:type="gramStart"/>
                            <w:r w:rsidRPr="00127C4A">
                              <w:t>string .</w:t>
                            </w:r>
                            <w:proofErr w:type="gramEnd"/>
                            <w:r w:rsidRPr="00127C4A">
                              <w:t xml:space="preserve"> Accept username and password in </w:t>
                            </w:r>
                            <w:proofErr w:type="spellStart"/>
                            <w:proofErr w:type="gramStart"/>
                            <w:r w:rsidRPr="00127C4A">
                              <w:t>GetDetails</w:t>
                            </w:r>
                            <w:proofErr w:type="spellEnd"/>
                            <w:r w:rsidRPr="00127C4A">
                              <w:t>(</w:t>
                            </w:r>
                            <w:proofErr w:type="gramEnd"/>
                            <w:r w:rsidRPr="00127C4A">
                              <w:t xml:space="preserve">) .   </w:t>
                            </w:r>
                            <w:proofErr w:type="spellStart"/>
                            <w:r w:rsidRPr="00127C4A">
                              <w:t>ValidateUser</w:t>
                            </w:r>
                            <w:proofErr w:type="spellEnd"/>
                            <w:r w:rsidRPr="00127C4A">
                              <w:t>(</w:t>
                            </w:r>
                            <w:proofErr w:type="spellStart"/>
                            <w:proofErr w:type="gramStart"/>
                            <w:r w:rsidRPr="00127C4A">
                              <w:t>username,password</w:t>
                            </w:r>
                            <w:proofErr w:type="spellEnd"/>
                            <w:proofErr w:type="gramEnd"/>
                            <w:r w:rsidRPr="00127C4A">
                              <w:t xml:space="preserve">) return true if valid user return false if invalid user. Call </w:t>
                            </w:r>
                            <w:proofErr w:type="spellStart"/>
                            <w:r w:rsidRPr="00127C4A">
                              <w:t>ValidateUser</w:t>
                            </w:r>
                            <w:proofErr w:type="spellEnd"/>
                            <w:r w:rsidRPr="00127C4A">
                              <w:t xml:space="preserve"> in </w:t>
                            </w:r>
                            <w:proofErr w:type="spellStart"/>
                            <w:proofErr w:type="gramStart"/>
                            <w:r w:rsidRPr="00127C4A">
                              <w:t>DisplayResult</w:t>
                            </w:r>
                            <w:proofErr w:type="spellEnd"/>
                            <w:r w:rsidRPr="00127C4A">
                              <w:t xml:space="preserve"> .</w:t>
                            </w:r>
                            <w:proofErr w:type="gramEnd"/>
                            <w:r w:rsidRPr="00127C4A">
                              <w:t xml:space="preserve"> if </w:t>
                            </w:r>
                            <w:proofErr w:type="spellStart"/>
                            <w:r w:rsidRPr="00127C4A">
                              <w:t>validuser</w:t>
                            </w:r>
                            <w:proofErr w:type="spellEnd"/>
                            <w:r w:rsidRPr="00127C4A">
                              <w:t xml:space="preserve"> display login successful else display login failed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7C5E7" id="_x0000_s1031" style="position:absolute;margin-left:0;margin-top:1.75pt;width:528pt;height:48.6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" fillcolor="black [3213]" strokecolor="black [480]" strokeweight="1pt">
                <v:textbox>
                  <w:txbxContent>
                    <w:p w14:paraId="04B6B996" w14:textId="67678ADF" w:rsidR="008B2D5C" w:rsidRDefault="00127C4A" w:rsidP="008B2D5C">
                      <w:pPr>
                        <w:jc w:val="center"/>
                      </w:pPr>
                      <w:r w:rsidRPr="00127C4A">
                        <w:t xml:space="preserve">Write a Program Called Login with username as string and password as </w:t>
                      </w:r>
                      <w:proofErr w:type="gramStart"/>
                      <w:r w:rsidRPr="00127C4A">
                        <w:t>string .</w:t>
                      </w:r>
                      <w:proofErr w:type="gramEnd"/>
                      <w:r w:rsidRPr="00127C4A">
                        <w:t xml:space="preserve"> Accept username and password in </w:t>
                      </w:r>
                      <w:proofErr w:type="spellStart"/>
                      <w:proofErr w:type="gramStart"/>
                      <w:r w:rsidRPr="00127C4A">
                        <w:t>GetDetails</w:t>
                      </w:r>
                      <w:proofErr w:type="spellEnd"/>
                      <w:r w:rsidRPr="00127C4A">
                        <w:t>(</w:t>
                      </w:r>
                      <w:proofErr w:type="gramEnd"/>
                      <w:r w:rsidRPr="00127C4A">
                        <w:t xml:space="preserve">) .   </w:t>
                      </w:r>
                      <w:proofErr w:type="spellStart"/>
                      <w:r w:rsidRPr="00127C4A">
                        <w:t>ValidateUser</w:t>
                      </w:r>
                      <w:proofErr w:type="spellEnd"/>
                      <w:r w:rsidRPr="00127C4A">
                        <w:t>(</w:t>
                      </w:r>
                      <w:proofErr w:type="spellStart"/>
                      <w:proofErr w:type="gramStart"/>
                      <w:r w:rsidRPr="00127C4A">
                        <w:t>username,password</w:t>
                      </w:r>
                      <w:proofErr w:type="spellEnd"/>
                      <w:proofErr w:type="gramEnd"/>
                      <w:r w:rsidRPr="00127C4A">
                        <w:t xml:space="preserve">) return true if valid user return false if invalid user. Call </w:t>
                      </w:r>
                      <w:proofErr w:type="spellStart"/>
                      <w:r w:rsidRPr="00127C4A">
                        <w:t>ValidateUser</w:t>
                      </w:r>
                      <w:proofErr w:type="spellEnd"/>
                      <w:r w:rsidRPr="00127C4A">
                        <w:t xml:space="preserve"> in </w:t>
                      </w:r>
                      <w:proofErr w:type="spellStart"/>
                      <w:proofErr w:type="gramStart"/>
                      <w:r w:rsidRPr="00127C4A">
                        <w:t>DisplayResult</w:t>
                      </w:r>
                      <w:proofErr w:type="spellEnd"/>
                      <w:r w:rsidRPr="00127C4A">
                        <w:t xml:space="preserve"> .</w:t>
                      </w:r>
                      <w:proofErr w:type="gramEnd"/>
                      <w:r w:rsidRPr="00127C4A">
                        <w:t xml:space="preserve"> if </w:t>
                      </w:r>
                      <w:proofErr w:type="spellStart"/>
                      <w:r w:rsidRPr="00127C4A">
                        <w:t>validuser</w:t>
                      </w:r>
                      <w:proofErr w:type="spellEnd"/>
                      <w:r w:rsidRPr="00127C4A">
                        <w:t xml:space="preserve"> display login successful else display login failed</w:t>
                      </w:r>
                    </w:p>
                  </w:txbxContent>
                </v:textbox>
              </v:rect>
            </w:pict>
          </mc:Fallback>
        </mc:AlternateContent>
      </w:r>
    </w:p>
    <w:p w14:paraId="6FC7D0AA" w14:textId="77777777" w:rsidR="00127C4A" w:rsidRPr="00127C4A" w:rsidRDefault="00127C4A" w:rsidP="00127C4A">
      <w:pPr>
        <w:rPr>
          <w:lang w:eastAsia="en-IN"/>
        </w:rPr>
      </w:pPr>
    </w:p>
    <w:p w14:paraId="2512C572" w14:textId="77777777" w:rsidR="00127C4A" w:rsidRPr="00127C4A" w:rsidRDefault="00127C4A" w:rsidP="00127C4A">
      <w:pPr>
        <w:rPr>
          <w:lang w:eastAsia="en-IN"/>
        </w:rPr>
      </w:pPr>
    </w:p>
    <w:p w14:paraId="561D0C20" w14:textId="77777777" w:rsidR="00127C4A" w:rsidRPr="00127C4A" w:rsidRDefault="00127C4A" w:rsidP="00127C4A">
      <w:pPr>
        <w:rPr>
          <w:lang w:eastAsia="en-IN"/>
        </w:rPr>
      </w:pPr>
    </w:p>
    <w:p w14:paraId="115CA7A8" w14:textId="77777777" w:rsidR="00127C4A" w:rsidRPr="00127C4A" w:rsidRDefault="00127C4A" w:rsidP="00127C4A">
      <w:pPr>
        <w:rPr>
          <w:lang w:eastAsia="en-IN"/>
        </w:rPr>
      </w:pPr>
    </w:p>
    <w:p w14:paraId="73D57C05" w14:textId="77777777" w:rsidR="00D25DD1" w:rsidRDefault="00D25DD1" w:rsidP="00D25D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Solution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003C413" w14:textId="77777777" w:rsidR="00D25DD1" w:rsidRPr="005C29C9" w:rsidRDefault="00D25DD1" w:rsidP="00D25DD1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5C29C9">
        <w:rPr>
          <w:rStyle w:val="normaltextrun"/>
          <w:rFonts w:ascii="Book Antiqua" w:hAnsi="Book Antiqua"/>
          <w:sz w:val="18"/>
          <w:szCs w:val="18"/>
        </w:rPr>
        <w:t xml:space="preserve">using </w:t>
      </w:r>
      <w:proofErr w:type="gramStart"/>
      <w:r w:rsidRPr="005C29C9">
        <w:rPr>
          <w:rStyle w:val="normaltextrun"/>
          <w:rFonts w:ascii="Book Antiqua" w:hAnsi="Book Antiqua"/>
          <w:sz w:val="18"/>
          <w:szCs w:val="18"/>
        </w:rPr>
        <w:t>System;</w:t>
      </w:r>
      <w:proofErr w:type="gramEnd"/>
      <w:r w:rsidRPr="005C29C9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0B85FB46" w14:textId="77777777" w:rsidR="00D25DD1" w:rsidRPr="005C29C9" w:rsidRDefault="00D25DD1" w:rsidP="00D25DD1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5C29C9">
        <w:rPr>
          <w:rStyle w:val="normaltextrun"/>
          <w:rFonts w:ascii="Book Antiqua" w:hAnsi="Book Antiqua"/>
          <w:sz w:val="18"/>
          <w:szCs w:val="18"/>
        </w:rPr>
        <w:t xml:space="preserve">class </w:t>
      </w:r>
      <w:proofErr w:type="spellStart"/>
      <w:proofErr w:type="gramStart"/>
      <w:r w:rsidRPr="005C29C9">
        <w:rPr>
          <w:rStyle w:val="normaltextrun"/>
          <w:rFonts w:ascii="Book Antiqua" w:hAnsi="Book Antiqua"/>
          <w:sz w:val="18"/>
          <w:szCs w:val="18"/>
        </w:rPr>
        <w:t>LoginProgram</w:t>
      </w:r>
      <w:proofErr w:type="spellEnd"/>
      <w:proofErr w:type="gramEnd"/>
      <w:r w:rsidRPr="005C29C9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2E057543" w14:textId="77777777" w:rsidR="00D25DD1" w:rsidRPr="005C29C9" w:rsidRDefault="00D25DD1" w:rsidP="00D25DD1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5C29C9">
        <w:rPr>
          <w:rStyle w:val="normaltextrun"/>
          <w:rFonts w:ascii="Book Antiqua" w:hAnsi="Book Antiqua"/>
          <w:sz w:val="18"/>
          <w:szCs w:val="18"/>
        </w:rPr>
        <w:t>{</w:t>
      </w:r>
      <w:r w:rsidRPr="005C29C9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22705419" w14:textId="77777777" w:rsidR="00D25DD1" w:rsidRPr="005C29C9" w:rsidRDefault="00D25DD1" w:rsidP="00D25DD1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5C29C9">
        <w:rPr>
          <w:rStyle w:val="normaltextrun"/>
          <w:rFonts w:ascii="Book Antiqua" w:hAnsi="Book Antiqua"/>
          <w:sz w:val="18"/>
          <w:szCs w:val="18"/>
        </w:rPr>
        <w:t xml:space="preserve">    private string </w:t>
      </w:r>
      <w:proofErr w:type="gramStart"/>
      <w:r w:rsidRPr="005C29C9">
        <w:rPr>
          <w:rStyle w:val="normaltextrun"/>
          <w:rFonts w:ascii="Book Antiqua" w:hAnsi="Book Antiqua"/>
          <w:sz w:val="18"/>
          <w:szCs w:val="18"/>
        </w:rPr>
        <w:t>username;</w:t>
      </w:r>
      <w:proofErr w:type="gramEnd"/>
      <w:r w:rsidRPr="005C29C9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4A5704DE" w14:textId="77777777" w:rsidR="00D25DD1" w:rsidRPr="005C29C9" w:rsidRDefault="00D25DD1" w:rsidP="00D25DD1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5C29C9">
        <w:rPr>
          <w:rStyle w:val="normaltextrun"/>
          <w:rFonts w:ascii="Book Antiqua" w:hAnsi="Book Antiqua"/>
          <w:sz w:val="18"/>
          <w:szCs w:val="18"/>
        </w:rPr>
        <w:t xml:space="preserve">    private string </w:t>
      </w:r>
      <w:proofErr w:type="gramStart"/>
      <w:r w:rsidRPr="005C29C9">
        <w:rPr>
          <w:rStyle w:val="normaltextrun"/>
          <w:rFonts w:ascii="Book Antiqua" w:hAnsi="Book Antiqua"/>
          <w:sz w:val="18"/>
          <w:szCs w:val="18"/>
        </w:rPr>
        <w:t>password;</w:t>
      </w:r>
      <w:proofErr w:type="gramEnd"/>
      <w:r w:rsidRPr="005C29C9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0762A4EC" w14:textId="77777777" w:rsidR="00D25DD1" w:rsidRPr="005C29C9" w:rsidRDefault="00D25DD1" w:rsidP="00D25DD1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5C29C9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6E5DB744" w14:textId="77777777" w:rsidR="00D25DD1" w:rsidRPr="005C29C9" w:rsidRDefault="00D25DD1" w:rsidP="00D25DD1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5C29C9">
        <w:rPr>
          <w:rStyle w:val="normaltextrun"/>
          <w:rFonts w:ascii="Book Antiqua" w:hAnsi="Book Antiqua"/>
          <w:sz w:val="18"/>
          <w:szCs w:val="18"/>
        </w:rPr>
        <w:t>    // Method to accept username and password</w:t>
      </w:r>
      <w:r w:rsidRPr="005C29C9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1C4C9B20" w14:textId="77777777" w:rsidR="00D25DD1" w:rsidRPr="005C29C9" w:rsidRDefault="00D25DD1" w:rsidP="00D25DD1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5C29C9">
        <w:rPr>
          <w:rStyle w:val="normaltextrun"/>
          <w:rFonts w:ascii="Book Antiqua" w:hAnsi="Book Antiqua"/>
          <w:sz w:val="18"/>
          <w:szCs w:val="18"/>
        </w:rPr>
        <w:t xml:space="preserve">    public void </w:t>
      </w:r>
      <w:proofErr w:type="spellStart"/>
      <w:proofErr w:type="gramStart"/>
      <w:r w:rsidRPr="005C29C9">
        <w:rPr>
          <w:rStyle w:val="normaltextrun"/>
          <w:rFonts w:ascii="Book Antiqua" w:hAnsi="Book Antiqua"/>
          <w:sz w:val="18"/>
          <w:szCs w:val="18"/>
        </w:rPr>
        <w:t>GetDetails</w:t>
      </w:r>
      <w:proofErr w:type="spellEnd"/>
      <w:r w:rsidRPr="005C29C9">
        <w:rPr>
          <w:rStyle w:val="normaltextrun"/>
          <w:rFonts w:ascii="Book Antiqua" w:hAnsi="Book Antiqua"/>
          <w:sz w:val="18"/>
          <w:szCs w:val="18"/>
        </w:rPr>
        <w:t>(</w:t>
      </w:r>
      <w:proofErr w:type="gramEnd"/>
      <w:r w:rsidRPr="005C29C9">
        <w:rPr>
          <w:rStyle w:val="normaltextrun"/>
          <w:rFonts w:ascii="Book Antiqua" w:hAnsi="Book Antiqua"/>
          <w:sz w:val="18"/>
          <w:szCs w:val="18"/>
        </w:rPr>
        <w:t>)</w:t>
      </w:r>
      <w:r w:rsidRPr="005C29C9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41E7D1FF" w14:textId="77777777" w:rsidR="00D25DD1" w:rsidRPr="005C29C9" w:rsidRDefault="00D25DD1" w:rsidP="00D25DD1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5C29C9">
        <w:rPr>
          <w:rStyle w:val="normaltextrun"/>
          <w:rFonts w:ascii="Book Antiqua" w:hAnsi="Book Antiqua"/>
          <w:sz w:val="18"/>
          <w:szCs w:val="18"/>
        </w:rPr>
        <w:t>    {</w:t>
      </w:r>
      <w:r w:rsidRPr="005C29C9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75700664" w14:textId="77777777" w:rsidR="00D25DD1" w:rsidRPr="005C29C9" w:rsidRDefault="00D25DD1" w:rsidP="00D25DD1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5C29C9">
        <w:rPr>
          <w:rStyle w:val="normaltextrun"/>
          <w:rFonts w:ascii="Book Antiqua" w:hAnsi="Book Antiqua"/>
          <w:sz w:val="18"/>
          <w:szCs w:val="18"/>
        </w:rPr>
        <w:t xml:space="preserve">        </w:t>
      </w:r>
      <w:proofErr w:type="spellStart"/>
      <w:r w:rsidRPr="005C29C9">
        <w:rPr>
          <w:rStyle w:val="normaltextrun"/>
          <w:rFonts w:ascii="Book Antiqua" w:hAnsi="Book Antiqua"/>
          <w:sz w:val="18"/>
          <w:szCs w:val="18"/>
        </w:rPr>
        <w:t>Console.Write</w:t>
      </w:r>
      <w:proofErr w:type="spellEnd"/>
      <w:r w:rsidRPr="005C29C9">
        <w:rPr>
          <w:rStyle w:val="normaltextrun"/>
          <w:rFonts w:ascii="Book Antiqua" w:hAnsi="Book Antiqua"/>
          <w:sz w:val="18"/>
          <w:szCs w:val="18"/>
        </w:rPr>
        <w:t>("Enter username: "</w:t>
      </w:r>
      <w:proofErr w:type="gramStart"/>
      <w:r w:rsidRPr="005C29C9">
        <w:rPr>
          <w:rStyle w:val="normaltextrun"/>
          <w:rFonts w:ascii="Book Antiqua" w:hAnsi="Book Antiqua"/>
          <w:sz w:val="18"/>
          <w:szCs w:val="18"/>
        </w:rPr>
        <w:t>);</w:t>
      </w:r>
      <w:proofErr w:type="gramEnd"/>
      <w:r w:rsidRPr="005C29C9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65B2139A" w14:textId="77777777" w:rsidR="00D25DD1" w:rsidRPr="005C29C9" w:rsidRDefault="00D25DD1" w:rsidP="00D25DD1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5C29C9">
        <w:rPr>
          <w:rStyle w:val="normaltextrun"/>
          <w:rFonts w:ascii="Book Antiqua" w:hAnsi="Book Antiqua"/>
          <w:sz w:val="18"/>
          <w:szCs w:val="18"/>
        </w:rPr>
        <w:t xml:space="preserve">        username = </w:t>
      </w:r>
      <w:proofErr w:type="spellStart"/>
      <w:r w:rsidRPr="005C29C9">
        <w:rPr>
          <w:rStyle w:val="normaltextrun"/>
          <w:rFonts w:ascii="Book Antiqua" w:hAnsi="Book Antiqua"/>
          <w:sz w:val="18"/>
          <w:szCs w:val="18"/>
        </w:rPr>
        <w:t>Console.ReadLine</w:t>
      </w:r>
      <w:proofErr w:type="spellEnd"/>
      <w:r w:rsidRPr="005C29C9">
        <w:rPr>
          <w:rStyle w:val="normaltextrun"/>
          <w:rFonts w:ascii="Book Antiqua" w:hAnsi="Book Antiqua"/>
          <w:sz w:val="18"/>
          <w:szCs w:val="18"/>
        </w:rPr>
        <w:t>(</w:t>
      </w:r>
      <w:proofErr w:type="gramStart"/>
      <w:r w:rsidRPr="005C29C9">
        <w:rPr>
          <w:rStyle w:val="normaltextrun"/>
          <w:rFonts w:ascii="Book Antiqua" w:hAnsi="Book Antiqua"/>
          <w:sz w:val="18"/>
          <w:szCs w:val="18"/>
        </w:rPr>
        <w:t>);</w:t>
      </w:r>
      <w:proofErr w:type="gramEnd"/>
      <w:r w:rsidRPr="005C29C9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7BA6DCB9" w14:textId="77777777" w:rsidR="00D25DD1" w:rsidRPr="005C29C9" w:rsidRDefault="00D25DD1" w:rsidP="00D25DD1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5C29C9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4B6EA6FC" w14:textId="77777777" w:rsidR="00D25DD1" w:rsidRPr="005C29C9" w:rsidRDefault="00D25DD1" w:rsidP="00D25DD1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5C29C9">
        <w:rPr>
          <w:rStyle w:val="normaltextrun"/>
          <w:rFonts w:ascii="Book Antiqua" w:hAnsi="Book Antiqua"/>
          <w:sz w:val="18"/>
          <w:szCs w:val="18"/>
        </w:rPr>
        <w:t xml:space="preserve">        </w:t>
      </w:r>
      <w:proofErr w:type="spellStart"/>
      <w:r w:rsidRPr="005C29C9">
        <w:rPr>
          <w:rStyle w:val="normaltextrun"/>
          <w:rFonts w:ascii="Book Antiqua" w:hAnsi="Book Antiqua"/>
          <w:sz w:val="18"/>
          <w:szCs w:val="18"/>
        </w:rPr>
        <w:t>Console.Write</w:t>
      </w:r>
      <w:proofErr w:type="spellEnd"/>
      <w:r w:rsidRPr="005C29C9">
        <w:rPr>
          <w:rStyle w:val="normaltextrun"/>
          <w:rFonts w:ascii="Book Antiqua" w:hAnsi="Book Antiqua"/>
          <w:sz w:val="18"/>
          <w:szCs w:val="18"/>
        </w:rPr>
        <w:t>("Enter password: "</w:t>
      </w:r>
      <w:proofErr w:type="gramStart"/>
      <w:r w:rsidRPr="005C29C9">
        <w:rPr>
          <w:rStyle w:val="normaltextrun"/>
          <w:rFonts w:ascii="Book Antiqua" w:hAnsi="Book Antiqua"/>
          <w:sz w:val="18"/>
          <w:szCs w:val="18"/>
        </w:rPr>
        <w:t>);</w:t>
      </w:r>
      <w:proofErr w:type="gramEnd"/>
      <w:r w:rsidRPr="005C29C9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6F08DC19" w14:textId="77777777" w:rsidR="00D25DD1" w:rsidRPr="005C29C9" w:rsidRDefault="00D25DD1" w:rsidP="00D25DD1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5C29C9">
        <w:rPr>
          <w:rStyle w:val="normaltextrun"/>
          <w:rFonts w:ascii="Book Antiqua" w:hAnsi="Book Antiqua"/>
          <w:sz w:val="18"/>
          <w:szCs w:val="18"/>
        </w:rPr>
        <w:t xml:space="preserve">        password = </w:t>
      </w:r>
      <w:proofErr w:type="spellStart"/>
      <w:r w:rsidRPr="005C29C9">
        <w:rPr>
          <w:rStyle w:val="normaltextrun"/>
          <w:rFonts w:ascii="Book Antiqua" w:hAnsi="Book Antiqua"/>
          <w:sz w:val="18"/>
          <w:szCs w:val="18"/>
        </w:rPr>
        <w:t>Console.ReadLine</w:t>
      </w:r>
      <w:proofErr w:type="spellEnd"/>
      <w:r w:rsidRPr="005C29C9">
        <w:rPr>
          <w:rStyle w:val="normaltextrun"/>
          <w:rFonts w:ascii="Book Antiqua" w:hAnsi="Book Antiqua"/>
          <w:sz w:val="18"/>
          <w:szCs w:val="18"/>
        </w:rPr>
        <w:t>(</w:t>
      </w:r>
      <w:proofErr w:type="gramStart"/>
      <w:r w:rsidRPr="005C29C9">
        <w:rPr>
          <w:rStyle w:val="normaltextrun"/>
          <w:rFonts w:ascii="Book Antiqua" w:hAnsi="Book Antiqua"/>
          <w:sz w:val="18"/>
          <w:szCs w:val="18"/>
        </w:rPr>
        <w:t>);</w:t>
      </w:r>
      <w:proofErr w:type="gramEnd"/>
      <w:r w:rsidRPr="005C29C9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41F0A105" w14:textId="77777777" w:rsidR="00D25DD1" w:rsidRPr="005C29C9" w:rsidRDefault="00D25DD1" w:rsidP="00D25DD1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5C29C9">
        <w:rPr>
          <w:rStyle w:val="normaltextrun"/>
          <w:rFonts w:ascii="Book Antiqua" w:hAnsi="Book Antiqua"/>
          <w:sz w:val="18"/>
          <w:szCs w:val="18"/>
        </w:rPr>
        <w:t>    }</w:t>
      </w:r>
      <w:r w:rsidRPr="005C29C9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475E130F" w14:textId="77777777" w:rsidR="00D25DD1" w:rsidRPr="005C29C9" w:rsidRDefault="00D25DD1" w:rsidP="00D25DD1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5C29C9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7F0E02E8" w14:textId="77777777" w:rsidR="00D25DD1" w:rsidRPr="005C29C9" w:rsidRDefault="00D25DD1" w:rsidP="00D25DD1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5C29C9">
        <w:rPr>
          <w:rStyle w:val="normaltextrun"/>
          <w:rFonts w:ascii="Book Antiqua" w:hAnsi="Book Antiqua"/>
          <w:sz w:val="18"/>
          <w:szCs w:val="18"/>
        </w:rPr>
        <w:t>    // Method to validate user</w:t>
      </w:r>
      <w:r w:rsidRPr="005C29C9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57928407" w14:textId="77777777" w:rsidR="00D25DD1" w:rsidRPr="005C29C9" w:rsidRDefault="00D25DD1" w:rsidP="00D25DD1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5C29C9">
        <w:rPr>
          <w:rStyle w:val="normaltextrun"/>
          <w:rFonts w:ascii="Book Antiqua" w:hAnsi="Book Antiqua"/>
          <w:sz w:val="18"/>
          <w:szCs w:val="18"/>
        </w:rPr>
        <w:t xml:space="preserve">    private bool </w:t>
      </w:r>
      <w:proofErr w:type="spellStart"/>
      <w:proofErr w:type="gramStart"/>
      <w:r w:rsidRPr="005C29C9">
        <w:rPr>
          <w:rStyle w:val="normaltextrun"/>
          <w:rFonts w:ascii="Book Antiqua" w:hAnsi="Book Antiqua"/>
          <w:sz w:val="18"/>
          <w:szCs w:val="18"/>
        </w:rPr>
        <w:t>ValidateUser</w:t>
      </w:r>
      <w:proofErr w:type="spellEnd"/>
      <w:r w:rsidRPr="005C29C9">
        <w:rPr>
          <w:rStyle w:val="normaltextrun"/>
          <w:rFonts w:ascii="Book Antiqua" w:hAnsi="Book Antiqua"/>
          <w:sz w:val="18"/>
          <w:szCs w:val="18"/>
        </w:rPr>
        <w:t>(</w:t>
      </w:r>
      <w:proofErr w:type="gramEnd"/>
      <w:r w:rsidRPr="005C29C9">
        <w:rPr>
          <w:rStyle w:val="normaltextrun"/>
          <w:rFonts w:ascii="Book Antiqua" w:hAnsi="Book Antiqua"/>
          <w:sz w:val="18"/>
          <w:szCs w:val="18"/>
        </w:rPr>
        <w:t>string username, string password)</w:t>
      </w:r>
      <w:r w:rsidRPr="005C29C9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2ADFE33A" w14:textId="77777777" w:rsidR="00D25DD1" w:rsidRPr="005C29C9" w:rsidRDefault="00D25DD1" w:rsidP="00D25DD1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5C29C9">
        <w:rPr>
          <w:rStyle w:val="normaltextrun"/>
          <w:rFonts w:ascii="Book Antiqua" w:hAnsi="Book Antiqua"/>
          <w:sz w:val="18"/>
          <w:szCs w:val="18"/>
        </w:rPr>
        <w:t>    {</w:t>
      </w:r>
      <w:r w:rsidRPr="005C29C9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6A1CE403" w14:textId="77777777" w:rsidR="00D25DD1" w:rsidRPr="005C29C9" w:rsidRDefault="00D25DD1" w:rsidP="00D25DD1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5C29C9">
        <w:rPr>
          <w:rStyle w:val="normaltextrun"/>
          <w:rFonts w:ascii="Book Antiqua" w:hAnsi="Book Antiqua"/>
          <w:sz w:val="18"/>
          <w:szCs w:val="18"/>
        </w:rPr>
        <w:t>        // For demonstration purposes, let's consider a simple validation</w:t>
      </w:r>
      <w:r w:rsidRPr="005C29C9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71642CEA" w14:textId="77777777" w:rsidR="00D25DD1" w:rsidRPr="005C29C9" w:rsidRDefault="00D25DD1" w:rsidP="00D25DD1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5C29C9">
        <w:rPr>
          <w:rStyle w:val="normaltextrun"/>
          <w:rFonts w:ascii="Book Antiqua" w:hAnsi="Book Antiqua"/>
          <w:sz w:val="18"/>
          <w:szCs w:val="18"/>
        </w:rPr>
        <w:t>        // You can replace this with your own logic, such as checking against a database</w:t>
      </w:r>
      <w:r w:rsidRPr="005C29C9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2B1C0771" w14:textId="77777777" w:rsidR="00D25DD1" w:rsidRPr="005C29C9" w:rsidRDefault="00D25DD1" w:rsidP="00D25DD1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5C29C9">
        <w:rPr>
          <w:rStyle w:val="normaltextrun"/>
          <w:rFonts w:ascii="Book Antiqua" w:hAnsi="Book Antiqua"/>
          <w:sz w:val="18"/>
          <w:szCs w:val="18"/>
        </w:rPr>
        <w:t>        return username == "admin" &amp;&amp; password == "admin123</w:t>
      </w:r>
      <w:proofErr w:type="gramStart"/>
      <w:r w:rsidRPr="005C29C9">
        <w:rPr>
          <w:rStyle w:val="normaltextrun"/>
          <w:rFonts w:ascii="Book Antiqua" w:hAnsi="Book Antiqua"/>
          <w:sz w:val="18"/>
          <w:szCs w:val="18"/>
        </w:rPr>
        <w:t>";</w:t>
      </w:r>
      <w:proofErr w:type="gramEnd"/>
      <w:r w:rsidRPr="005C29C9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6D564C65" w14:textId="77777777" w:rsidR="00D25DD1" w:rsidRPr="005C29C9" w:rsidRDefault="00D25DD1" w:rsidP="00D25DD1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5C29C9">
        <w:rPr>
          <w:rStyle w:val="normaltextrun"/>
          <w:rFonts w:ascii="Book Antiqua" w:hAnsi="Book Antiqua"/>
          <w:sz w:val="18"/>
          <w:szCs w:val="18"/>
        </w:rPr>
        <w:t>    }</w:t>
      </w:r>
      <w:r w:rsidRPr="005C29C9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22BDB06F" w14:textId="77777777" w:rsidR="00D25DD1" w:rsidRPr="005C29C9" w:rsidRDefault="00D25DD1" w:rsidP="00D25DD1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5C29C9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622661F9" w14:textId="77777777" w:rsidR="00D25DD1" w:rsidRPr="005C29C9" w:rsidRDefault="00D25DD1" w:rsidP="00D25DD1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5C29C9">
        <w:rPr>
          <w:rStyle w:val="normaltextrun"/>
          <w:rFonts w:ascii="Book Antiqua" w:hAnsi="Book Antiqua"/>
          <w:sz w:val="18"/>
          <w:szCs w:val="18"/>
        </w:rPr>
        <w:t>    // Method to display result based on validation</w:t>
      </w:r>
      <w:r w:rsidRPr="005C29C9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75896A84" w14:textId="77777777" w:rsidR="00D25DD1" w:rsidRPr="005C29C9" w:rsidRDefault="00D25DD1" w:rsidP="00D25DD1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5C29C9">
        <w:rPr>
          <w:rStyle w:val="normaltextrun"/>
          <w:rFonts w:ascii="Book Antiqua" w:hAnsi="Book Antiqua"/>
          <w:sz w:val="18"/>
          <w:szCs w:val="18"/>
        </w:rPr>
        <w:t xml:space="preserve">    public void </w:t>
      </w:r>
      <w:proofErr w:type="spellStart"/>
      <w:proofErr w:type="gramStart"/>
      <w:r w:rsidRPr="005C29C9">
        <w:rPr>
          <w:rStyle w:val="normaltextrun"/>
          <w:rFonts w:ascii="Book Antiqua" w:hAnsi="Book Antiqua"/>
          <w:sz w:val="18"/>
          <w:szCs w:val="18"/>
        </w:rPr>
        <w:t>DisplayResult</w:t>
      </w:r>
      <w:proofErr w:type="spellEnd"/>
      <w:r w:rsidRPr="005C29C9">
        <w:rPr>
          <w:rStyle w:val="normaltextrun"/>
          <w:rFonts w:ascii="Book Antiqua" w:hAnsi="Book Antiqua"/>
          <w:sz w:val="18"/>
          <w:szCs w:val="18"/>
        </w:rPr>
        <w:t>(</w:t>
      </w:r>
      <w:proofErr w:type="gramEnd"/>
      <w:r w:rsidRPr="005C29C9">
        <w:rPr>
          <w:rStyle w:val="normaltextrun"/>
          <w:rFonts w:ascii="Book Antiqua" w:hAnsi="Book Antiqua"/>
          <w:sz w:val="18"/>
          <w:szCs w:val="18"/>
        </w:rPr>
        <w:t>)</w:t>
      </w:r>
      <w:r w:rsidRPr="005C29C9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33C83AB9" w14:textId="77777777" w:rsidR="00D25DD1" w:rsidRPr="005C29C9" w:rsidRDefault="00D25DD1" w:rsidP="00D25DD1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5C29C9">
        <w:rPr>
          <w:rStyle w:val="normaltextrun"/>
          <w:rFonts w:ascii="Book Antiqua" w:hAnsi="Book Antiqua"/>
          <w:sz w:val="18"/>
          <w:szCs w:val="18"/>
        </w:rPr>
        <w:t>    {</w:t>
      </w:r>
      <w:r w:rsidRPr="005C29C9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23818CEC" w14:textId="77777777" w:rsidR="00D25DD1" w:rsidRPr="005C29C9" w:rsidRDefault="00D25DD1" w:rsidP="00D25DD1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5C29C9">
        <w:rPr>
          <w:rStyle w:val="normaltextrun"/>
          <w:rFonts w:ascii="Book Antiqua" w:hAnsi="Book Antiqua"/>
          <w:sz w:val="18"/>
          <w:szCs w:val="18"/>
        </w:rPr>
        <w:t xml:space="preserve">        bool </w:t>
      </w:r>
      <w:proofErr w:type="spellStart"/>
      <w:r w:rsidRPr="005C29C9">
        <w:rPr>
          <w:rStyle w:val="normaltextrun"/>
          <w:rFonts w:ascii="Book Antiqua" w:hAnsi="Book Antiqua"/>
          <w:sz w:val="18"/>
          <w:szCs w:val="18"/>
        </w:rPr>
        <w:t>isValidUser</w:t>
      </w:r>
      <w:proofErr w:type="spellEnd"/>
      <w:r w:rsidRPr="005C29C9">
        <w:rPr>
          <w:rStyle w:val="normaltextrun"/>
          <w:rFonts w:ascii="Book Antiqua" w:hAnsi="Book Antiqua"/>
          <w:sz w:val="18"/>
          <w:szCs w:val="18"/>
        </w:rPr>
        <w:t xml:space="preserve"> = </w:t>
      </w:r>
      <w:proofErr w:type="spellStart"/>
      <w:proofErr w:type="gramStart"/>
      <w:r w:rsidRPr="005C29C9">
        <w:rPr>
          <w:rStyle w:val="normaltextrun"/>
          <w:rFonts w:ascii="Book Antiqua" w:hAnsi="Book Antiqua"/>
          <w:sz w:val="18"/>
          <w:szCs w:val="18"/>
        </w:rPr>
        <w:t>ValidateUser</w:t>
      </w:r>
      <w:proofErr w:type="spellEnd"/>
      <w:r w:rsidRPr="005C29C9">
        <w:rPr>
          <w:rStyle w:val="normaltextrun"/>
          <w:rFonts w:ascii="Book Antiqua" w:hAnsi="Book Antiqua"/>
          <w:sz w:val="18"/>
          <w:szCs w:val="18"/>
        </w:rPr>
        <w:t>(</w:t>
      </w:r>
      <w:proofErr w:type="gramEnd"/>
      <w:r w:rsidRPr="005C29C9">
        <w:rPr>
          <w:rStyle w:val="normaltextrun"/>
          <w:rFonts w:ascii="Book Antiqua" w:hAnsi="Book Antiqua"/>
          <w:sz w:val="18"/>
          <w:szCs w:val="18"/>
        </w:rPr>
        <w:t>username, password);</w:t>
      </w:r>
      <w:r w:rsidRPr="005C29C9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3C07F8AD" w14:textId="77777777" w:rsidR="00D25DD1" w:rsidRPr="005C29C9" w:rsidRDefault="00D25DD1" w:rsidP="00D25DD1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5C29C9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18DBCE81" w14:textId="77777777" w:rsidR="00D25DD1" w:rsidRPr="005C29C9" w:rsidRDefault="00D25DD1" w:rsidP="00D25DD1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5C29C9">
        <w:rPr>
          <w:rStyle w:val="normaltextrun"/>
          <w:rFonts w:ascii="Book Antiqua" w:hAnsi="Book Antiqua"/>
          <w:sz w:val="18"/>
          <w:szCs w:val="18"/>
        </w:rPr>
        <w:lastRenderedPageBreak/>
        <w:t>        if (</w:t>
      </w:r>
      <w:proofErr w:type="spellStart"/>
      <w:r w:rsidRPr="005C29C9">
        <w:rPr>
          <w:rStyle w:val="normaltextrun"/>
          <w:rFonts w:ascii="Book Antiqua" w:hAnsi="Book Antiqua"/>
          <w:sz w:val="18"/>
          <w:szCs w:val="18"/>
        </w:rPr>
        <w:t>isValidUser</w:t>
      </w:r>
      <w:proofErr w:type="spellEnd"/>
      <w:r w:rsidRPr="005C29C9">
        <w:rPr>
          <w:rStyle w:val="normaltextrun"/>
          <w:rFonts w:ascii="Book Antiqua" w:hAnsi="Book Antiqua"/>
          <w:sz w:val="18"/>
          <w:szCs w:val="18"/>
        </w:rPr>
        <w:t>)</w:t>
      </w:r>
      <w:r w:rsidRPr="005C29C9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438DF38B" w14:textId="77777777" w:rsidR="00D25DD1" w:rsidRPr="005C29C9" w:rsidRDefault="00D25DD1" w:rsidP="00D25DD1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5C29C9">
        <w:rPr>
          <w:rStyle w:val="normaltextrun"/>
          <w:rFonts w:ascii="Book Antiqua" w:hAnsi="Book Antiqua"/>
          <w:sz w:val="18"/>
          <w:szCs w:val="18"/>
        </w:rPr>
        <w:t>        {</w:t>
      </w:r>
      <w:r w:rsidRPr="005C29C9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37C4FCAE" w14:textId="77777777" w:rsidR="00D25DD1" w:rsidRPr="005C29C9" w:rsidRDefault="00D25DD1" w:rsidP="00D25DD1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5C29C9">
        <w:rPr>
          <w:rStyle w:val="normaltextrun"/>
          <w:rFonts w:ascii="Book Antiqua" w:hAnsi="Book Antiqua"/>
          <w:sz w:val="18"/>
          <w:szCs w:val="18"/>
        </w:rPr>
        <w:t xml:space="preserve">            </w:t>
      </w:r>
      <w:proofErr w:type="spellStart"/>
      <w:r w:rsidRPr="005C29C9">
        <w:rPr>
          <w:rStyle w:val="normaltextrun"/>
          <w:rFonts w:ascii="Book Antiqua" w:hAnsi="Book Antiqua"/>
          <w:sz w:val="18"/>
          <w:szCs w:val="18"/>
        </w:rPr>
        <w:t>Console.WriteLine</w:t>
      </w:r>
      <w:proofErr w:type="spellEnd"/>
      <w:r w:rsidRPr="005C29C9">
        <w:rPr>
          <w:rStyle w:val="normaltextrun"/>
          <w:rFonts w:ascii="Book Antiqua" w:hAnsi="Book Antiqua"/>
          <w:sz w:val="18"/>
          <w:szCs w:val="18"/>
        </w:rPr>
        <w:t>("Login successful!"</w:t>
      </w:r>
      <w:proofErr w:type="gramStart"/>
      <w:r w:rsidRPr="005C29C9">
        <w:rPr>
          <w:rStyle w:val="normaltextrun"/>
          <w:rFonts w:ascii="Book Antiqua" w:hAnsi="Book Antiqua"/>
          <w:sz w:val="18"/>
          <w:szCs w:val="18"/>
        </w:rPr>
        <w:t>);</w:t>
      </w:r>
      <w:proofErr w:type="gramEnd"/>
      <w:r w:rsidRPr="005C29C9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1B1E693E" w14:textId="77777777" w:rsidR="00D25DD1" w:rsidRPr="005C29C9" w:rsidRDefault="00D25DD1" w:rsidP="00D25DD1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5C29C9">
        <w:rPr>
          <w:rStyle w:val="normaltextrun"/>
          <w:rFonts w:ascii="Book Antiqua" w:hAnsi="Book Antiqua"/>
          <w:sz w:val="18"/>
          <w:szCs w:val="18"/>
        </w:rPr>
        <w:t>        }</w:t>
      </w:r>
      <w:r w:rsidRPr="005C29C9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78B834AE" w14:textId="77777777" w:rsidR="00D25DD1" w:rsidRPr="005C29C9" w:rsidRDefault="00D25DD1" w:rsidP="00D25DD1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5C29C9">
        <w:rPr>
          <w:rStyle w:val="normaltextrun"/>
          <w:rFonts w:ascii="Book Antiqua" w:hAnsi="Book Antiqua"/>
          <w:sz w:val="18"/>
          <w:szCs w:val="18"/>
        </w:rPr>
        <w:t>        else</w:t>
      </w:r>
      <w:r w:rsidRPr="005C29C9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4DC9EA27" w14:textId="77777777" w:rsidR="00D25DD1" w:rsidRPr="005C29C9" w:rsidRDefault="00D25DD1" w:rsidP="00D25DD1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5C29C9">
        <w:rPr>
          <w:rStyle w:val="normaltextrun"/>
          <w:rFonts w:ascii="Book Antiqua" w:hAnsi="Book Antiqua"/>
          <w:sz w:val="18"/>
          <w:szCs w:val="18"/>
        </w:rPr>
        <w:t>        {</w:t>
      </w:r>
      <w:r w:rsidRPr="005C29C9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5628A638" w14:textId="77777777" w:rsidR="00D25DD1" w:rsidRPr="005C29C9" w:rsidRDefault="00D25DD1" w:rsidP="00D25DD1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5C29C9">
        <w:rPr>
          <w:rStyle w:val="normaltextrun"/>
          <w:rFonts w:ascii="Book Antiqua" w:hAnsi="Book Antiqua"/>
          <w:sz w:val="18"/>
          <w:szCs w:val="18"/>
        </w:rPr>
        <w:t xml:space="preserve">            </w:t>
      </w:r>
      <w:proofErr w:type="spellStart"/>
      <w:r w:rsidRPr="005C29C9">
        <w:rPr>
          <w:rStyle w:val="normaltextrun"/>
          <w:rFonts w:ascii="Book Antiqua" w:hAnsi="Book Antiqua"/>
          <w:sz w:val="18"/>
          <w:szCs w:val="18"/>
        </w:rPr>
        <w:t>Console.WriteLine</w:t>
      </w:r>
      <w:proofErr w:type="spellEnd"/>
      <w:r w:rsidRPr="005C29C9">
        <w:rPr>
          <w:rStyle w:val="normaltextrun"/>
          <w:rFonts w:ascii="Book Antiqua" w:hAnsi="Book Antiqua"/>
          <w:sz w:val="18"/>
          <w:szCs w:val="18"/>
        </w:rPr>
        <w:t>("Login failed. Invalid username or password."</w:t>
      </w:r>
      <w:proofErr w:type="gramStart"/>
      <w:r w:rsidRPr="005C29C9">
        <w:rPr>
          <w:rStyle w:val="normaltextrun"/>
          <w:rFonts w:ascii="Book Antiqua" w:hAnsi="Book Antiqua"/>
          <w:sz w:val="18"/>
          <w:szCs w:val="18"/>
        </w:rPr>
        <w:t>);</w:t>
      </w:r>
      <w:proofErr w:type="gramEnd"/>
      <w:r w:rsidRPr="005C29C9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707D9A31" w14:textId="77777777" w:rsidR="00D25DD1" w:rsidRPr="005C29C9" w:rsidRDefault="00D25DD1" w:rsidP="00D25DD1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5C29C9">
        <w:rPr>
          <w:rStyle w:val="normaltextrun"/>
          <w:rFonts w:ascii="Book Antiqua" w:hAnsi="Book Antiqua"/>
          <w:sz w:val="18"/>
          <w:szCs w:val="18"/>
        </w:rPr>
        <w:t>        }</w:t>
      </w:r>
      <w:r w:rsidRPr="005C29C9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1D914091" w14:textId="77777777" w:rsidR="00D25DD1" w:rsidRPr="005C29C9" w:rsidRDefault="00D25DD1" w:rsidP="00D25DD1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5C29C9">
        <w:rPr>
          <w:rStyle w:val="normaltextrun"/>
          <w:rFonts w:ascii="Book Antiqua" w:hAnsi="Book Antiqua"/>
          <w:sz w:val="18"/>
          <w:szCs w:val="18"/>
        </w:rPr>
        <w:t>    }</w:t>
      </w:r>
      <w:r w:rsidRPr="005C29C9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6866AA67" w14:textId="77777777" w:rsidR="00D25DD1" w:rsidRPr="005C29C9" w:rsidRDefault="00D25DD1" w:rsidP="00D25DD1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5C29C9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45A4264E" w14:textId="77777777" w:rsidR="00D25DD1" w:rsidRPr="005C29C9" w:rsidRDefault="00D25DD1" w:rsidP="00D25DD1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5C29C9">
        <w:rPr>
          <w:rStyle w:val="normaltextrun"/>
          <w:rFonts w:ascii="Book Antiqua" w:hAnsi="Book Antiqua"/>
          <w:sz w:val="18"/>
          <w:szCs w:val="18"/>
        </w:rPr>
        <w:t xml:space="preserve">    static void </w:t>
      </w:r>
      <w:proofErr w:type="gramStart"/>
      <w:r w:rsidRPr="005C29C9">
        <w:rPr>
          <w:rStyle w:val="normaltextrun"/>
          <w:rFonts w:ascii="Book Antiqua" w:hAnsi="Book Antiqua"/>
          <w:sz w:val="18"/>
          <w:szCs w:val="18"/>
        </w:rPr>
        <w:t>Main(</w:t>
      </w:r>
      <w:proofErr w:type="gramEnd"/>
      <w:r w:rsidRPr="005C29C9">
        <w:rPr>
          <w:rStyle w:val="normaltextrun"/>
          <w:rFonts w:ascii="Book Antiqua" w:hAnsi="Book Antiqua"/>
          <w:sz w:val="18"/>
          <w:szCs w:val="18"/>
        </w:rPr>
        <w:t>)</w:t>
      </w:r>
      <w:r w:rsidRPr="005C29C9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455E65F6" w14:textId="77777777" w:rsidR="00D25DD1" w:rsidRPr="005C29C9" w:rsidRDefault="00D25DD1" w:rsidP="00D25DD1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5C29C9">
        <w:rPr>
          <w:rStyle w:val="normaltextrun"/>
          <w:rFonts w:ascii="Book Antiqua" w:hAnsi="Book Antiqua"/>
          <w:sz w:val="18"/>
          <w:szCs w:val="18"/>
        </w:rPr>
        <w:t>    {</w:t>
      </w:r>
      <w:r w:rsidRPr="005C29C9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517A7039" w14:textId="77777777" w:rsidR="00D25DD1" w:rsidRPr="005C29C9" w:rsidRDefault="00D25DD1" w:rsidP="00D25DD1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5C29C9">
        <w:rPr>
          <w:rStyle w:val="normaltextrun"/>
          <w:rFonts w:ascii="Book Antiqua" w:hAnsi="Book Antiqua"/>
          <w:sz w:val="18"/>
          <w:szCs w:val="18"/>
        </w:rPr>
        <w:t xml:space="preserve">        </w:t>
      </w:r>
      <w:proofErr w:type="spellStart"/>
      <w:r w:rsidRPr="005C29C9">
        <w:rPr>
          <w:rStyle w:val="normaltextrun"/>
          <w:rFonts w:ascii="Book Antiqua" w:hAnsi="Book Antiqua"/>
          <w:sz w:val="18"/>
          <w:szCs w:val="18"/>
        </w:rPr>
        <w:t>LoginProgram</w:t>
      </w:r>
      <w:proofErr w:type="spellEnd"/>
      <w:r w:rsidRPr="005C29C9">
        <w:rPr>
          <w:rStyle w:val="normaltextrun"/>
          <w:rFonts w:ascii="Book Antiqua" w:hAnsi="Book Antiqua"/>
          <w:sz w:val="18"/>
          <w:szCs w:val="18"/>
        </w:rPr>
        <w:t xml:space="preserve"> </w:t>
      </w:r>
      <w:proofErr w:type="spellStart"/>
      <w:r w:rsidRPr="005C29C9">
        <w:rPr>
          <w:rStyle w:val="normaltextrun"/>
          <w:rFonts w:ascii="Book Antiqua" w:hAnsi="Book Antiqua"/>
          <w:sz w:val="18"/>
          <w:szCs w:val="18"/>
        </w:rPr>
        <w:t>loginProgram</w:t>
      </w:r>
      <w:proofErr w:type="spellEnd"/>
      <w:r w:rsidRPr="005C29C9">
        <w:rPr>
          <w:rStyle w:val="normaltextrun"/>
          <w:rFonts w:ascii="Book Antiqua" w:hAnsi="Book Antiqua"/>
          <w:sz w:val="18"/>
          <w:szCs w:val="18"/>
        </w:rPr>
        <w:t xml:space="preserve"> = new </w:t>
      </w:r>
      <w:proofErr w:type="spellStart"/>
      <w:proofErr w:type="gramStart"/>
      <w:r w:rsidRPr="005C29C9">
        <w:rPr>
          <w:rStyle w:val="normaltextrun"/>
          <w:rFonts w:ascii="Book Antiqua" w:hAnsi="Book Antiqua"/>
          <w:sz w:val="18"/>
          <w:szCs w:val="18"/>
        </w:rPr>
        <w:t>LoginProgram</w:t>
      </w:r>
      <w:proofErr w:type="spellEnd"/>
      <w:r w:rsidRPr="005C29C9">
        <w:rPr>
          <w:rStyle w:val="normaltextrun"/>
          <w:rFonts w:ascii="Book Antiqua" w:hAnsi="Book Antiqua"/>
          <w:sz w:val="18"/>
          <w:szCs w:val="18"/>
        </w:rPr>
        <w:t>(</w:t>
      </w:r>
      <w:proofErr w:type="gramEnd"/>
      <w:r w:rsidRPr="005C29C9">
        <w:rPr>
          <w:rStyle w:val="normaltextrun"/>
          <w:rFonts w:ascii="Book Antiqua" w:hAnsi="Book Antiqua"/>
          <w:sz w:val="18"/>
          <w:szCs w:val="18"/>
        </w:rPr>
        <w:t>);</w:t>
      </w:r>
      <w:r w:rsidRPr="005C29C9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61301D16" w14:textId="77777777" w:rsidR="00D25DD1" w:rsidRPr="005C29C9" w:rsidRDefault="00D25DD1" w:rsidP="00D25DD1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5C29C9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0DD8C1CB" w14:textId="77777777" w:rsidR="00D25DD1" w:rsidRPr="005C29C9" w:rsidRDefault="00D25DD1" w:rsidP="00D25DD1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5C29C9">
        <w:rPr>
          <w:rStyle w:val="normaltextrun"/>
          <w:rFonts w:ascii="Book Antiqua" w:hAnsi="Book Antiqua"/>
          <w:sz w:val="18"/>
          <w:szCs w:val="18"/>
        </w:rPr>
        <w:t>        // Get user details</w:t>
      </w:r>
      <w:r w:rsidRPr="005C29C9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4F8F3255" w14:textId="77777777" w:rsidR="00D25DD1" w:rsidRPr="005C29C9" w:rsidRDefault="00D25DD1" w:rsidP="00D25DD1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5C29C9">
        <w:rPr>
          <w:rStyle w:val="normaltextrun"/>
          <w:rFonts w:ascii="Book Antiqua" w:hAnsi="Book Antiqua"/>
          <w:sz w:val="18"/>
          <w:szCs w:val="18"/>
        </w:rPr>
        <w:t xml:space="preserve">        </w:t>
      </w:r>
      <w:proofErr w:type="spellStart"/>
      <w:r w:rsidRPr="005C29C9">
        <w:rPr>
          <w:rStyle w:val="normaltextrun"/>
          <w:rFonts w:ascii="Book Antiqua" w:hAnsi="Book Antiqua"/>
          <w:sz w:val="18"/>
          <w:szCs w:val="18"/>
        </w:rPr>
        <w:t>loginProgram.GetDetails</w:t>
      </w:r>
      <w:proofErr w:type="spellEnd"/>
      <w:r w:rsidRPr="005C29C9">
        <w:rPr>
          <w:rStyle w:val="normaltextrun"/>
          <w:rFonts w:ascii="Book Antiqua" w:hAnsi="Book Antiqua"/>
          <w:sz w:val="18"/>
          <w:szCs w:val="18"/>
        </w:rPr>
        <w:t>(</w:t>
      </w:r>
      <w:proofErr w:type="gramStart"/>
      <w:r w:rsidRPr="005C29C9">
        <w:rPr>
          <w:rStyle w:val="normaltextrun"/>
          <w:rFonts w:ascii="Book Antiqua" w:hAnsi="Book Antiqua"/>
          <w:sz w:val="18"/>
          <w:szCs w:val="18"/>
        </w:rPr>
        <w:t>);</w:t>
      </w:r>
      <w:proofErr w:type="gramEnd"/>
      <w:r w:rsidRPr="005C29C9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438AB973" w14:textId="77777777" w:rsidR="00D25DD1" w:rsidRPr="005C29C9" w:rsidRDefault="00D25DD1" w:rsidP="00D25DD1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5C29C9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3BF95110" w14:textId="77777777" w:rsidR="00D25DD1" w:rsidRPr="005C29C9" w:rsidRDefault="00D25DD1" w:rsidP="00D25DD1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5C29C9">
        <w:rPr>
          <w:rStyle w:val="normaltextrun"/>
          <w:rFonts w:ascii="Book Antiqua" w:hAnsi="Book Antiqua"/>
          <w:sz w:val="18"/>
          <w:szCs w:val="18"/>
        </w:rPr>
        <w:t>        // Validate user and display result</w:t>
      </w:r>
      <w:r w:rsidRPr="005C29C9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66A795F2" w14:textId="77777777" w:rsidR="00D25DD1" w:rsidRPr="005C29C9" w:rsidRDefault="00D25DD1" w:rsidP="00D25DD1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5C29C9">
        <w:rPr>
          <w:rStyle w:val="normaltextrun"/>
          <w:rFonts w:ascii="Book Antiqua" w:hAnsi="Book Antiqua"/>
          <w:sz w:val="18"/>
          <w:szCs w:val="18"/>
        </w:rPr>
        <w:t xml:space="preserve">        </w:t>
      </w:r>
      <w:proofErr w:type="spellStart"/>
      <w:r w:rsidRPr="005C29C9">
        <w:rPr>
          <w:rStyle w:val="normaltextrun"/>
          <w:rFonts w:ascii="Book Antiqua" w:hAnsi="Book Antiqua"/>
          <w:sz w:val="18"/>
          <w:szCs w:val="18"/>
        </w:rPr>
        <w:t>loginProgram.DisplayResult</w:t>
      </w:r>
      <w:proofErr w:type="spellEnd"/>
      <w:r w:rsidRPr="005C29C9">
        <w:rPr>
          <w:rStyle w:val="normaltextrun"/>
          <w:rFonts w:ascii="Book Antiqua" w:hAnsi="Book Antiqua"/>
          <w:sz w:val="18"/>
          <w:szCs w:val="18"/>
        </w:rPr>
        <w:t>(</w:t>
      </w:r>
      <w:proofErr w:type="gramStart"/>
      <w:r w:rsidRPr="005C29C9">
        <w:rPr>
          <w:rStyle w:val="normaltextrun"/>
          <w:rFonts w:ascii="Book Antiqua" w:hAnsi="Book Antiqua"/>
          <w:sz w:val="18"/>
          <w:szCs w:val="18"/>
        </w:rPr>
        <w:t>);</w:t>
      </w:r>
      <w:proofErr w:type="gramEnd"/>
      <w:r w:rsidRPr="005C29C9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46305B87" w14:textId="77777777" w:rsidR="00D25DD1" w:rsidRPr="005C29C9" w:rsidRDefault="00D25DD1" w:rsidP="00D25DD1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5C29C9">
        <w:rPr>
          <w:rStyle w:val="normaltextrun"/>
          <w:rFonts w:ascii="Book Antiqua" w:hAnsi="Book Antiqua"/>
          <w:sz w:val="18"/>
          <w:szCs w:val="18"/>
        </w:rPr>
        <w:t>    }</w:t>
      </w:r>
      <w:r w:rsidRPr="005C29C9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48341220" w14:textId="77777777" w:rsidR="00D25DD1" w:rsidRPr="005C29C9" w:rsidRDefault="00D25DD1" w:rsidP="00D25DD1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Segoe UI"/>
          <w:sz w:val="18"/>
          <w:szCs w:val="18"/>
        </w:rPr>
      </w:pPr>
      <w:r w:rsidRPr="005C29C9">
        <w:rPr>
          <w:rStyle w:val="normaltextrun"/>
          <w:rFonts w:ascii="Book Antiqua" w:hAnsi="Book Antiqua"/>
          <w:sz w:val="18"/>
          <w:szCs w:val="18"/>
        </w:rPr>
        <w:t>}</w:t>
      </w:r>
      <w:r w:rsidRPr="005C29C9">
        <w:rPr>
          <w:rStyle w:val="eop"/>
          <w:rFonts w:ascii="Book Antiqua" w:hAnsi="Book Antiqua" w:cs="Calibri"/>
          <w:sz w:val="18"/>
          <w:szCs w:val="18"/>
        </w:rPr>
        <w:t> </w:t>
      </w:r>
    </w:p>
    <w:p w14:paraId="1B181FE3" w14:textId="77777777" w:rsidR="00127C4A" w:rsidRPr="005C29C9" w:rsidRDefault="00127C4A" w:rsidP="00127C4A">
      <w:pPr>
        <w:rPr>
          <w:rFonts w:ascii="Book Antiqua" w:hAnsi="Book Antiqua"/>
          <w:sz w:val="18"/>
          <w:szCs w:val="18"/>
          <w:lang w:eastAsia="en-IN"/>
        </w:rPr>
      </w:pPr>
    </w:p>
    <w:p w14:paraId="24906E66" w14:textId="77C180A1" w:rsidR="00127C4A" w:rsidRPr="00127C4A" w:rsidRDefault="00F33093" w:rsidP="00127C4A">
      <w:pPr>
        <w:rPr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570953A" wp14:editId="78715CE3">
                <wp:simplePos x="0" y="0"/>
                <wp:positionH relativeFrom="column">
                  <wp:posOffset>0</wp:posOffset>
                </wp:positionH>
                <wp:positionV relativeFrom="paragraph">
                  <wp:posOffset>97155</wp:posOffset>
                </wp:positionV>
                <wp:extent cx="6705600" cy="464820"/>
                <wp:effectExtent l="0" t="0" r="19050" b="11430"/>
                <wp:wrapNone/>
                <wp:docPr id="11379135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4648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1299E" w14:textId="0B67804A" w:rsidR="00F33093" w:rsidRPr="005C29C9" w:rsidRDefault="00055A94" w:rsidP="00F33093">
                            <w:pPr>
                              <w:jc w:val="center"/>
                              <w:rPr>
                                <w:rFonts w:ascii="Book Antiqua" w:hAnsi="Book Antiqua"/>
                              </w:rPr>
                            </w:pPr>
                            <w:r w:rsidRPr="005C29C9">
                              <w:rPr>
                                <w:rFonts w:ascii="Book Antiqua" w:hAnsi="Book Antiqua"/>
                              </w:rPr>
                              <w:t xml:space="preserve">John asked for a puzzle from one of his friends. He has given a </w:t>
                            </w:r>
                            <w:proofErr w:type="gramStart"/>
                            <w:r w:rsidRPr="005C29C9">
                              <w:rPr>
                                <w:rFonts w:ascii="Book Antiqua" w:hAnsi="Book Antiqua"/>
                              </w:rPr>
                              <w:t>string</w:t>
                            </w:r>
                            <w:proofErr w:type="gramEnd"/>
                            <w:r w:rsidRPr="005C29C9">
                              <w:rPr>
                                <w:rFonts w:ascii="Book Antiqua" w:hAnsi="Book Antiqua"/>
                              </w:rPr>
                              <w:t xml:space="preserve"> and he has to decode the given string according to the set of rules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0953A" id="_x0000_s1032" style="position:absolute;margin-left:0;margin-top:7.65pt;width:528pt;height:36.6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" fillcolor="black [3213]" strokecolor="black [480]" strokeweight="1pt">
                <v:textbox>
                  <w:txbxContent>
                    <w:p w14:paraId="3A31299E" w14:textId="0B67804A" w:rsidR="00F33093" w:rsidRPr="005C29C9" w:rsidRDefault="00055A94" w:rsidP="00F33093">
                      <w:pPr>
                        <w:jc w:val="center"/>
                        <w:rPr>
                          <w:rFonts w:ascii="Book Antiqua" w:hAnsi="Book Antiqua"/>
                        </w:rPr>
                      </w:pPr>
                      <w:r w:rsidRPr="005C29C9">
                        <w:rPr>
                          <w:rFonts w:ascii="Book Antiqua" w:hAnsi="Book Antiqua"/>
                        </w:rPr>
                        <w:t xml:space="preserve">John asked for a puzzle from one of his friends. He has given a </w:t>
                      </w:r>
                      <w:proofErr w:type="gramStart"/>
                      <w:r w:rsidRPr="005C29C9">
                        <w:rPr>
                          <w:rFonts w:ascii="Book Antiqua" w:hAnsi="Book Antiqua"/>
                        </w:rPr>
                        <w:t>string</w:t>
                      </w:r>
                      <w:proofErr w:type="gramEnd"/>
                      <w:r w:rsidRPr="005C29C9">
                        <w:rPr>
                          <w:rFonts w:ascii="Book Antiqua" w:hAnsi="Book Antiqua"/>
                        </w:rPr>
                        <w:t xml:space="preserve"> and he has to decode the given string according to the set of rules </w:t>
                      </w:r>
                    </w:p>
                  </w:txbxContent>
                </v:textbox>
              </v:rect>
            </w:pict>
          </mc:Fallback>
        </mc:AlternateContent>
      </w:r>
    </w:p>
    <w:p w14:paraId="08BF8A00" w14:textId="77777777" w:rsidR="00127C4A" w:rsidRPr="00127C4A" w:rsidRDefault="00127C4A" w:rsidP="00127C4A">
      <w:pPr>
        <w:rPr>
          <w:lang w:eastAsia="en-IN"/>
        </w:rPr>
      </w:pPr>
    </w:p>
    <w:p w14:paraId="0C06F85A" w14:textId="0272567D" w:rsidR="00127C4A" w:rsidRDefault="00127C4A" w:rsidP="00127C4A">
      <w:pPr>
        <w:tabs>
          <w:tab w:val="left" w:pos="4248"/>
        </w:tabs>
        <w:rPr>
          <w:lang w:eastAsia="en-IN"/>
        </w:rPr>
      </w:pPr>
      <w:r>
        <w:rPr>
          <w:lang w:eastAsia="en-IN"/>
        </w:rPr>
        <w:tab/>
      </w:r>
    </w:p>
    <w:p w14:paraId="04B6AF82" w14:textId="6F77B93C" w:rsidR="00055A94" w:rsidRDefault="00055A94" w:rsidP="00055A94">
      <w:pPr>
        <w:tabs>
          <w:tab w:val="left" w:pos="6396"/>
        </w:tabs>
        <w:rPr>
          <w:lang w:eastAsia="en-IN"/>
        </w:rPr>
      </w:pPr>
      <w:r>
        <w:rPr>
          <w:lang w:eastAsia="en-IN"/>
        </w:rPr>
        <w:tab/>
      </w:r>
    </w:p>
    <w:p w14:paraId="24042806" w14:textId="77777777" w:rsidR="009B5A76" w:rsidRPr="005C29C9" w:rsidRDefault="009B5A76" w:rsidP="009B5A76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Book Antiqua" w:hAnsi="Book Antiqua" w:cs="Arial"/>
          <w:sz w:val="18"/>
          <w:szCs w:val="18"/>
        </w:rPr>
      </w:pPr>
      <w:r w:rsidRPr="005C29C9">
        <w:rPr>
          <w:rStyle w:val="normaltextrun"/>
          <w:rFonts w:ascii="Book Antiqua" w:hAnsi="Book Antiqua" w:cs="Arial"/>
          <w:color w:val="3D3C40"/>
          <w:sz w:val="18"/>
          <w:szCs w:val="18"/>
        </w:rPr>
        <w:t>Reverse each word of the space-separated string.</w:t>
      </w:r>
      <w:r w:rsidRPr="005C29C9">
        <w:rPr>
          <w:rStyle w:val="eop"/>
          <w:rFonts w:ascii="Book Antiqua" w:hAnsi="Book Antiqua" w:cs="Arial"/>
          <w:color w:val="3D3C40"/>
          <w:sz w:val="18"/>
          <w:szCs w:val="18"/>
        </w:rPr>
        <w:t> </w:t>
      </w:r>
    </w:p>
    <w:p w14:paraId="4E80404D" w14:textId="77777777" w:rsidR="009B5A76" w:rsidRPr="005C29C9" w:rsidRDefault="009B5A76" w:rsidP="009B5A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Book Antiqua" w:hAnsi="Book Antiqua" w:cs="Arial"/>
          <w:sz w:val="18"/>
          <w:szCs w:val="18"/>
        </w:rPr>
      </w:pPr>
      <w:r w:rsidRPr="005C29C9">
        <w:rPr>
          <w:rStyle w:val="normaltextrun"/>
          <w:rFonts w:ascii="Book Antiqua" w:hAnsi="Book Antiqua" w:cs="Arial"/>
          <w:color w:val="3D3C40"/>
          <w:sz w:val="18"/>
          <w:szCs w:val="18"/>
        </w:rPr>
        <w:t>Eliminate palindrome word.</w:t>
      </w:r>
      <w:r w:rsidRPr="005C29C9">
        <w:rPr>
          <w:rStyle w:val="eop"/>
          <w:rFonts w:ascii="Book Antiqua" w:hAnsi="Book Antiqua" w:cs="Arial"/>
          <w:color w:val="3D3C40"/>
          <w:sz w:val="18"/>
          <w:szCs w:val="18"/>
        </w:rPr>
        <w:t> </w:t>
      </w:r>
    </w:p>
    <w:p w14:paraId="292FA6CF" w14:textId="77777777" w:rsidR="009B5A76" w:rsidRPr="005C29C9" w:rsidRDefault="009B5A76" w:rsidP="009B5A76">
      <w:pPr>
        <w:pStyle w:val="paragraph"/>
        <w:spacing w:before="0" w:after="0"/>
        <w:textAlignment w:val="baseline"/>
        <w:rPr>
          <w:rFonts w:ascii="Book Antiqua" w:hAnsi="Book Antiqua" w:cs="Segoe UI"/>
          <w:sz w:val="18"/>
          <w:szCs w:val="18"/>
        </w:rPr>
      </w:pPr>
      <w:r w:rsidRPr="005C29C9">
        <w:rPr>
          <w:rStyle w:val="normaltextrun"/>
          <w:rFonts w:ascii="Book Antiqua" w:hAnsi="Book Antiqua" w:cs="Arial"/>
          <w:color w:val="3D3C40"/>
          <w:sz w:val="18"/>
          <w:szCs w:val="18"/>
        </w:rPr>
        <w:t>Palindrome words are those words that can be read the same from either side. For example – “aba” is the same as the reverse of “aba”; Therefore, it is a palindrome.</w:t>
      </w:r>
      <w:r w:rsidRPr="005C29C9">
        <w:rPr>
          <w:rStyle w:val="eop"/>
          <w:rFonts w:ascii="Book Antiqua" w:hAnsi="Book Antiqua" w:cs="Arial"/>
          <w:color w:val="3D3C40"/>
          <w:sz w:val="18"/>
          <w:szCs w:val="18"/>
        </w:rPr>
        <w:t> </w:t>
      </w:r>
    </w:p>
    <w:p w14:paraId="241F2F10" w14:textId="77777777" w:rsidR="009B5A76" w:rsidRPr="005C29C9" w:rsidRDefault="009B5A76" w:rsidP="009B5A76">
      <w:pPr>
        <w:pStyle w:val="paragraph"/>
        <w:spacing w:before="0" w:after="0"/>
        <w:textAlignment w:val="baseline"/>
        <w:rPr>
          <w:rFonts w:ascii="Book Antiqua" w:hAnsi="Book Antiqua" w:cs="Segoe UI"/>
          <w:sz w:val="18"/>
          <w:szCs w:val="18"/>
        </w:rPr>
      </w:pPr>
      <w:r w:rsidRPr="005C29C9">
        <w:rPr>
          <w:rStyle w:val="normaltextrun"/>
          <w:rFonts w:ascii="Book Antiqua" w:hAnsi="Book Antiqua" w:cs="Arial"/>
          <w:b/>
          <w:bCs/>
          <w:color w:val="3D3C40"/>
          <w:sz w:val="18"/>
          <w:szCs w:val="18"/>
        </w:rPr>
        <w:t>Input Format</w:t>
      </w:r>
      <w:r w:rsidRPr="005C29C9">
        <w:rPr>
          <w:rStyle w:val="eop"/>
          <w:rFonts w:ascii="Book Antiqua" w:hAnsi="Book Antiqua" w:cs="Arial"/>
          <w:color w:val="3D3C40"/>
          <w:sz w:val="18"/>
          <w:szCs w:val="18"/>
        </w:rPr>
        <w:t> </w:t>
      </w:r>
    </w:p>
    <w:p w14:paraId="5B5D46D0" w14:textId="77777777" w:rsidR="009B5A76" w:rsidRPr="005C29C9" w:rsidRDefault="009B5A76" w:rsidP="009B5A76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Book Antiqua" w:hAnsi="Book Antiqua" w:cs="Arial"/>
          <w:sz w:val="18"/>
          <w:szCs w:val="18"/>
        </w:rPr>
      </w:pPr>
      <w:r w:rsidRPr="005C29C9">
        <w:rPr>
          <w:rStyle w:val="normaltextrun"/>
          <w:rFonts w:ascii="Book Antiqua" w:hAnsi="Book Antiqua" w:cs="Arial"/>
          <w:color w:val="3D3C40"/>
          <w:sz w:val="18"/>
          <w:szCs w:val="18"/>
        </w:rPr>
        <w:t>First line contains the value of</w:t>
      </w:r>
      <w:r w:rsidRPr="005C29C9">
        <w:rPr>
          <w:rStyle w:val="normaltextrun"/>
          <w:color w:val="3D3C40"/>
          <w:sz w:val="18"/>
          <w:szCs w:val="18"/>
        </w:rPr>
        <w:t> </w:t>
      </w:r>
      <w:r w:rsidRPr="005C29C9">
        <w:rPr>
          <w:rStyle w:val="normaltextrun"/>
          <w:rFonts w:ascii="Book Antiqua" w:hAnsi="Book Antiqua" w:cs="Arial"/>
          <w:b/>
          <w:bCs/>
          <w:color w:val="3D3C40"/>
          <w:sz w:val="18"/>
          <w:szCs w:val="18"/>
        </w:rPr>
        <w:t>N</w:t>
      </w:r>
      <w:r w:rsidRPr="005C29C9">
        <w:rPr>
          <w:rStyle w:val="normaltextrun"/>
          <w:rFonts w:ascii="Book Antiqua" w:hAnsi="Book Antiqua" w:cs="Arial"/>
          <w:color w:val="3D3C40"/>
          <w:sz w:val="18"/>
          <w:szCs w:val="18"/>
        </w:rPr>
        <w:t xml:space="preserve">, no. of </w:t>
      </w:r>
      <w:proofErr w:type="gramStart"/>
      <w:r w:rsidRPr="005C29C9">
        <w:rPr>
          <w:rStyle w:val="normaltextrun"/>
          <w:rFonts w:ascii="Book Antiqua" w:hAnsi="Book Antiqua" w:cs="Arial"/>
          <w:color w:val="3D3C40"/>
          <w:sz w:val="18"/>
          <w:szCs w:val="18"/>
        </w:rPr>
        <w:t>queries(</w:t>
      </w:r>
      <w:proofErr w:type="gramEnd"/>
      <w:r w:rsidRPr="005C29C9">
        <w:rPr>
          <w:rStyle w:val="normaltextrun"/>
          <w:rFonts w:ascii="Book Antiqua" w:hAnsi="Book Antiqua" w:cs="Arial"/>
          <w:color w:val="3D3C40"/>
          <w:sz w:val="18"/>
          <w:szCs w:val="18"/>
        </w:rPr>
        <w:t>String).</w:t>
      </w:r>
      <w:r w:rsidRPr="005C29C9">
        <w:rPr>
          <w:rStyle w:val="eop"/>
          <w:rFonts w:ascii="Book Antiqua" w:hAnsi="Book Antiqua" w:cs="Arial"/>
          <w:color w:val="3D3C40"/>
          <w:sz w:val="18"/>
          <w:szCs w:val="18"/>
        </w:rPr>
        <w:t> </w:t>
      </w:r>
    </w:p>
    <w:p w14:paraId="247276C6" w14:textId="77777777" w:rsidR="009B5A76" w:rsidRPr="005C29C9" w:rsidRDefault="009B5A76" w:rsidP="009B5A76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Book Antiqua" w:hAnsi="Book Antiqua" w:cs="Arial"/>
          <w:sz w:val="18"/>
          <w:szCs w:val="18"/>
        </w:rPr>
      </w:pPr>
      <w:r w:rsidRPr="005C29C9">
        <w:rPr>
          <w:rStyle w:val="normaltextrun"/>
          <w:rFonts w:ascii="Book Antiqua" w:hAnsi="Book Antiqua" w:cs="Arial"/>
          <w:color w:val="3D3C40"/>
          <w:sz w:val="18"/>
          <w:szCs w:val="18"/>
        </w:rPr>
        <w:t>Next</w:t>
      </w:r>
      <w:r w:rsidRPr="005C29C9">
        <w:rPr>
          <w:rStyle w:val="normaltextrun"/>
          <w:color w:val="3D3C40"/>
          <w:sz w:val="18"/>
          <w:szCs w:val="18"/>
        </w:rPr>
        <w:t> </w:t>
      </w:r>
      <w:r w:rsidRPr="005C29C9">
        <w:rPr>
          <w:rStyle w:val="normaltextrun"/>
          <w:rFonts w:ascii="Book Antiqua" w:hAnsi="Book Antiqua" w:cs="Arial"/>
          <w:b/>
          <w:bCs/>
          <w:color w:val="3D3C40"/>
          <w:sz w:val="18"/>
          <w:szCs w:val="18"/>
        </w:rPr>
        <w:t>N</w:t>
      </w:r>
      <w:r w:rsidRPr="005C29C9">
        <w:rPr>
          <w:rStyle w:val="normaltextrun"/>
          <w:color w:val="3D3C40"/>
          <w:sz w:val="18"/>
          <w:szCs w:val="18"/>
        </w:rPr>
        <w:t> </w:t>
      </w:r>
      <w:r w:rsidRPr="005C29C9">
        <w:rPr>
          <w:rStyle w:val="normaltextrun"/>
          <w:rFonts w:ascii="Book Antiqua" w:hAnsi="Book Antiqua" w:cs="Arial"/>
          <w:color w:val="3D3C40"/>
          <w:sz w:val="18"/>
          <w:szCs w:val="18"/>
        </w:rPr>
        <w:t>lines contains string.</w:t>
      </w:r>
      <w:r w:rsidRPr="005C29C9">
        <w:rPr>
          <w:rStyle w:val="eop"/>
          <w:rFonts w:ascii="Book Antiqua" w:hAnsi="Book Antiqua" w:cs="Arial"/>
          <w:color w:val="3D3C40"/>
          <w:sz w:val="18"/>
          <w:szCs w:val="18"/>
        </w:rPr>
        <w:t> </w:t>
      </w:r>
    </w:p>
    <w:p w14:paraId="56436245" w14:textId="77777777" w:rsidR="009B5A76" w:rsidRPr="005C29C9" w:rsidRDefault="009B5A76" w:rsidP="009B5A76">
      <w:pPr>
        <w:pStyle w:val="paragraph"/>
        <w:spacing w:before="0" w:after="0"/>
        <w:textAlignment w:val="baseline"/>
        <w:rPr>
          <w:rFonts w:ascii="Book Antiqua" w:hAnsi="Book Antiqua" w:cs="Segoe UI"/>
          <w:sz w:val="18"/>
          <w:szCs w:val="18"/>
        </w:rPr>
      </w:pPr>
      <w:r w:rsidRPr="005C29C9">
        <w:rPr>
          <w:rStyle w:val="normaltextrun"/>
          <w:rFonts w:ascii="Book Antiqua" w:hAnsi="Book Antiqua" w:cs="Arial"/>
          <w:b/>
          <w:bCs/>
          <w:color w:val="3D3C40"/>
          <w:sz w:val="18"/>
          <w:szCs w:val="18"/>
        </w:rPr>
        <w:t>Output Format</w:t>
      </w:r>
      <w:r w:rsidRPr="005C29C9">
        <w:rPr>
          <w:rStyle w:val="eop"/>
          <w:rFonts w:ascii="Book Antiqua" w:hAnsi="Book Antiqua" w:cs="Arial"/>
          <w:color w:val="3D3C40"/>
          <w:sz w:val="18"/>
          <w:szCs w:val="18"/>
        </w:rPr>
        <w:t> </w:t>
      </w:r>
    </w:p>
    <w:p w14:paraId="721DD0D2" w14:textId="77777777" w:rsidR="009B5A76" w:rsidRPr="005C29C9" w:rsidRDefault="009B5A76" w:rsidP="009B5A76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Book Antiqua" w:hAnsi="Book Antiqua" w:cs="Arial"/>
          <w:sz w:val="18"/>
          <w:szCs w:val="18"/>
        </w:rPr>
      </w:pPr>
      <w:r w:rsidRPr="005C29C9">
        <w:rPr>
          <w:rStyle w:val="normaltextrun"/>
          <w:rFonts w:ascii="Book Antiqua" w:hAnsi="Book Antiqua" w:cs="Arial"/>
          <w:color w:val="3D3C40"/>
          <w:sz w:val="18"/>
          <w:szCs w:val="18"/>
        </w:rPr>
        <w:t>For each query print the decoded string in a newline.</w:t>
      </w:r>
      <w:r w:rsidRPr="005C29C9">
        <w:rPr>
          <w:rStyle w:val="eop"/>
          <w:rFonts w:ascii="Book Antiqua" w:hAnsi="Book Antiqua" w:cs="Arial"/>
          <w:color w:val="3D3C40"/>
          <w:sz w:val="18"/>
          <w:szCs w:val="18"/>
        </w:rPr>
        <w:t> </w:t>
      </w:r>
    </w:p>
    <w:p w14:paraId="7CE10DBC" w14:textId="77777777" w:rsidR="009B5A76" w:rsidRPr="005C29C9" w:rsidRDefault="009B5A76" w:rsidP="009B5A76">
      <w:pPr>
        <w:pStyle w:val="paragraph"/>
        <w:spacing w:before="0" w:after="0"/>
        <w:textAlignment w:val="baseline"/>
        <w:rPr>
          <w:rFonts w:ascii="Book Antiqua" w:hAnsi="Book Antiqua" w:cs="Segoe UI"/>
          <w:sz w:val="18"/>
          <w:szCs w:val="18"/>
        </w:rPr>
      </w:pPr>
      <w:r w:rsidRPr="005C29C9">
        <w:rPr>
          <w:rStyle w:val="normaltextrun"/>
          <w:rFonts w:ascii="Book Antiqua" w:hAnsi="Book Antiqua" w:cs="Arial"/>
          <w:b/>
          <w:bCs/>
          <w:color w:val="3D3C40"/>
          <w:sz w:val="18"/>
          <w:szCs w:val="18"/>
        </w:rPr>
        <w:t>Constraints</w:t>
      </w:r>
      <w:r w:rsidRPr="005C29C9">
        <w:rPr>
          <w:rStyle w:val="eop"/>
          <w:rFonts w:ascii="Book Antiqua" w:hAnsi="Book Antiqua" w:cs="Arial"/>
          <w:color w:val="3D3C40"/>
          <w:sz w:val="18"/>
          <w:szCs w:val="18"/>
        </w:rPr>
        <w:t> </w:t>
      </w:r>
    </w:p>
    <w:p w14:paraId="60D8D277" w14:textId="77777777" w:rsidR="009B5A76" w:rsidRPr="005C29C9" w:rsidRDefault="009B5A76" w:rsidP="009B5A7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Book Antiqua" w:hAnsi="Book Antiqua" w:cs="Arial"/>
          <w:sz w:val="18"/>
          <w:szCs w:val="18"/>
        </w:rPr>
      </w:pPr>
      <w:r w:rsidRPr="005C29C9">
        <w:rPr>
          <w:rStyle w:val="normaltextrun"/>
          <w:rFonts w:ascii="Book Antiqua" w:hAnsi="Book Antiqua" w:cs="Arial"/>
          <w:color w:val="3D3C40"/>
          <w:sz w:val="18"/>
          <w:szCs w:val="18"/>
        </w:rPr>
        <w:t>1 &lt;=</w:t>
      </w:r>
      <w:r w:rsidRPr="005C29C9">
        <w:rPr>
          <w:rStyle w:val="normaltextrun"/>
          <w:color w:val="3D3C40"/>
          <w:sz w:val="18"/>
          <w:szCs w:val="18"/>
        </w:rPr>
        <w:t> </w:t>
      </w:r>
      <w:r w:rsidRPr="005C29C9">
        <w:rPr>
          <w:rStyle w:val="normaltextrun"/>
          <w:rFonts w:ascii="Book Antiqua" w:hAnsi="Book Antiqua" w:cs="Arial"/>
          <w:b/>
          <w:bCs/>
          <w:color w:val="3D3C40"/>
          <w:sz w:val="18"/>
          <w:szCs w:val="18"/>
        </w:rPr>
        <w:t>N</w:t>
      </w:r>
      <w:r w:rsidRPr="005C29C9">
        <w:rPr>
          <w:rStyle w:val="normaltextrun"/>
          <w:color w:val="3D3C40"/>
          <w:sz w:val="18"/>
          <w:szCs w:val="18"/>
        </w:rPr>
        <w:t> </w:t>
      </w:r>
      <w:r w:rsidRPr="005C29C9">
        <w:rPr>
          <w:rStyle w:val="normaltextrun"/>
          <w:rFonts w:ascii="Book Antiqua" w:hAnsi="Book Antiqua" w:cs="Arial"/>
          <w:color w:val="3D3C40"/>
          <w:sz w:val="18"/>
          <w:szCs w:val="18"/>
        </w:rPr>
        <w:t>&lt;= 100</w:t>
      </w:r>
      <w:r w:rsidRPr="005C29C9">
        <w:rPr>
          <w:rStyle w:val="eop"/>
          <w:rFonts w:ascii="Book Antiqua" w:hAnsi="Book Antiqua" w:cs="Arial"/>
          <w:color w:val="3D3C40"/>
          <w:sz w:val="18"/>
          <w:szCs w:val="18"/>
        </w:rPr>
        <w:t> </w:t>
      </w:r>
    </w:p>
    <w:p w14:paraId="790F1218" w14:textId="77777777" w:rsidR="009B5A76" w:rsidRPr="005C29C9" w:rsidRDefault="009B5A76" w:rsidP="009B5A7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Book Antiqua" w:hAnsi="Book Antiqua" w:cs="Arial"/>
          <w:sz w:val="18"/>
          <w:szCs w:val="18"/>
        </w:rPr>
      </w:pPr>
      <w:r w:rsidRPr="005C29C9">
        <w:rPr>
          <w:rStyle w:val="normaltextrun"/>
          <w:rFonts w:ascii="Book Antiqua" w:hAnsi="Book Antiqua" w:cs="Arial"/>
          <w:color w:val="3D3C40"/>
          <w:sz w:val="18"/>
          <w:szCs w:val="18"/>
        </w:rPr>
        <w:t>1 &lt;=</w:t>
      </w:r>
      <w:r w:rsidRPr="005C29C9">
        <w:rPr>
          <w:rStyle w:val="normaltextrun"/>
          <w:b/>
          <w:bCs/>
          <w:color w:val="3D3C40"/>
          <w:sz w:val="18"/>
          <w:szCs w:val="18"/>
        </w:rPr>
        <w:t> </w:t>
      </w:r>
      <w:r w:rsidRPr="005C29C9">
        <w:rPr>
          <w:rStyle w:val="normaltextrun"/>
          <w:rFonts w:ascii="Book Antiqua" w:hAnsi="Book Antiqua" w:cs="Arial"/>
          <w:b/>
          <w:bCs/>
          <w:color w:val="3D3C40"/>
          <w:sz w:val="18"/>
          <w:szCs w:val="18"/>
        </w:rPr>
        <w:t>length of s</w:t>
      </w:r>
      <w:r w:rsidRPr="005C29C9">
        <w:rPr>
          <w:rStyle w:val="normaltextrun"/>
          <w:color w:val="3D3C40"/>
          <w:sz w:val="18"/>
          <w:szCs w:val="18"/>
        </w:rPr>
        <w:t> </w:t>
      </w:r>
      <w:r w:rsidRPr="005C29C9">
        <w:rPr>
          <w:rStyle w:val="normaltextrun"/>
          <w:rFonts w:ascii="Book Antiqua" w:hAnsi="Book Antiqua" w:cs="Arial"/>
          <w:color w:val="3D3C40"/>
          <w:sz w:val="18"/>
          <w:szCs w:val="18"/>
        </w:rPr>
        <w:t>&lt;= 1000</w:t>
      </w:r>
      <w:r w:rsidRPr="005C29C9">
        <w:rPr>
          <w:rStyle w:val="eop"/>
          <w:rFonts w:ascii="Book Antiqua" w:hAnsi="Book Antiqua" w:cs="Arial"/>
          <w:color w:val="3D3C40"/>
          <w:sz w:val="18"/>
          <w:szCs w:val="18"/>
        </w:rPr>
        <w:t> </w:t>
      </w:r>
    </w:p>
    <w:p w14:paraId="52360E04" w14:textId="77777777" w:rsidR="009B5A76" w:rsidRPr="009B5A76" w:rsidRDefault="009B5A76" w:rsidP="009B5A76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normaltextrun"/>
          <w:rFonts w:ascii="Arial" w:hAnsi="Arial" w:cs="Arial"/>
          <w:b/>
          <w:bCs/>
          <w:color w:val="3D3C40"/>
          <w:sz w:val="18"/>
          <w:szCs w:val="18"/>
        </w:rPr>
        <w:t>Sample Input</w:t>
      </w:r>
      <w:r w:rsidRPr="009B5A76">
        <w:rPr>
          <w:rStyle w:val="eop"/>
          <w:rFonts w:ascii="Arial" w:hAnsi="Arial" w:cs="Arial"/>
          <w:color w:val="3D3C40"/>
          <w:sz w:val="18"/>
          <w:szCs w:val="18"/>
        </w:rPr>
        <w:t> </w:t>
      </w:r>
    </w:p>
    <w:p w14:paraId="7EC48D7C" w14:textId="77777777" w:rsidR="009B5A76" w:rsidRDefault="009B5A76" w:rsidP="009B5A76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2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5574CCAD" w14:textId="77777777" w:rsidR="009B5A76" w:rsidRDefault="009B5A76" w:rsidP="009B5A76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i</w:t>
      </w:r>
      <w:proofErr w:type="spellEnd"/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r>
        <w:rPr>
          <w:rStyle w:val="normaltextrun"/>
          <w:rFonts w:ascii="Courier New" w:hAnsi="Courier New" w:cs="Courier New"/>
          <w:color w:val="6A8759"/>
          <w:sz w:val="23"/>
          <w:szCs w:val="23"/>
        </w:rPr>
        <w:t xml:space="preserve">love my </w:t>
      </w:r>
      <w:proofErr w:type="gramStart"/>
      <w:r>
        <w:rPr>
          <w:rStyle w:val="normaltextrun"/>
          <w:rFonts w:ascii="Courier New" w:hAnsi="Courier New" w:cs="Courier New"/>
          <w:color w:val="6A8759"/>
          <w:sz w:val="23"/>
          <w:szCs w:val="23"/>
        </w:rPr>
        <w:t>country</w:t>
      </w:r>
      <w:proofErr w:type="gramEnd"/>
      <w:r>
        <w:rPr>
          <w:rStyle w:val="eop"/>
          <w:rFonts w:ascii="Courier New" w:hAnsi="Courier New" w:cs="Courier New"/>
          <w:color w:val="6A8759"/>
          <w:sz w:val="23"/>
          <w:szCs w:val="23"/>
        </w:rPr>
        <w:t> </w:t>
      </w:r>
    </w:p>
    <w:p w14:paraId="7CDCE1C9" w14:textId="77777777" w:rsidR="009B5A76" w:rsidRDefault="009B5A76" w:rsidP="009B5A76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she is </w:t>
      </w:r>
      <w:proofErr w:type="gramStart"/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madam</w:t>
      </w:r>
      <w:proofErr w:type="gramEnd"/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266F8010" w14:textId="77777777" w:rsidR="005C29C9" w:rsidRDefault="005C29C9" w:rsidP="009B5A76">
      <w:pPr>
        <w:pStyle w:val="paragraph"/>
        <w:spacing w:before="0" w:after="0"/>
        <w:textAlignment w:val="baseline"/>
        <w:rPr>
          <w:rStyle w:val="normaltextrun"/>
          <w:rFonts w:ascii="Arial" w:hAnsi="Arial" w:cs="Arial"/>
          <w:b/>
          <w:bCs/>
          <w:color w:val="3D3C40"/>
          <w:sz w:val="26"/>
          <w:szCs w:val="26"/>
        </w:rPr>
      </w:pPr>
    </w:p>
    <w:p w14:paraId="2E32A817" w14:textId="77777777" w:rsidR="005C29C9" w:rsidRDefault="005C29C9" w:rsidP="009B5A76">
      <w:pPr>
        <w:pStyle w:val="paragraph"/>
        <w:spacing w:before="0" w:after="0"/>
        <w:textAlignment w:val="baseline"/>
        <w:rPr>
          <w:rStyle w:val="normaltextrun"/>
          <w:rFonts w:ascii="Arial" w:hAnsi="Arial" w:cs="Arial"/>
          <w:b/>
          <w:bCs/>
          <w:color w:val="3D3C40"/>
          <w:sz w:val="26"/>
          <w:szCs w:val="26"/>
        </w:rPr>
      </w:pPr>
    </w:p>
    <w:p w14:paraId="5A3C0BB4" w14:textId="77777777" w:rsidR="005C29C9" w:rsidRDefault="005C29C9" w:rsidP="009B5A76">
      <w:pPr>
        <w:pStyle w:val="paragraph"/>
        <w:spacing w:before="0" w:after="0"/>
        <w:textAlignment w:val="baseline"/>
        <w:rPr>
          <w:rStyle w:val="normaltextrun"/>
          <w:rFonts w:ascii="Arial" w:hAnsi="Arial" w:cs="Arial"/>
          <w:b/>
          <w:bCs/>
          <w:color w:val="3D3C40"/>
          <w:sz w:val="26"/>
          <w:szCs w:val="26"/>
        </w:rPr>
      </w:pPr>
    </w:p>
    <w:p w14:paraId="466798FB" w14:textId="77777777" w:rsidR="005C29C9" w:rsidRDefault="005C29C9" w:rsidP="009B5A76">
      <w:pPr>
        <w:pStyle w:val="paragraph"/>
        <w:spacing w:before="0" w:after="0"/>
        <w:textAlignment w:val="baseline"/>
        <w:rPr>
          <w:rStyle w:val="normaltextrun"/>
          <w:rFonts w:ascii="Arial" w:hAnsi="Arial" w:cs="Arial"/>
          <w:b/>
          <w:bCs/>
          <w:color w:val="3D3C40"/>
          <w:sz w:val="26"/>
          <w:szCs w:val="26"/>
        </w:rPr>
      </w:pPr>
    </w:p>
    <w:p w14:paraId="40CECD29" w14:textId="4C99E15D" w:rsidR="009B5A76" w:rsidRDefault="009B5A76" w:rsidP="009B5A76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D3C40"/>
          <w:sz w:val="26"/>
          <w:szCs w:val="26"/>
        </w:rPr>
        <w:lastRenderedPageBreak/>
        <w:t>Sample Output</w:t>
      </w:r>
      <w:r>
        <w:rPr>
          <w:rStyle w:val="eop"/>
          <w:rFonts w:ascii="Arial" w:hAnsi="Arial" w:cs="Arial"/>
          <w:color w:val="3D3C40"/>
          <w:sz w:val="26"/>
          <w:szCs w:val="26"/>
        </w:rPr>
        <w:t> </w:t>
      </w:r>
    </w:p>
    <w:p w14:paraId="58A18286" w14:textId="77777777" w:rsidR="009B5A76" w:rsidRDefault="009B5A76" w:rsidP="009B5A76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evol</w:t>
      </w:r>
      <w:proofErr w:type="spellEnd"/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6A8759"/>
          <w:sz w:val="23"/>
          <w:szCs w:val="23"/>
        </w:rPr>
        <w:t>ym</w:t>
      </w:r>
      <w:proofErr w:type="spellEnd"/>
      <w:r>
        <w:rPr>
          <w:rStyle w:val="normaltextrun"/>
          <w:rFonts w:ascii="Courier New" w:hAnsi="Courier New" w:cs="Courier New"/>
          <w:color w:val="6A8759"/>
          <w:sz w:val="23"/>
          <w:szCs w:val="23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6A8759"/>
          <w:sz w:val="23"/>
          <w:szCs w:val="23"/>
        </w:rPr>
        <w:t>yrtnuoc</w:t>
      </w:r>
      <w:proofErr w:type="spellEnd"/>
      <w:r>
        <w:rPr>
          <w:rStyle w:val="eop"/>
          <w:rFonts w:ascii="Courier New" w:hAnsi="Courier New" w:cs="Courier New"/>
          <w:color w:val="6A8759"/>
          <w:sz w:val="23"/>
          <w:szCs w:val="23"/>
        </w:rPr>
        <w:t> </w:t>
      </w:r>
    </w:p>
    <w:p w14:paraId="47192658" w14:textId="77777777" w:rsidR="009B5A76" w:rsidRDefault="009B5A76" w:rsidP="009B5A76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ehs</w:t>
      </w:r>
      <w:proofErr w:type="spellEnd"/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6A8759"/>
          <w:sz w:val="23"/>
          <w:szCs w:val="23"/>
        </w:rPr>
        <w:t>si</w:t>
      </w:r>
      <w:proofErr w:type="spellEnd"/>
      <w:r>
        <w:rPr>
          <w:rStyle w:val="eop"/>
          <w:rFonts w:ascii="Courier New" w:hAnsi="Courier New" w:cs="Courier New"/>
          <w:color w:val="6A8759"/>
          <w:sz w:val="23"/>
          <w:szCs w:val="23"/>
        </w:rPr>
        <w:t> </w:t>
      </w:r>
    </w:p>
    <w:p w14:paraId="2AE0EBBE" w14:textId="77777777" w:rsidR="009B5A76" w:rsidRPr="009B5A76" w:rsidRDefault="009B5A76" w:rsidP="009B5A76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normaltextrun"/>
          <w:rFonts w:ascii="Arial" w:hAnsi="Arial" w:cs="Arial"/>
          <w:b/>
          <w:bCs/>
          <w:color w:val="3D3C40"/>
          <w:sz w:val="18"/>
          <w:szCs w:val="18"/>
        </w:rPr>
        <w:t>Explanation</w:t>
      </w:r>
      <w:r w:rsidRPr="009B5A76">
        <w:rPr>
          <w:rStyle w:val="eop"/>
          <w:rFonts w:ascii="Arial" w:hAnsi="Arial" w:cs="Arial"/>
          <w:color w:val="3D3C40"/>
          <w:sz w:val="18"/>
          <w:szCs w:val="18"/>
        </w:rPr>
        <w:t> </w:t>
      </w:r>
    </w:p>
    <w:p w14:paraId="11C08F79" w14:textId="77777777" w:rsidR="009B5A76" w:rsidRPr="009B5A76" w:rsidRDefault="009B5A76" w:rsidP="009B5A76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normaltextrun"/>
          <w:rFonts w:ascii="Arial" w:hAnsi="Arial" w:cs="Arial"/>
          <w:color w:val="3D3C40"/>
          <w:sz w:val="18"/>
          <w:szCs w:val="18"/>
        </w:rPr>
        <w:t>Query 1 -</w:t>
      </w:r>
      <w:r w:rsidRPr="009B5A76">
        <w:rPr>
          <w:rStyle w:val="eop"/>
          <w:rFonts w:ascii="Arial" w:hAnsi="Arial" w:cs="Arial"/>
          <w:color w:val="3D3C40"/>
          <w:sz w:val="18"/>
          <w:szCs w:val="18"/>
        </w:rPr>
        <w:t> </w:t>
      </w:r>
    </w:p>
    <w:p w14:paraId="234CD852" w14:textId="77777777" w:rsidR="009B5A76" w:rsidRPr="009B5A76" w:rsidRDefault="009B5A76" w:rsidP="009B5A76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18"/>
          <w:szCs w:val="18"/>
        </w:rPr>
      </w:pPr>
      <w:r w:rsidRPr="009B5A76">
        <w:rPr>
          <w:rStyle w:val="normaltextrun"/>
          <w:rFonts w:ascii="Arial" w:hAnsi="Arial" w:cs="Arial"/>
          <w:color w:val="3D3C40"/>
          <w:sz w:val="18"/>
          <w:szCs w:val="18"/>
        </w:rPr>
        <w:t>After reversing each word -</w:t>
      </w:r>
      <w:r w:rsidRPr="009B5A76">
        <w:rPr>
          <w:rStyle w:val="normaltextrun"/>
          <w:rFonts w:ascii="Arial" w:hAnsi="Arial" w:cs="Arial"/>
          <w:b/>
          <w:bCs/>
          <w:color w:val="3D3C40"/>
          <w:sz w:val="18"/>
          <w:szCs w:val="18"/>
        </w:rPr>
        <w:t xml:space="preserve"> I </w:t>
      </w:r>
      <w:proofErr w:type="spellStart"/>
      <w:r w:rsidRPr="009B5A76">
        <w:rPr>
          <w:rStyle w:val="normaltextrun"/>
          <w:rFonts w:ascii="Arial" w:hAnsi="Arial" w:cs="Arial"/>
          <w:b/>
          <w:bCs/>
          <w:color w:val="3D3C40"/>
          <w:sz w:val="18"/>
          <w:szCs w:val="18"/>
        </w:rPr>
        <w:t>evol</w:t>
      </w:r>
      <w:proofErr w:type="spellEnd"/>
      <w:r w:rsidRPr="009B5A76">
        <w:rPr>
          <w:rStyle w:val="normaltextrun"/>
          <w:rFonts w:ascii="Arial" w:hAnsi="Arial" w:cs="Arial"/>
          <w:b/>
          <w:bCs/>
          <w:color w:val="3D3C40"/>
          <w:sz w:val="18"/>
          <w:szCs w:val="18"/>
        </w:rPr>
        <w:t xml:space="preserve"> </w:t>
      </w:r>
      <w:proofErr w:type="spellStart"/>
      <w:r w:rsidRPr="009B5A76">
        <w:rPr>
          <w:rStyle w:val="normaltextrun"/>
          <w:rFonts w:ascii="Arial" w:hAnsi="Arial" w:cs="Arial"/>
          <w:b/>
          <w:bCs/>
          <w:color w:val="3D3C40"/>
          <w:sz w:val="18"/>
          <w:szCs w:val="18"/>
        </w:rPr>
        <w:t>ym</w:t>
      </w:r>
      <w:proofErr w:type="spellEnd"/>
      <w:r w:rsidRPr="009B5A76">
        <w:rPr>
          <w:rStyle w:val="normaltextrun"/>
          <w:rFonts w:ascii="Arial" w:hAnsi="Arial" w:cs="Arial"/>
          <w:b/>
          <w:bCs/>
          <w:color w:val="3D3C40"/>
          <w:sz w:val="18"/>
          <w:szCs w:val="18"/>
        </w:rPr>
        <w:t xml:space="preserve"> </w:t>
      </w:r>
      <w:proofErr w:type="spellStart"/>
      <w:r w:rsidRPr="009B5A76">
        <w:rPr>
          <w:rStyle w:val="normaltextrun"/>
          <w:rFonts w:ascii="Arial" w:hAnsi="Arial" w:cs="Arial"/>
          <w:b/>
          <w:bCs/>
          <w:color w:val="3D3C40"/>
          <w:sz w:val="18"/>
          <w:szCs w:val="18"/>
        </w:rPr>
        <w:t>yrtnuoc</w:t>
      </w:r>
      <w:proofErr w:type="spellEnd"/>
      <w:r w:rsidRPr="009B5A76">
        <w:rPr>
          <w:rStyle w:val="normaltextrun"/>
          <w:rFonts w:ascii="Arial" w:hAnsi="Arial" w:cs="Arial"/>
          <w:color w:val="3D3C40"/>
          <w:sz w:val="18"/>
          <w:szCs w:val="18"/>
        </w:rPr>
        <w:t>.</w:t>
      </w:r>
      <w:r w:rsidRPr="009B5A76">
        <w:rPr>
          <w:rStyle w:val="eop"/>
          <w:rFonts w:ascii="Arial" w:hAnsi="Arial" w:cs="Arial"/>
          <w:color w:val="3D3C40"/>
          <w:sz w:val="18"/>
          <w:szCs w:val="18"/>
        </w:rPr>
        <w:t> </w:t>
      </w:r>
    </w:p>
    <w:p w14:paraId="56138094" w14:textId="77777777" w:rsidR="009B5A76" w:rsidRPr="009B5A76" w:rsidRDefault="009B5A76" w:rsidP="009B5A76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18"/>
          <w:szCs w:val="18"/>
        </w:rPr>
      </w:pPr>
      <w:r w:rsidRPr="009B5A76">
        <w:rPr>
          <w:rStyle w:val="normaltextrun"/>
          <w:rFonts w:ascii="Arial" w:hAnsi="Arial" w:cs="Arial"/>
          <w:color w:val="3D3C40"/>
          <w:sz w:val="18"/>
          <w:szCs w:val="18"/>
        </w:rPr>
        <w:t>After eliminating palindrome words - </w:t>
      </w:r>
      <w:proofErr w:type="spellStart"/>
      <w:r w:rsidRPr="009B5A76">
        <w:rPr>
          <w:rStyle w:val="normaltextrun"/>
          <w:rFonts w:ascii="Arial" w:hAnsi="Arial" w:cs="Arial"/>
          <w:b/>
          <w:bCs/>
          <w:color w:val="3D3C40"/>
          <w:sz w:val="18"/>
          <w:szCs w:val="18"/>
        </w:rPr>
        <w:t>evol</w:t>
      </w:r>
      <w:proofErr w:type="spellEnd"/>
      <w:r w:rsidRPr="009B5A76">
        <w:rPr>
          <w:rStyle w:val="normaltextrun"/>
          <w:rFonts w:ascii="Arial" w:hAnsi="Arial" w:cs="Arial"/>
          <w:b/>
          <w:bCs/>
          <w:color w:val="3D3C40"/>
          <w:sz w:val="18"/>
          <w:szCs w:val="18"/>
        </w:rPr>
        <w:t xml:space="preserve"> </w:t>
      </w:r>
      <w:proofErr w:type="spellStart"/>
      <w:r w:rsidRPr="009B5A76">
        <w:rPr>
          <w:rStyle w:val="normaltextrun"/>
          <w:rFonts w:ascii="Arial" w:hAnsi="Arial" w:cs="Arial"/>
          <w:b/>
          <w:bCs/>
          <w:color w:val="3D3C40"/>
          <w:sz w:val="18"/>
          <w:szCs w:val="18"/>
        </w:rPr>
        <w:t>ym</w:t>
      </w:r>
      <w:proofErr w:type="spellEnd"/>
      <w:r w:rsidRPr="009B5A76">
        <w:rPr>
          <w:rStyle w:val="normaltextrun"/>
          <w:rFonts w:ascii="Arial" w:hAnsi="Arial" w:cs="Arial"/>
          <w:b/>
          <w:bCs/>
          <w:color w:val="3D3C40"/>
          <w:sz w:val="18"/>
          <w:szCs w:val="18"/>
        </w:rPr>
        <w:t xml:space="preserve"> </w:t>
      </w:r>
      <w:proofErr w:type="spellStart"/>
      <w:r w:rsidRPr="009B5A76">
        <w:rPr>
          <w:rStyle w:val="normaltextrun"/>
          <w:rFonts w:ascii="Arial" w:hAnsi="Arial" w:cs="Arial"/>
          <w:b/>
          <w:bCs/>
          <w:color w:val="3D3C40"/>
          <w:sz w:val="18"/>
          <w:szCs w:val="18"/>
        </w:rPr>
        <w:t>yrtnuoc</w:t>
      </w:r>
      <w:proofErr w:type="spellEnd"/>
      <w:r w:rsidRPr="009B5A76">
        <w:rPr>
          <w:rStyle w:val="eop"/>
          <w:rFonts w:ascii="Arial" w:hAnsi="Arial" w:cs="Arial"/>
          <w:color w:val="3D3C40"/>
          <w:sz w:val="18"/>
          <w:szCs w:val="18"/>
        </w:rPr>
        <w:t> </w:t>
      </w:r>
    </w:p>
    <w:p w14:paraId="45388FD9" w14:textId="77777777" w:rsidR="009B5A76" w:rsidRPr="009B5A76" w:rsidRDefault="009B5A76" w:rsidP="009B5A76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normaltextrun"/>
          <w:rFonts w:ascii="Arial" w:hAnsi="Arial" w:cs="Arial"/>
          <w:color w:val="3D3C40"/>
          <w:sz w:val="18"/>
          <w:szCs w:val="18"/>
        </w:rPr>
        <w:t>Query 2 -</w:t>
      </w:r>
      <w:r w:rsidRPr="009B5A76">
        <w:rPr>
          <w:rStyle w:val="eop"/>
          <w:rFonts w:ascii="Arial" w:hAnsi="Arial" w:cs="Arial"/>
          <w:color w:val="3D3C40"/>
          <w:sz w:val="18"/>
          <w:szCs w:val="18"/>
        </w:rPr>
        <w:t> </w:t>
      </w:r>
    </w:p>
    <w:p w14:paraId="25F348C2" w14:textId="77777777" w:rsidR="009B5A76" w:rsidRPr="009B5A76" w:rsidRDefault="009B5A76" w:rsidP="009B5A76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18"/>
          <w:szCs w:val="18"/>
        </w:rPr>
      </w:pPr>
      <w:r w:rsidRPr="009B5A76">
        <w:rPr>
          <w:rStyle w:val="normaltextrun"/>
          <w:rFonts w:ascii="Arial" w:hAnsi="Arial" w:cs="Arial"/>
          <w:color w:val="3D3C40"/>
          <w:sz w:val="18"/>
          <w:szCs w:val="18"/>
        </w:rPr>
        <w:t>After reversing each word - </w:t>
      </w:r>
      <w:proofErr w:type="spellStart"/>
      <w:r w:rsidRPr="009B5A76">
        <w:rPr>
          <w:rStyle w:val="normaltextrun"/>
          <w:rFonts w:ascii="Arial" w:hAnsi="Arial" w:cs="Arial"/>
          <w:b/>
          <w:bCs/>
          <w:color w:val="3D3C40"/>
          <w:sz w:val="18"/>
          <w:szCs w:val="18"/>
        </w:rPr>
        <w:t>ehs</w:t>
      </w:r>
      <w:proofErr w:type="spellEnd"/>
      <w:r w:rsidRPr="009B5A76">
        <w:rPr>
          <w:rStyle w:val="normaltextrun"/>
          <w:rFonts w:ascii="Arial" w:hAnsi="Arial" w:cs="Arial"/>
          <w:b/>
          <w:bCs/>
          <w:color w:val="3D3C40"/>
          <w:sz w:val="18"/>
          <w:szCs w:val="18"/>
        </w:rPr>
        <w:t xml:space="preserve"> is madam</w:t>
      </w:r>
      <w:r w:rsidRPr="009B5A76">
        <w:rPr>
          <w:rStyle w:val="eop"/>
          <w:rFonts w:ascii="Arial" w:hAnsi="Arial" w:cs="Arial"/>
          <w:color w:val="3D3C40"/>
          <w:sz w:val="18"/>
          <w:szCs w:val="18"/>
        </w:rPr>
        <w:t> </w:t>
      </w:r>
    </w:p>
    <w:p w14:paraId="013AF48D" w14:textId="77777777" w:rsidR="009B5A76" w:rsidRPr="009B5A76" w:rsidRDefault="009B5A76" w:rsidP="009B5A76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18"/>
          <w:szCs w:val="18"/>
        </w:rPr>
      </w:pPr>
      <w:r w:rsidRPr="009B5A76">
        <w:rPr>
          <w:rStyle w:val="normaltextrun"/>
          <w:rFonts w:ascii="Arial" w:hAnsi="Arial" w:cs="Arial"/>
          <w:color w:val="3D3C40"/>
          <w:sz w:val="18"/>
          <w:szCs w:val="18"/>
        </w:rPr>
        <w:t>After eliminating palindrome words - </w:t>
      </w:r>
      <w:proofErr w:type="spellStart"/>
      <w:r w:rsidRPr="009B5A76">
        <w:rPr>
          <w:rStyle w:val="normaltextrun"/>
          <w:rFonts w:ascii="Arial" w:hAnsi="Arial" w:cs="Arial"/>
          <w:b/>
          <w:bCs/>
          <w:color w:val="3D3C40"/>
          <w:sz w:val="18"/>
          <w:szCs w:val="18"/>
        </w:rPr>
        <w:t>ehs</w:t>
      </w:r>
      <w:proofErr w:type="spellEnd"/>
      <w:r w:rsidRPr="009B5A76">
        <w:rPr>
          <w:rStyle w:val="normaltextrun"/>
          <w:rFonts w:ascii="Arial" w:hAnsi="Arial" w:cs="Arial"/>
          <w:b/>
          <w:bCs/>
          <w:color w:val="3D3C40"/>
          <w:sz w:val="18"/>
          <w:szCs w:val="18"/>
        </w:rPr>
        <w:t xml:space="preserve"> is</w:t>
      </w:r>
      <w:r w:rsidRPr="009B5A76">
        <w:rPr>
          <w:rStyle w:val="eop"/>
          <w:rFonts w:ascii="Arial" w:hAnsi="Arial" w:cs="Arial"/>
          <w:color w:val="3D3C40"/>
          <w:sz w:val="18"/>
          <w:szCs w:val="18"/>
        </w:rPr>
        <w:t> </w:t>
      </w:r>
    </w:p>
    <w:p w14:paraId="4DC46FEE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eop"/>
          <w:sz w:val="18"/>
          <w:szCs w:val="18"/>
        </w:rPr>
        <w:t> </w:t>
      </w:r>
    </w:p>
    <w:p w14:paraId="0406EBD6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eop"/>
          <w:sz w:val="18"/>
          <w:szCs w:val="18"/>
        </w:rPr>
        <w:t> </w:t>
      </w:r>
    </w:p>
    <w:p w14:paraId="18921EAD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9B5A76">
        <w:rPr>
          <w:rStyle w:val="normaltextrun"/>
          <w:rFonts w:ascii="Calibri" w:hAnsi="Calibri" w:cs="Calibri"/>
          <w:sz w:val="18"/>
          <w:szCs w:val="18"/>
        </w:rPr>
        <w:t>Solution :</w:t>
      </w:r>
      <w:proofErr w:type="gramEnd"/>
      <w:r w:rsidRPr="009B5A76">
        <w:rPr>
          <w:rStyle w:val="eop"/>
          <w:sz w:val="18"/>
          <w:szCs w:val="18"/>
        </w:rPr>
        <w:t> </w:t>
      </w:r>
    </w:p>
    <w:p w14:paraId="38AF9396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eop"/>
          <w:sz w:val="18"/>
          <w:szCs w:val="18"/>
        </w:rPr>
        <w:t> </w:t>
      </w:r>
    </w:p>
    <w:p w14:paraId="42BDB8EF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eop"/>
          <w:sz w:val="18"/>
          <w:szCs w:val="18"/>
        </w:rPr>
        <w:t> </w:t>
      </w:r>
    </w:p>
    <w:p w14:paraId="036C81B1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normaltextrun"/>
          <w:rFonts w:ascii="Calibri" w:hAnsi="Calibri" w:cs="Calibri"/>
          <w:sz w:val="18"/>
          <w:szCs w:val="18"/>
        </w:rPr>
        <w:t xml:space="preserve">using </w:t>
      </w:r>
      <w:proofErr w:type="gramStart"/>
      <w:r w:rsidRPr="009B5A76">
        <w:rPr>
          <w:rStyle w:val="normaltextrun"/>
          <w:rFonts w:ascii="Calibri" w:hAnsi="Calibri" w:cs="Calibri"/>
          <w:sz w:val="18"/>
          <w:szCs w:val="18"/>
        </w:rPr>
        <w:t>System;</w:t>
      </w:r>
      <w:proofErr w:type="gramEnd"/>
      <w:r w:rsidRPr="009B5A76">
        <w:rPr>
          <w:rStyle w:val="eop"/>
          <w:sz w:val="18"/>
          <w:szCs w:val="18"/>
        </w:rPr>
        <w:t> </w:t>
      </w:r>
    </w:p>
    <w:p w14:paraId="74B8271C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normaltextrun"/>
          <w:rFonts w:ascii="Calibri" w:hAnsi="Calibri" w:cs="Calibri"/>
          <w:sz w:val="18"/>
          <w:szCs w:val="18"/>
        </w:rPr>
        <w:t xml:space="preserve">using </w:t>
      </w:r>
      <w:proofErr w:type="gramStart"/>
      <w:r w:rsidRPr="009B5A76">
        <w:rPr>
          <w:rStyle w:val="normaltextrun"/>
          <w:rFonts w:ascii="Calibri" w:hAnsi="Calibri" w:cs="Calibri"/>
          <w:sz w:val="18"/>
          <w:szCs w:val="18"/>
        </w:rPr>
        <w:t>System;</w:t>
      </w:r>
      <w:proofErr w:type="gramEnd"/>
      <w:r w:rsidRPr="009B5A76">
        <w:rPr>
          <w:rStyle w:val="eop"/>
          <w:sz w:val="18"/>
          <w:szCs w:val="18"/>
        </w:rPr>
        <w:t> </w:t>
      </w:r>
    </w:p>
    <w:p w14:paraId="57C145C5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normaltextrun"/>
          <w:rFonts w:ascii="Calibri" w:hAnsi="Calibri" w:cs="Calibri"/>
          <w:sz w:val="18"/>
          <w:szCs w:val="18"/>
        </w:rPr>
        <w:t xml:space="preserve">using </w:t>
      </w:r>
      <w:proofErr w:type="spellStart"/>
      <w:r w:rsidRPr="009B5A76">
        <w:rPr>
          <w:rStyle w:val="normaltextrun"/>
          <w:rFonts w:ascii="Calibri" w:hAnsi="Calibri" w:cs="Calibri"/>
          <w:sz w:val="18"/>
          <w:szCs w:val="18"/>
        </w:rPr>
        <w:t>System.</w:t>
      </w:r>
      <w:proofErr w:type="gramStart"/>
      <w:r w:rsidRPr="009B5A76">
        <w:rPr>
          <w:rStyle w:val="normaltextrun"/>
          <w:rFonts w:ascii="Calibri" w:hAnsi="Calibri" w:cs="Calibri"/>
          <w:sz w:val="18"/>
          <w:szCs w:val="18"/>
        </w:rPr>
        <w:t>Linq</w:t>
      </w:r>
      <w:proofErr w:type="spellEnd"/>
      <w:r w:rsidRPr="009B5A76">
        <w:rPr>
          <w:rStyle w:val="normaltextrun"/>
          <w:rFonts w:ascii="Calibri" w:hAnsi="Calibri" w:cs="Calibri"/>
          <w:sz w:val="18"/>
          <w:szCs w:val="18"/>
        </w:rPr>
        <w:t>;</w:t>
      </w:r>
      <w:proofErr w:type="gramEnd"/>
      <w:r w:rsidRPr="009B5A76">
        <w:rPr>
          <w:rStyle w:val="eop"/>
          <w:sz w:val="18"/>
          <w:szCs w:val="18"/>
        </w:rPr>
        <w:t> </w:t>
      </w:r>
    </w:p>
    <w:p w14:paraId="2C9E8649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eop"/>
          <w:sz w:val="18"/>
          <w:szCs w:val="18"/>
        </w:rPr>
        <w:t> </w:t>
      </w:r>
    </w:p>
    <w:p w14:paraId="589271B0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normaltextrun"/>
          <w:rFonts w:ascii="Calibri" w:hAnsi="Calibri" w:cs="Calibri"/>
          <w:sz w:val="18"/>
          <w:szCs w:val="18"/>
        </w:rPr>
        <w:t>class Program</w:t>
      </w:r>
      <w:r w:rsidRPr="009B5A76">
        <w:rPr>
          <w:rStyle w:val="eop"/>
          <w:sz w:val="18"/>
          <w:szCs w:val="18"/>
        </w:rPr>
        <w:t> </w:t>
      </w:r>
    </w:p>
    <w:p w14:paraId="05205E9C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normaltextrun"/>
          <w:rFonts w:ascii="Calibri" w:hAnsi="Calibri" w:cs="Calibri"/>
          <w:sz w:val="18"/>
          <w:szCs w:val="18"/>
        </w:rPr>
        <w:t>{</w:t>
      </w:r>
      <w:r w:rsidRPr="009B5A76">
        <w:rPr>
          <w:rStyle w:val="eop"/>
          <w:sz w:val="18"/>
          <w:szCs w:val="18"/>
        </w:rPr>
        <w:t> </w:t>
      </w:r>
    </w:p>
    <w:p w14:paraId="45DA28D7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normaltextrun"/>
          <w:rFonts w:ascii="Calibri" w:hAnsi="Calibri" w:cs="Calibri"/>
          <w:sz w:val="18"/>
          <w:szCs w:val="18"/>
        </w:rPr>
        <w:t>    static void Main(</w:t>
      </w:r>
      <w:proofErr w:type="gramStart"/>
      <w:r w:rsidRPr="009B5A76">
        <w:rPr>
          <w:rStyle w:val="normaltextrun"/>
          <w:rFonts w:ascii="Calibri" w:hAnsi="Calibri" w:cs="Calibri"/>
          <w:sz w:val="18"/>
          <w:szCs w:val="18"/>
        </w:rPr>
        <w:t>string[</w:t>
      </w:r>
      <w:proofErr w:type="gramEnd"/>
      <w:r w:rsidRPr="009B5A76">
        <w:rPr>
          <w:rStyle w:val="normaltextrun"/>
          <w:rFonts w:ascii="Calibri" w:hAnsi="Calibri" w:cs="Calibri"/>
          <w:sz w:val="18"/>
          <w:szCs w:val="18"/>
        </w:rPr>
        <w:t xml:space="preserve">] </w:t>
      </w:r>
      <w:proofErr w:type="spellStart"/>
      <w:r w:rsidRPr="009B5A76">
        <w:rPr>
          <w:rStyle w:val="normaltextrun"/>
          <w:rFonts w:ascii="Calibri" w:hAnsi="Calibri" w:cs="Calibri"/>
          <w:sz w:val="18"/>
          <w:szCs w:val="18"/>
        </w:rPr>
        <w:t>args</w:t>
      </w:r>
      <w:proofErr w:type="spellEnd"/>
      <w:r w:rsidRPr="009B5A76">
        <w:rPr>
          <w:rStyle w:val="normaltextrun"/>
          <w:rFonts w:ascii="Calibri" w:hAnsi="Calibri" w:cs="Calibri"/>
          <w:sz w:val="18"/>
          <w:szCs w:val="18"/>
        </w:rPr>
        <w:t>)</w:t>
      </w:r>
      <w:r w:rsidRPr="009B5A76">
        <w:rPr>
          <w:rStyle w:val="eop"/>
          <w:sz w:val="18"/>
          <w:szCs w:val="18"/>
        </w:rPr>
        <w:t> </w:t>
      </w:r>
    </w:p>
    <w:p w14:paraId="5D5D9359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normaltextrun"/>
          <w:rFonts w:ascii="Calibri" w:hAnsi="Calibri" w:cs="Calibri"/>
          <w:sz w:val="18"/>
          <w:szCs w:val="18"/>
        </w:rPr>
        <w:t>    {</w:t>
      </w:r>
      <w:r w:rsidRPr="009B5A76">
        <w:rPr>
          <w:rStyle w:val="eop"/>
          <w:sz w:val="18"/>
          <w:szCs w:val="18"/>
        </w:rPr>
        <w:t> </w:t>
      </w:r>
    </w:p>
    <w:p w14:paraId="69EAB5F7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normaltextrun"/>
          <w:rFonts w:ascii="Calibri" w:hAnsi="Calibri" w:cs="Calibri"/>
          <w:sz w:val="18"/>
          <w:szCs w:val="18"/>
        </w:rPr>
        <w:t>        int N = Convert.ToInt32(</w:t>
      </w:r>
      <w:proofErr w:type="spellStart"/>
      <w:r w:rsidRPr="009B5A76">
        <w:rPr>
          <w:rStyle w:val="normaltextrun"/>
          <w:rFonts w:ascii="Calibri" w:hAnsi="Calibri" w:cs="Calibri"/>
          <w:sz w:val="18"/>
          <w:szCs w:val="18"/>
        </w:rPr>
        <w:t>Console.ReadLine</w:t>
      </w:r>
      <w:proofErr w:type="spellEnd"/>
      <w:r w:rsidRPr="009B5A76">
        <w:rPr>
          <w:rStyle w:val="normaltextrun"/>
          <w:rFonts w:ascii="Calibri" w:hAnsi="Calibri" w:cs="Calibri"/>
          <w:sz w:val="18"/>
          <w:szCs w:val="18"/>
        </w:rPr>
        <w:t>()</w:t>
      </w:r>
      <w:proofErr w:type="gramStart"/>
      <w:r w:rsidRPr="009B5A76">
        <w:rPr>
          <w:rStyle w:val="normaltextrun"/>
          <w:rFonts w:ascii="Calibri" w:hAnsi="Calibri" w:cs="Calibri"/>
          <w:sz w:val="18"/>
          <w:szCs w:val="18"/>
        </w:rPr>
        <w:t>);</w:t>
      </w:r>
      <w:proofErr w:type="gramEnd"/>
      <w:r w:rsidRPr="009B5A76">
        <w:rPr>
          <w:rStyle w:val="eop"/>
          <w:sz w:val="18"/>
          <w:szCs w:val="18"/>
        </w:rPr>
        <w:t> </w:t>
      </w:r>
    </w:p>
    <w:p w14:paraId="6C53AF80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eop"/>
          <w:sz w:val="18"/>
          <w:szCs w:val="18"/>
        </w:rPr>
        <w:t> </w:t>
      </w:r>
    </w:p>
    <w:p w14:paraId="6180BB7B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normaltextrun"/>
          <w:rFonts w:ascii="Calibri" w:hAnsi="Calibri" w:cs="Calibri"/>
          <w:sz w:val="18"/>
          <w:szCs w:val="18"/>
        </w:rPr>
        <w:t xml:space="preserve">        for (int </w:t>
      </w:r>
      <w:proofErr w:type="spellStart"/>
      <w:r w:rsidRPr="009B5A76">
        <w:rPr>
          <w:rStyle w:val="normaltextrun"/>
          <w:rFonts w:ascii="Calibri" w:hAnsi="Calibri" w:cs="Calibri"/>
          <w:sz w:val="18"/>
          <w:szCs w:val="18"/>
        </w:rPr>
        <w:t>i</w:t>
      </w:r>
      <w:proofErr w:type="spellEnd"/>
      <w:r w:rsidRPr="009B5A76">
        <w:rPr>
          <w:rStyle w:val="normaltextrun"/>
          <w:rFonts w:ascii="Calibri" w:hAnsi="Calibri" w:cs="Calibri"/>
          <w:sz w:val="18"/>
          <w:szCs w:val="18"/>
        </w:rPr>
        <w:t xml:space="preserve"> = 0; </w:t>
      </w:r>
      <w:proofErr w:type="spellStart"/>
      <w:r w:rsidRPr="009B5A76">
        <w:rPr>
          <w:rStyle w:val="normaltextrun"/>
          <w:rFonts w:ascii="Calibri" w:hAnsi="Calibri" w:cs="Calibri"/>
          <w:sz w:val="18"/>
          <w:szCs w:val="18"/>
        </w:rPr>
        <w:t>i</w:t>
      </w:r>
      <w:proofErr w:type="spellEnd"/>
      <w:r w:rsidRPr="009B5A76">
        <w:rPr>
          <w:rStyle w:val="normaltextrun"/>
          <w:rFonts w:ascii="Calibri" w:hAnsi="Calibri" w:cs="Calibri"/>
          <w:sz w:val="18"/>
          <w:szCs w:val="18"/>
        </w:rPr>
        <w:t xml:space="preserve"> &lt; N; </w:t>
      </w:r>
      <w:proofErr w:type="spellStart"/>
      <w:r w:rsidRPr="009B5A76">
        <w:rPr>
          <w:rStyle w:val="normaltextrun"/>
          <w:rFonts w:ascii="Calibri" w:hAnsi="Calibri" w:cs="Calibri"/>
          <w:sz w:val="18"/>
          <w:szCs w:val="18"/>
        </w:rPr>
        <w:t>i</w:t>
      </w:r>
      <w:proofErr w:type="spellEnd"/>
      <w:r w:rsidRPr="009B5A76">
        <w:rPr>
          <w:rStyle w:val="normaltextrun"/>
          <w:rFonts w:ascii="Calibri" w:hAnsi="Calibri" w:cs="Calibri"/>
          <w:sz w:val="18"/>
          <w:szCs w:val="18"/>
        </w:rPr>
        <w:t>++)</w:t>
      </w:r>
      <w:r w:rsidRPr="009B5A76">
        <w:rPr>
          <w:rStyle w:val="eop"/>
          <w:sz w:val="18"/>
          <w:szCs w:val="18"/>
        </w:rPr>
        <w:t> </w:t>
      </w:r>
    </w:p>
    <w:p w14:paraId="22A552CC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normaltextrun"/>
          <w:rFonts w:ascii="Calibri" w:hAnsi="Calibri" w:cs="Calibri"/>
          <w:sz w:val="18"/>
          <w:szCs w:val="18"/>
        </w:rPr>
        <w:t>        {</w:t>
      </w:r>
      <w:r w:rsidRPr="009B5A76">
        <w:rPr>
          <w:rStyle w:val="eop"/>
          <w:sz w:val="18"/>
          <w:szCs w:val="18"/>
        </w:rPr>
        <w:t> </w:t>
      </w:r>
    </w:p>
    <w:p w14:paraId="3B663247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normaltextrun"/>
          <w:rFonts w:ascii="Calibri" w:hAnsi="Calibri" w:cs="Calibri"/>
          <w:sz w:val="18"/>
          <w:szCs w:val="18"/>
        </w:rPr>
        <w:t xml:space="preserve">            string input = </w:t>
      </w:r>
      <w:proofErr w:type="spellStart"/>
      <w:r w:rsidRPr="009B5A76">
        <w:rPr>
          <w:rStyle w:val="normaltextrun"/>
          <w:rFonts w:ascii="Calibri" w:hAnsi="Calibri" w:cs="Calibri"/>
          <w:sz w:val="18"/>
          <w:szCs w:val="18"/>
        </w:rPr>
        <w:t>Console.ReadLine</w:t>
      </w:r>
      <w:proofErr w:type="spellEnd"/>
      <w:r w:rsidRPr="009B5A76">
        <w:rPr>
          <w:rStyle w:val="normaltextrun"/>
          <w:rFonts w:ascii="Calibri" w:hAnsi="Calibri" w:cs="Calibri"/>
          <w:sz w:val="18"/>
          <w:szCs w:val="18"/>
        </w:rPr>
        <w:t>(</w:t>
      </w:r>
      <w:proofErr w:type="gramStart"/>
      <w:r w:rsidRPr="009B5A76">
        <w:rPr>
          <w:rStyle w:val="normaltextrun"/>
          <w:rFonts w:ascii="Calibri" w:hAnsi="Calibri" w:cs="Calibri"/>
          <w:sz w:val="18"/>
          <w:szCs w:val="18"/>
        </w:rPr>
        <w:t>);</w:t>
      </w:r>
      <w:proofErr w:type="gramEnd"/>
      <w:r w:rsidRPr="009B5A76">
        <w:rPr>
          <w:rStyle w:val="eop"/>
          <w:sz w:val="18"/>
          <w:szCs w:val="18"/>
        </w:rPr>
        <w:t> </w:t>
      </w:r>
    </w:p>
    <w:p w14:paraId="5AA3A349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normaltextrun"/>
          <w:rFonts w:ascii="Calibri" w:hAnsi="Calibri" w:cs="Calibri"/>
          <w:sz w:val="18"/>
          <w:szCs w:val="18"/>
        </w:rPr>
        <w:t xml:space="preserve">            </w:t>
      </w:r>
      <w:proofErr w:type="gramStart"/>
      <w:r w:rsidRPr="009B5A76">
        <w:rPr>
          <w:rStyle w:val="normaltextrun"/>
          <w:rFonts w:ascii="Calibri" w:hAnsi="Calibri" w:cs="Calibri"/>
          <w:sz w:val="18"/>
          <w:szCs w:val="18"/>
        </w:rPr>
        <w:t>string[</w:t>
      </w:r>
      <w:proofErr w:type="gramEnd"/>
      <w:r w:rsidRPr="009B5A76">
        <w:rPr>
          <w:rStyle w:val="normaltextrun"/>
          <w:rFonts w:ascii="Calibri" w:hAnsi="Calibri" w:cs="Calibri"/>
          <w:sz w:val="18"/>
          <w:szCs w:val="18"/>
        </w:rPr>
        <w:t xml:space="preserve">] words = </w:t>
      </w:r>
      <w:proofErr w:type="spellStart"/>
      <w:r w:rsidRPr="009B5A76">
        <w:rPr>
          <w:rStyle w:val="normaltextrun"/>
          <w:rFonts w:ascii="Calibri" w:hAnsi="Calibri" w:cs="Calibri"/>
          <w:sz w:val="18"/>
          <w:szCs w:val="18"/>
        </w:rPr>
        <w:t>input.Split</w:t>
      </w:r>
      <w:proofErr w:type="spellEnd"/>
      <w:r w:rsidRPr="009B5A76">
        <w:rPr>
          <w:rStyle w:val="normaltextrun"/>
          <w:rFonts w:ascii="Calibri" w:hAnsi="Calibri" w:cs="Calibri"/>
          <w:sz w:val="18"/>
          <w:szCs w:val="18"/>
        </w:rPr>
        <w:t>(' ');</w:t>
      </w:r>
      <w:r w:rsidRPr="009B5A76">
        <w:rPr>
          <w:rStyle w:val="eop"/>
          <w:sz w:val="18"/>
          <w:szCs w:val="18"/>
        </w:rPr>
        <w:t> </w:t>
      </w:r>
    </w:p>
    <w:p w14:paraId="52BC0B06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eop"/>
          <w:sz w:val="18"/>
          <w:szCs w:val="18"/>
        </w:rPr>
        <w:t> </w:t>
      </w:r>
    </w:p>
    <w:p w14:paraId="12FFC76A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normaltextrun"/>
          <w:rFonts w:ascii="Calibri" w:hAnsi="Calibri" w:cs="Calibri"/>
          <w:sz w:val="18"/>
          <w:szCs w:val="18"/>
        </w:rPr>
        <w:t xml:space="preserve">            string </w:t>
      </w:r>
      <w:proofErr w:type="spellStart"/>
      <w:r w:rsidRPr="009B5A76">
        <w:rPr>
          <w:rStyle w:val="normaltextrun"/>
          <w:rFonts w:ascii="Calibri" w:hAnsi="Calibri" w:cs="Calibri"/>
          <w:sz w:val="18"/>
          <w:szCs w:val="18"/>
        </w:rPr>
        <w:t>decodedString</w:t>
      </w:r>
      <w:proofErr w:type="spellEnd"/>
      <w:r w:rsidRPr="009B5A76">
        <w:rPr>
          <w:rStyle w:val="normaltextrun"/>
          <w:rFonts w:ascii="Calibri" w:hAnsi="Calibri" w:cs="Calibri"/>
          <w:sz w:val="18"/>
          <w:szCs w:val="18"/>
        </w:rPr>
        <w:t xml:space="preserve"> = </w:t>
      </w:r>
      <w:proofErr w:type="spellStart"/>
      <w:r w:rsidRPr="009B5A76">
        <w:rPr>
          <w:rStyle w:val="normaltextrun"/>
          <w:rFonts w:ascii="Calibri" w:hAnsi="Calibri" w:cs="Calibri"/>
          <w:sz w:val="18"/>
          <w:szCs w:val="18"/>
        </w:rPr>
        <w:t>DecodeString</w:t>
      </w:r>
      <w:proofErr w:type="spellEnd"/>
      <w:r w:rsidRPr="009B5A76">
        <w:rPr>
          <w:rStyle w:val="normaltextrun"/>
          <w:rFonts w:ascii="Calibri" w:hAnsi="Calibri" w:cs="Calibri"/>
          <w:sz w:val="18"/>
          <w:szCs w:val="18"/>
        </w:rPr>
        <w:t>(words</w:t>
      </w:r>
      <w:proofErr w:type="gramStart"/>
      <w:r w:rsidRPr="009B5A76">
        <w:rPr>
          <w:rStyle w:val="normaltextrun"/>
          <w:rFonts w:ascii="Calibri" w:hAnsi="Calibri" w:cs="Calibri"/>
          <w:sz w:val="18"/>
          <w:szCs w:val="18"/>
        </w:rPr>
        <w:t>);</w:t>
      </w:r>
      <w:proofErr w:type="gramEnd"/>
      <w:r w:rsidRPr="009B5A76">
        <w:rPr>
          <w:rStyle w:val="eop"/>
          <w:sz w:val="18"/>
          <w:szCs w:val="18"/>
        </w:rPr>
        <w:t> </w:t>
      </w:r>
    </w:p>
    <w:p w14:paraId="7991E600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normaltextrun"/>
          <w:rFonts w:ascii="Calibri" w:hAnsi="Calibri" w:cs="Calibri"/>
          <w:sz w:val="18"/>
          <w:szCs w:val="18"/>
        </w:rPr>
        <w:t xml:space="preserve">            </w:t>
      </w:r>
      <w:proofErr w:type="spellStart"/>
      <w:r w:rsidRPr="009B5A76">
        <w:rPr>
          <w:rStyle w:val="normaltextrun"/>
          <w:rFonts w:ascii="Calibri" w:hAnsi="Calibri" w:cs="Calibri"/>
          <w:sz w:val="18"/>
          <w:szCs w:val="18"/>
        </w:rPr>
        <w:t>Console.WriteLine</w:t>
      </w:r>
      <w:proofErr w:type="spellEnd"/>
      <w:r w:rsidRPr="009B5A76">
        <w:rPr>
          <w:rStyle w:val="normaltextrun"/>
          <w:rFonts w:ascii="Calibri" w:hAnsi="Calibri" w:cs="Calibri"/>
          <w:sz w:val="18"/>
          <w:szCs w:val="18"/>
        </w:rPr>
        <w:t>(</w:t>
      </w:r>
      <w:proofErr w:type="spellStart"/>
      <w:r w:rsidRPr="009B5A76">
        <w:rPr>
          <w:rStyle w:val="normaltextrun"/>
          <w:rFonts w:ascii="Calibri" w:hAnsi="Calibri" w:cs="Calibri"/>
          <w:sz w:val="18"/>
          <w:szCs w:val="18"/>
        </w:rPr>
        <w:t>decodedString</w:t>
      </w:r>
      <w:proofErr w:type="spellEnd"/>
      <w:proofErr w:type="gramStart"/>
      <w:r w:rsidRPr="009B5A76">
        <w:rPr>
          <w:rStyle w:val="normaltextrun"/>
          <w:rFonts w:ascii="Calibri" w:hAnsi="Calibri" w:cs="Calibri"/>
          <w:sz w:val="18"/>
          <w:szCs w:val="18"/>
        </w:rPr>
        <w:t>);</w:t>
      </w:r>
      <w:proofErr w:type="gramEnd"/>
      <w:r w:rsidRPr="009B5A76">
        <w:rPr>
          <w:rStyle w:val="eop"/>
          <w:sz w:val="18"/>
          <w:szCs w:val="18"/>
        </w:rPr>
        <w:t> </w:t>
      </w:r>
    </w:p>
    <w:p w14:paraId="6D318C8D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normaltextrun"/>
          <w:rFonts w:ascii="Calibri" w:hAnsi="Calibri" w:cs="Calibri"/>
          <w:sz w:val="18"/>
          <w:szCs w:val="18"/>
        </w:rPr>
        <w:t>        }</w:t>
      </w:r>
      <w:r w:rsidRPr="009B5A76">
        <w:rPr>
          <w:rStyle w:val="eop"/>
          <w:sz w:val="18"/>
          <w:szCs w:val="18"/>
        </w:rPr>
        <w:t> </w:t>
      </w:r>
    </w:p>
    <w:p w14:paraId="20E9F57C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normaltextrun"/>
          <w:rFonts w:ascii="Calibri" w:hAnsi="Calibri" w:cs="Calibri"/>
          <w:sz w:val="18"/>
          <w:szCs w:val="18"/>
        </w:rPr>
        <w:t>    }</w:t>
      </w:r>
      <w:r w:rsidRPr="009B5A76">
        <w:rPr>
          <w:rStyle w:val="eop"/>
          <w:sz w:val="18"/>
          <w:szCs w:val="18"/>
        </w:rPr>
        <w:t> </w:t>
      </w:r>
    </w:p>
    <w:p w14:paraId="4A7B5E0D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eop"/>
          <w:sz w:val="18"/>
          <w:szCs w:val="18"/>
        </w:rPr>
        <w:t> </w:t>
      </w:r>
    </w:p>
    <w:p w14:paraId="79D407EA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normaltextrun"/>
          <w:rFonts w:ascii="Calibri" w:hAnsi="Calibri" w:cs="Calibri"/>
          <w:sz w:val="18"/>
          <w:szCs w:val="18"/>
        </w:rPr>
        <w:t xml:space="preserve">    static string </w:t>
      </w:r>
      <w:proofErr w:type="spellStart"/>
      <w:r w:rsidRPr="009B5A76">
        <w:rPr>
          <w:rStyle w:val="normaltextrun"/>
          <w:rFonts w:ascii="Calibri" w:hAnsi="Calibri" w:cs="Calibri"/>
          <w:sz w:val="18"/>
          <w:szCs w:val="18"/>
        </w:rPr>
        <w:t>DecodeString</w:t>
      </w:r>
      <w:proofErr w:type="spellEnd"/>
      <w:r w:rsidRPr="009B5A76">
        <w:rPr>
          <w:rStyle w:val="normaltextrun"/>
          <w:rFonts w:ascii="Calibri" w:hAnsi="Calibri" w:cs="Calibri"/>
          <w:sz w:val="18"/>
          <w:szCs w:val="18"/>
        </w:rPr>
        <w:t>(</w:t>
      </w:r>
      <w:proofErr w:type="gramStart"/>
      <w:r w:rsidRPr="009B5A76">
        <w:rPr>
          <w:rStyle w:val="normaltextrun"/>
          <w:rFonts w:ascii="Calibri" w:hAnsi="Calibri" w:cs="Calibri"/>
          <w:sz w:val="18"/>
          <w:szCs w:val="18"/>
        </w:rPr>
        <w:t>string[</w:t>
      </w:r>
      <w:proofErr w:type="gramEnd"/>
      <w:r w:rsidRPr="009B5A76">
        <w:rPr>
          <w:rStyle w:val="normaltextrun"/>
          <w:rFonts w:ascii="Calibri" w:hAnsi="Calibri" w:cs="Calibri"/>
          <w:sz w:val="18"/>
          <w:szCs w:val="18"/>
        </w:rPr>
        <w:t>] words)</w:t>
      </w:r>
      <w:r w:rsidRPr="009B5A76">
        <w:rPr>
          <w:rStyle w:val="eop"/>
          <w:sz w:val="18"/>
          <w:szCs w:val="18"/>
        </w:rPr>
        <w:t> </w:t>
      </w:r>
    </w:p>
    <w:p w14:paraId="56408B20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normaltextrun"/>
          <w:rFonts w:ascii="Calibri" w:hAnsi="Calibri" w:cs="Calibri"/>
          <w:sz w:val="18"/>
          <w:szCs w:val="18"/>
        </w:rPr>
        <w:t>    {</w:t>
      </w:r>
      <w:r w:rsidRPr="009B5A76">
        <w:rPr>
          <w:rStyle w:val="eop"/>
          <w:sz w:val="18"/>
          <w:szCs w:val="18"/>
        </w:rPr>
        <w:t> </w:t>
      </w:r>
    </w:p>
    <w:p w14:paraId="052632DB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normaltextrun"/>
          <w:rFonts w:ascii="Calibri" w:hAnsi="Calibri" w:cs="Calibri"/>
          <w:sz w:val="18"/>
          <w:szCs w:val="18"/>
        </w:rPr>
        <w:t>        string decoded = "</w:t>
      </w:r>
      <w:proofErr w:type="gramStart"/>
      <w:r w:rsidRPr="009B5A76">
        <w:rPr>
          <w:rStyle w:val="normaltextrun"/>
          <w:rFonts w:ascii="Calibri" w:hAnsi="Calibri" w:cs="Calibri"/>
          <w:sz w:val="18"/>
          <w:szCs w:val="18"/>
        </w:rPr>
        <w:t>";</w:t>
      </w:r>
      <w:proofErr w:type="gramEnd"/>
      <w:r w:rsidRPr="009B5A76">
        <w:rPr>
          <w:rStyle w:val="eop"/>
          <w:sz w:val="18"/>
          <w:szCs w:val="18"/>
        </w:rPr>
        <w:t> </w:t>
      </w:r>
    </w:p>
    <w:p w14:paraId="2579A213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eop"/>
          <w:sz w:val="18"/>
          <w:szCs w:val="18"/>
        </w:rPr>
        <w:t> </w:t>
      </w:r>
    </w:p>
    <w:p w14:paraId="464B7451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normaltextrun"/>
          <w:rFonts w:ascii="Calibri" w:hAnsi="Calibri" w:cs="Calibri"/>
          <w:sz w:val="18"/>
          <w:szCs w:val="18"/>
        </w:rPr>
        <w:t>        foreach (string word in words)</w:t>
      </w:r>
      <w:r w:rsidRPr="009B5A76">
        <w:rPr>
          <w:rStyle w:val="eop"/>
          <w:sz w:val="18"/>
          <w:szCs w:val="18"/>
        </w:rPr>
        <w:t> </w:t>
      </w:r>
    </w:p>
    <w:p w14:paraId="57BA10DB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normaltextrun"/>
          <w:rFonts w:ascii="Calibri" w:hAnsi="Calibri" w:cs="Calibri"/>
          <w:sz w:val="18"/>
          <w:szCs w:val="18"/>
        </w:rPr>
        <w:t>        {</w:t>
      </w:r>
      <w:r w:rsidRPr="009B5A76">
        <w:rPr>
          <w:rStyle w:val="eop"/>
          <w:sz w:val="18"/>
          <w:szCs w:val="18"/>
        </w:rPr>
        <w:t> </w:t>
      </w:r>
    </w:p>
    <w:p w14:paraId="18257BB3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normaltextrun"/>
          <w:rFonts w:ascii="Calibri" w:hAnsi="Calibri" w:cs="Calibri"/>
          <w:sz w:val="18"/>
          <w:szCs w:val="18"/>
        </w:rPr>
        <w:t xml:space="preserve">            string reversed = </w:t>
      </w:r>
      <w:proofErr w:type="spellStart"/>
      <w:r w:rsidRPr="009B5A76">
        <w:rPr>
          <w:rStyle w:val="normaltextrun"/>
          <w:rFonts w:ascii="Calibri" w:hAnsi="Calibri" w:cs="Calibri"/>
          <w:sz w:val="18"/>
          <w:szCs w:val="18"/>
        </w:rPr>
        <w:t>ReverseWord</w:t>
      </w:r>
      <w:proofErr w:type="spellEnd"/>
      <w:r w:rsidRPr="009B5A76">
        <w:rPr>
          <w:rStyle w:val="normaltextrun"/>
          <w:rFonts w:ascii="Calibri" w:hAnsi="Calibri" w:cs="Calibri"/>
          <w:sz w:val="18"/>
          <w:szCs w:val="18"/>
        </w:rPr>
        <w:t>(word</w:t>
      </w:r>
      <w:proofErr w:type="gramStart"/>
      <w:r w:rsidRPr="009B5A76">
        <w:rPr>
          <w:rStyle w:val="normaltextrun"/>
          <w:rFonts w:ascii="Calibri" w:hAnsi="Calibri" w:cs="Calibri"/>
          <w:sz w:val="18"/>
          <w:szCs w:val="18"/>
        </w:rPr>
        <w:t>);</w:t>
      </w:r>
      <w:proofErr w:type="gramEnd"/>
      <w:r w:rsidRPr="009B5A76">
        <w:rPr>
          <w:rStyle w:val="eop"/>
          <w:sz w:val="18"/>
          <w:szCs w:val="18"/>
        </w:rPr>
        <w:t> </w:t>
      </w:r>
    </w:p>
    <w:p w14:paraId="71074935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eop"/>
          <w:sz w:val="18"/>
          <w:szCs w:val="18"/>
        </w:rPr>
        <w:t> </w:t>
      </w:r>
    </w:p>
    <w:p w14:paraId="3F906586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normaltextrun"/>
          <w:rFonts w:ascii="Calibri" w:hAnsi="Calibri" w:cs="Calibri"/>
          <w:sz w:val="18"/>
          <w:szCs w:val="18"/>
        </w:rPr>
        <w:t xml:space="preserve">            if </w:t>
      </w:r>
      <w:proofErr w:type="gramStart"/>
      <w:r w:rsidRPr="009B5A76">
        <w:rPr>
          <w:rStyle w:val="normaltextrun"/>
          <w:rFonts w:ascii="Calibri" w:hAnsi="Calibri" w:cs="Calibri"/>
          <w:sz w:val="18"/>
          <w:szCs w:val="18"/>
        </w:rPr>
        <w:t>(!</w:t>
      </w:r>
      <w:proofErr w:type="spellStart"/>
      <w:r w:rsidRPr="009B5A76">
        <w:rPr>
          <w:rStyle w:val="normaltextrun"/>
          <w:rFonts w:ascii="Calibri" w:hAnsi="Calibri" w:cs="Calibri"/>
          <w:sz w:val="18"/>
          <w:szCs w:val="18"/>
        </w:rPr>
        <w:t>IsPalindrome</w:t>
      </w:r>
      <w:proofErr w:type="spellEnd"/>
      <w:proofErr w:type="gramEnd"/>
      <w:r w:rsidRPr="009B5A76">
        <w:rPr>
          <w:rStyle w:val="normaltextrun"/>
          <w:rFonts w:ascii="Calibri" w:hAnsi="Calibri" w:cs="Calibri"/>
          <w:sz w:val="18"/>
          <w:szCs w:val="18"/>
        </w:rPr>
        <w:t>(reversed))</w:t>
      </w:r>
      <w:r w:rsidRPr="009B5A76">
        <w:rPr>
          <w:rStyle w:val="eop"/>
          <w:sz w:val="18"/>
          <w:szCs w:val="18"/>
        </w:rPr>
        <w:t> </w:t>
      </w:r>
    </w:p>
    <w:p w14:paraId="2193957B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normaltextrun"/>
          <w:rFonts w:ascii="Calibri" w:hAnsi="Calibri" w:cs="Calibri"/>
          <w:sz w:val="18"/>
          <w:szCs w:val="18"/>
        </w:rPr>
        <w:t>            {</w:t>
      </w:r>
      <w:r w:rsidRPr="009B5A76">
        <w:rPr>
          <w:rStyle w:val="eop"/>
          <w:sz w:val="18"/>
          <w:szCs w:val="18"/>
        </w:rPr>
        <w:t> </w:t>
      </w:r>
    </w:p>
    <w:p w14:paraId="35DA5452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normaltextrun"/>
          <w:rFonts w:ascii="Calibri" w:hAnsi="Calibri" w:cs="Calibri"/>
          <w:sz w:val="18"/>
          <w:szCs w:val="18"/>
        </w:rPr>
        <w:t xml:space="preserve">                decoded += reversed + " </w:t>
      </w:r>
      <w:proofErr w:type="gramStart"/>
      <w:r w:rsidRPr="009B5A76">
        <w:rPr>
          <w:rStyle w:val="normaltextrun"/>
          <w:rFonts w:ascii="Calibri" w:hAnsi="Calibri" w:cs="Calibri"/>
          <w:sz w:val="18"/>
          <w:szCs w:val="18"/>
        </w:rPr>
        <w:t>";</w:t>
      </w:r>
      <w:proofErr w:type="gramEnd"/>
      <w:r w:rsidRPr="009B5A76">
        <w:rPr>
          <w:rStyle w:val="eop"/>
          <w:sz w:val="18"/>
          <w:szCs w:val="18"/>
        </w:rPr>
        <w:t> </w:t>
      </w:r>
    </w:p>
    <w:p w14:paraId="13E18FF4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normaltextrun"/>
          <w:rFonts w:ascii="Calibri" w:hAnsi="Calibri" w:cs="Calibri"/>
          <w:sz w:val="18"/>
          <w:szCs w:val="18"/>
        </w:rPr>
        <w:t>            }</w:t>
      </w:r>
      <w:r w:rsidRPr="009B5A76">
        <w:rPr>
          <w:rStyle w:val="eop"/>
          <w:sz w:val="18"/>
          <w:szCs w:val="18"/>
        </w:rPr>
        <w:t> </w:t>
      </w:r>
    </w:p>
    <w:p w14:paraId="4F5C4607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normaltextrun"/>
          <w:rFonts w:ascii="Calibri" w:hAnsi="Calibri" w:cs="Calibri"/>
          <w:sz w:val="18"/>
          <w:szCs w:val="18"/>
        </w:rPr>
        <w:t>        }</w:t>
      </w:r>
      <w:r w:rsidRPr="009B5A76">
        <w:rPr>
          <w:rStyle w:val="eop"/>
          <w:sz w:val="18"/>
          <w:szCs w:val="18"/>
        </w:rPr>
        <w:t> </w:t>
      </w:r>
    </w:p>
    <w:p w14:paraId="21F751D6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eop"/>
          <w:sz w:val="18"/>
          <w:szCs w:val="18"/>
        </w:rPr>
        <w:t> </w:t>
      </w:r>
    </w:p>
    <w:p w14:paraId="280B49AC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normaltextrun"/>
          <w:rFonts w:ascii="Calibri" w:hAnsi="Calibri" w:cs="Calibri"/>
          <w:sz w:val="18"/>
          <w:szCs w:val="18"/>
        </w:rPr>
        <w:t xml:space="preserve">        return </w:t>
      </w:r>
      <w:proofErr w:type="spellStart"/>
      <w:proofErr w:type="gramStart"/>
      <w:r w:rsidRPr="009B5A76">
        <w:rPr>
          <w:rStyle w:val="normaltextrun"/>
          <w:rFonts w:ascii="Calibri" w:hAnsi="Calibri" w:cs="Calibri"/>
          <w:sz w:val="18"/>
          <w:szCs w:val="18"/>
        </w:rPr>
        <w:t>decoded.Trim</w:t>
      </w:r>
      <w:proofErr w:type="spellEnd"/>
      <w:proofErr w:type="gramEnd"/>
      <w:r w:rsidRPr="009B5A76">
        <w:rPr>
          <w:rStyle w:val="normaltextrun"/>
          <w:rFonts w:ascii="Calibri" w:hAnsi="Calibri" w:cs="Calibri"/>
          <w:sz w:val="18"/>
          <w:szCs w:val="18"/>
        </w:rPr>
        <w:t>();</w:t>
      </w:r>
      <w:r w:rsidRPr="009B5A76">
        <w:rPr>
          <w:rStyle w:val="eop"/>
          <w:sz w:val="18"/>
          <w:szCs w:val="18"/>
        </w:rPr>
        <w:t> </w:t>
      </w:r>
    </w:p>
    <w:p w14:paraId="54161789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normaltextrun"/>
          <w:rFonts w:ascii="Calibri" w:hAnsi="Calibri" w:cs="Calibri"/>
          <w:sz w:val="18"/>
          <w:szCs w:val="18"/>
        </w:rPr>
        <w:t>    }</w:t>
      </w:r>
      <w:r w:rsidRPr="009B5A76">
        <w:rPr>
          <w:rStyle w:val="eop"/>
          <w:sz w:val="18"/>
          <w:szCs w:val="18"/>
        </w:rPr>
        <w:t> </w:t>
      </w:r>
    </w:p>
    <w:p w14:paraId="6E91CA9E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eop"/>
          <w:sz w:val="18"/>
          <w:szCs w:val="18"/>
        </w:rPr>
        <w:t> </w:t>
      </w:r>
    </w:p>
    <w:p w14:paraId="6A170628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normaltextrun"/>
          <w:rFonts w:ascii="Calibri" w:hAnsi="Calibri" w:cs="Calibri"/>
          <w:sz w:val="18"/>
          <w:szCs w:val="18"/>
        </w:rPr>
        <w:t xml:space="preserve">    static string </w:t>
      </w:r>
      <w:proofErr w:type="spellStart"/>
      <w:proofErr w:type="gramStart"/>
      <w:r w:rsidRPr="009B5A76">
        <w:rPr>
          <w:rStyle w:val="normaltextrun"/>
          <w:rFonts w:ascii="Calibri" w:hAnsi="Calibri" w:cs="Calibri"/>
          <w:sz w:val="18"/>
          <w:szCs w:val="18"/>
        </w:rPr>
        <w:t>ReverseWord</w:t>
      </w:r>
      <w:proofErr w:type="spellEnd"/>
      <w:r w:rsidRPr="009B5A76">
        <w:rPr>
          <w:rStyle w:val="normaltextrun"/>
          <w:rFonts w:ascii="Calibri" w:hAnsi="Calibri" w:cs="Calibri"/>
          <w:sz w:val="18"/>
          <w:szCs w:val="18"/>
        </w:rPr>
        <w:t>(</w:t>
      </w:r>
      <w:proofErr w:type="gramEnd"/>
      <w:r w:rsidRPr="009B5A76">
        <w:rPr>
          <w:rStyle w:val="normaltextrun"/>
          <w:rFonts w:ascii="Calibri" w:hAnsi="Calibri" w:cs="Calibri"/>
          <w:sz w:val="18"/>
          <w:szCs w:val="18"/>
        </w:rPr>
        <w:t>string word)</w:t>
      </w:r>
      <w:r w:rsidRPr="009B5A76">
        <w:rPr>
          <w:rStyle w:val="eop"/>
          <w:sz w:val="18"/>
          <w:szCs w:val="18"/>
        </w:rPr>
        <w:t> </w:t>
      </w:r>
    </w:p>
    <w:p w14:paraId="105428FE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normaltextrun"/>
          <w:rFonts w:ascii="Calibri" w:hAnsi="Calibri" w:cs="Calibri"/>
          <w:sz w:val="18"/>
          <w:szCs w:val="18"/>
        </w:rPr>
        <w:t>    {</w:t>
      </w:r>
      <w:r w:rsidRPr="009B5A76">
        <w:rPr>
          <w:rStyle w:val="eop"/>
          <w:sz w:val="18"/>
          <w:szCs w:val="18"/>
        </w:rPr>
        <w:t> </w:t>
      </w:r>
    </w:p>
    <w:p w14:paraId="07B54070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normaltextrun"/>
          <w:rFonts w:ascii="Calibri" w:hAnsi="Calibri" w:cs="Calibri"/>
          <w:sz w:val="18"/>
          <w:szCs w:val="18"/>
        </w:rPr>
        <w:t xml:space="preserve">        </w:t>
      </w:r>
      <w:proofErr w:type="gramStart"/>
      <w:r w:rsidRPr="009B5A76">
        <w:rPr>
          <w:rStyle w:val="normaltextrun"/>
          <w:rFonts w:ascii="Calibri" w:hAnsi="Calibri" w:cs="Calibri"/>
          <w:sz w:val="18"/>
          <w:szCs w:val="18"/>
        </w:rPr>
        <w:t>char[</w:t>
      </w:r>
      <w:proofErr w:type="gramEnd"/>
      <w:r w:rsidRPr="009B5A76">
        <w:rPr>
          <w:rStyle w:val="normaltextrun"/>
          <w:rFonts w:ascii="Calibri" w:hAnsi="Calibri" w:cs="Calibri"/>
          <w:sz w:val="18"/>
          <w:szCs w:val="18"/>
        </w:rPr>
        <w:t xml:space="preserve">] </w:t>
      </w:r>
      <w:proofErr w:type="spellStart"/>
      <w:r w:rsidRPr="009B5A76">
        <w:rPr>
          <w:rStyle w:val="normaltextrun"/>
          <w:rFonts w:ascii="Calibri" w:hAnsi="Calibri" w:cs="Calibri"/>
          <w:sz w:val="18"/>
          <w:szCs w:val="18"/>
        </w:rPr>
        <w:t>charArray</w:t>
      </w:r>
      <w:proofErr w:type="spellEnd"/>
      <w:r w:rsidRPr="009B5A76">
        <w:rPr>
          <w:rStyle w:val="normaltextrun"/>
          <w:rFonts w:ascii="Calibri" w:hAnsi="Calibri" w:cs="Calibri"/>
          <w:sz w:val="18"/>
          <w:szCs w:val="18"/>
        </w:rPr>
        <w:t xml:space="preserve"> = </w:t>
      </w:r>
      <w:proofErr w:type="spellStart"/>
      <w:r w:rsidRPr="009B5A76">
        <w:rPr>
          <w:rStyle w:val="normaltextrun"/>
          <w:rFonts w:ascii="Calibri" w:hAnsi="Calibri" w:cs="Calibri"/>
          <w:sz w:val="18"/>
          <w:szCs w:val="18"/>
        </w:rPr>
        <w:t>word.ToCharArray</w:t>
      </w:r>
      <w:proofErr w:type="spellEnd"/>
      <w:r w:rsidRPr="009B5A76">
        <w:rPr>
          <w:rStyle w:val="normaltextrun"/>
          <w:rFonts w:ascii="Calibri" w:hAnsi="Calibri" w:cs="Calibri"/>
          <w:sz w:val="18"/>
          <w:szCs w:val="18"/>
        </w:rPr>
        <w:t>();</w:t>
      </w:r>
      <w:r w:rsidRPr="009B5A76">
        <w:rPr>
          <w:rStyle w:val="eop"/>
          <w:sz w:val="18"/>
          <w:szCs w:val="18"/>
        </w:rPr>
        <w:t> </w:t>
      </w:r>
    </w:p>
    <w:p w14:paraId="4F75C9F3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normaltextrun"/>
          <w:rFonts w:ascii="Calibri" w:hAnsi="Calibri" w:cs="Calibri"/>
          <w:sz w:val="18"/>
          <w:szCs w:val="18"/>
        </w:rPr>
        <w:t xml:space="preserve">        </w:t>
      </w:r>
      <w:proofErr w:type="spellStart"/>
      <w:r w:rsidRPr="009B5A76">
        <w:rPr>
          <w:rStyle w:val="normaltextrun"/>
          <w:rFonts w:ascii="Calibri" w:hAnsi="Calibri" w:cs="Calibri"/>
          <w:sz w:val="18"/>
          <w:szCs w:val="18"/>
        </w:rPr>
        <w:t>Array.Reverse</w:t>
      </w:r>
      <w:proofErr w:type="spellEnd"/>
      <w:r w:rsidRPr="009B5A76">
        <w:rPr>
          <w:rStyle w:val="normaltextrun"/>
          <w:rFonts w:ascii="Calibri" w:hAnsi="Calibri" w:cs="Calibri"/>
          <w:sz w:val="18"/>
          <w:szCs w:val="18"/>
        </w:rPr>
        <w:t>(</w:t>
      </w:r>
      <w:proofErr w:type="spellStart"/>
      <w:r w:rsidRPr="009B5A76">
        <w:rPr>
          <w:rStyle w:val="normaltextrun"/>
          <w:rFonts w:ascii="Calibri" w:hAnsi="Calibri" w:cs="Calibri"/>
          <w:sz w:val="18"/>
          <w:szCs w:val="18"/>
        </w:rPr>
        <w:t>charArray</w:t>
      </w:r>
      <w:proofErr w:type="spellEnd"/>
      <w:proofErr w:type="gramStart"/>
      <w:r w:rsidRPr="009B5A76">
        <w:rPr>
          <w:rStyle w:val="normaltextrun"/>
          <w:rFonts w:ascii="Calibri" w:hAnsi="Calibri" w:cs="Calibri"/>
          <w:sz w:val="18"/>
          <w:szCs w:val="18"/>
        </w:rPr>
        <w:t>);</w:t>
      </w:r>
      <w:proofErr w:type="gramEnd"/>
      <w:r w:rsidRPr="009B5A76">
        <w:rPr>
          <w:rStyle w:val="eop"/>
          <w:sz w:val="18"/>
          <w:szCs w:val="18"/>
        </w:rPr>
        <w:t> </w:t>
      </w:r>
    </w:p>
    <w:p w14:paraId="74D15121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normaltextrun"/>
          <w:rFonts w:ascii="Calibri" w:hAnsi="Calibri" w:cs="Calibri"/>
          <w:sz w:val="18"/>
          <w:szCs w:val="18"/>
        </w:rPr>
        <w:t>        return new string(</w:t>
      </w:r>
      <w:proofErr w:type="spellStart"/>
      <w:r w:rsidRPr="009B5A76">
        <w:rPr>
          <w:rStyle w:val="normaltextrun"/>
          <w:rFonts w:ascii="Calibri" w:hAnsi="Calibri" w:cs="Calibri"/>
          <w:sz w:val="18"/>
          <w:szCs w:val="18"/>
        </w:rPr>
        <w:t>charArray</w:t>
      </w:r>
      <w:proofErr w:type="spellEnd"/>
      <w:proofErr w:type="gramStart"/>
      <w:r w:rsidRPr="009B5A76">
        <w:rPr>
          <w:rStyle w:val="normaltextrun"/>
          <w:rFonts w:ascii="Calibri" w:hAnsi="Calibri" w:cs="Calibri"/>
          <w:sz w:val="18"/>
          <w:szCs w:val="18"/>
        </w:rPr>
        <w:t>);</w:t>
      </w:r>
      <w:proofErr w:type="gramEnd"/>
      <w:r w:rsidRPr="009B5A76">
        <w:rPr>
          <w:rStyle w:val="eop"/>
          <w:sz w:val="18"/>
          <w:szCs w:val="18"/>
        </w:rPr>
        <w:t> </w:t>
      </w:r>
    </w:p>
    <w:p w14:paraId="1D2267BC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normaltextrun"/>
          <w:rFonts w:ascii="Calibri" w:hAnsi="Calibri" w:cs="Calibri"/>
          <w:sz w:val="18"/>
          <w:szCs w:val="18"/>
        </w:rPr>
        <w:t>    }</w:t>
      </w:r>
      <w:r w:rsidRPr="009B5A76">
        <w:rPr>
          <w:rStyle w:val="eop"/>
          <w:sz w:val="18"/>
          <w:szCs w:val="18"/>
        </w:rPr>
        <w:t> </w:t>
      </w:r>
    </w:p>
    <w:p w14:paraId="4BF25DCE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eop"/>
          <w:sz w:val="18"/>
          <w:szCs w:val="18"/>
        </w:rPr>
        <w:t> </w:t>
      </w:r>
    </w:p>
    <w:p w14:paraId="2C057EC1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normaltextrun"/>
          <w:rFonts w:ascii="Calibri" w:hAnsi="Calibri" w:cs="Calibri"/>
          <w:sz w:val="18"/>
          <w:szCs w:val="18"/>
        </w:rPr>
        <w:lastRenderedPageBreak/>
        <w:t xml:space="preserve">    static bool </w:t>
      </w:r>
      <w:proofErr w:type="spellStart"/>
      <w:proofErr w:type="gramStart"/>
      <w:r w:rsidRPr="009B5A76">
        <w:rPr>
          <w:rStyle w:val="normaltextrun"/>
          <w:rFonts w:ascii="Calibri" w:hAnsi="Calibri" w:cs="Calibri"/>
          <w:sz w:val="18"/>
          <w:szCs w:val="18"/>
        </w:rPr>
        <w:t>IsPalindrome</w:t>
      </w:r>
      <w:proofErr w:type="spellEnd"/>
      <w:r w:rsidRPr="009B5A76">
        <w:rPr>
          <w:rStyle w:val="normaltextrun"/>
          <w:rFonts w:ascii="Calibri" w:hAnsi="Calibri" w:cs="Calibri"/>
          <w:sz w:val="18"/>
          <w:szCs w:val="18"/>
        </w:rPr>
        <w:t>(</w:t>
      </w:r>
      <w:proofErr w:type="gramEnd"/>
      <w:r w:rsidRPr="009B5A76">
        <w:rPr>
          <w:rStyle w:val="normaltextrun"/>
          <w:rFonts w:ascii="Calibri" w:hAnsi="Calibri" w:cs="Calibri"/>
          <w:sz w:val="18"/>
          <w:szCs w:val="18"/>
        </w:rPr>
        <w:t>string word)</w:t>
      </w:r>
      <w:r w:rsidRPr="009B5A76">
        <w:rPr>
          <w:rStyle w:val="eop"/>
          <w:sz w:val="18"/>
          <w:szCs w:val="18"/>
        </w:rPr>
        <w:t> </w:t>
      </w:r>
    </w:p>
    <w:p w14:paraId="69DC8090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normaltextrun"/>
          <w:rFonts w:ascii="Calibri" w:hAnsi="Calibri" w:cs="Calibri"/>
          <w:sz w:val="18"/>
          <w:szCs w:val="18"/>
        </w:rPr>
        <w:t>    {</w:t>
      </w:r>
      <w:r w:rsidRPr="009B5A76">
        <w:rPr>
          <w:rStyle w:val="eop"/>
          <w:sz w:val="18"/>
          <w:szCs w:val="18"/>
        </w:rPr>
        <w:t> </w:t>
      </w:r>
    </w:p>
    <w:p w14:paraId="4B3CF4F8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normaltextrun"/>
          <w:rFonts w:ascii="Calibri" w:hAnsi="Calibri" w:cs="Calibri"/>
          <w:sz w:val="18"/>
          <w:szCs w:val="18"/>
        </w:rPr>
        <w:t xml:space="preserve">        int left = </w:t>
      </w:r>
      <w:proofErr w:type="gramStart"/>
      <w:r w:rsidRPr="009B5A76">
        <w:rPr>
          <w:rStyle w:val="normaltextrun"/>
          <w:rFonts w:ascii="Calibri" w:hAnsi="Calibri" w:cs="Calibri"/>
          <w:sz w:val="18"/>
          <w:szCs w:val="18"/>
        </w:rPr>
        <w:t>0;</w:t>
      </w:r>
      <w:proofErr w:type="gramEnd"/>
      <w:r w:rsidRPr="009B5A76">
        <w:rPr>
          <w:rStyle w:val="eop"/>
          <w:sz w:val="18"/>
          <w:szCs w:val="18"/>
        </w:rPr>
        <w:t> </w:t>
      </w:r>
    </w:p>
    <w:p w14:paraId="7C8EB411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normaltextrun"/>
          <w:rFonts w:ascii="Calibri" w:hAnsi="Calibri" w:cs="Calibri"/>
          <w:sz w:val="18"/>
          <w:szCs w:val="18"/>
        </w:rPr>
        <w:t xml:space="preserve">        int right = </w:t>
      </w:r>
      <w:proofErr w:type="spellStart"/>
      <w:proofErr w:type="gramStart"/>
      <w:r w:rsidRPr="009B5A76">
        <w:rPr>
          <w:rStyle w:val="normaltextrun"/>
          <w:rFonts w:ascii="Calibri" w:hAnsi="Calibri" w:cs="Calibri"/>
          <w:sz w:val="18"/>
          <w:szCs w:val="18"/>
        </w:rPr>
        <w:t>word.Length</w:t>
      </w:r>
      <w:proofErr w:type="spellEnd"/>
      <w:proofErr w:type="gramEnd"/>
      <w:r w:rsidRPr="009B5A76">
        <w:rPr>
          <w:rStyle w:val="normaltextrun"/>
          <w:rFonts w:ascii="Calibri" w:hAnsi="Calibri" w:cs="Calibri"/>
          <w:sz w:val="18"/>
          <w:szCs w:val="18"/>
        </w:rPr>
        <w:t xml:space="preserve"> - 1;</w:t>
      </w:r>
      <w:r w:rsidRPr="009B5A76">
        <w:rPr>
          <w:rStyle w:val="eop"/>
          <w:sz w:val="18"/>
          <w:szCs w:val="18"/>
        </w:rPr>
        <w:t> </w:t>
      </w:r>
    </w:p>
    <w:p w14:paraId="099EF88D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eop"/>
          <w:sz w:val="18"/>
          <w:szCs w:val="18"/>
        </w:rPr>
        <w:t> </w:t>
      </w:r>
    </w:p>
    <w:p w14:paraId="32B1DCD1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normaltextrun"/>
          <w:rFonts w:ascii="Calibri" w:hAnsi="Calibri" w:cs="Calibri"/>
          <w:sz w:val="18"/>
          <w:szCs w:val="18"/>
        </w:rPr>
        <w:t>        while (left &lt; right)</w:t>
      </w:r>
      <w:r w:rsidRPr="009B5A76">
        <w:rPr>
          <w:rStyle w:val="eop"/>
          <w:sz w:val="18"/>
          <w:szCs w:val="18"/>
        </w:rPr>
        <w:t> </w:t>
      </w:r>
    </w:p>
    <w:p w14:paraId="6C70FC1D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normaltextrun"/>
          <w:rFonts w:ascii="Calibri" w:hAnsi="Calibri" w:cs="Calibri"/>
          <w:sz w:val="18"/>
          <w:szCs w:val="18"/>
        </w:rPr>
        <w:t>        {</w:t>
      </w:r>
      <w:r w:rsidRPr="009B5A76">
        <w:rPr>
          <w:rStyle w:val="eop"/>
          <w:sz w:val="18"/>
          <w:szCs w:val="18"/>
        </w:rPr>
        <w:t> </w:t>
      </w:r>
    </w:p>
    <w:p w14:paraId="4584DB99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normaltextrun"/>
          <w:rFonts w:ascii="Calibri" w:hAnsi="Calibri" w:cs="Calibri"/>
          <w:sz w:val="18"/>
          <w:szCs w:val="18"/>
        </w:rPr>
        <w:t>            if (word[left</w:t>
      </w:r>
      <w:proofErr w:type="gramStart"/>
      <w:r w:rsidRPr="009B5A76">
        <w:rPr>
          <w:rStyle w:val="normaltextrun"/>
          <w:rFonts w:ascii="Calibri" w:hAnsi="Calibri" w:cs="Calibri"/>
          <w:sz w:val="18"/>
          <w:szCs w:val="18"/>
        </w:rPr>
        <w:t>] !</w:t>
      </w:r>
      <w:proofErr w:type="gramEnd"/>
      <w:r w:rsidRPr="009B5A76">
        <w:rPr>
          <w:rStyle w:val="normaltextrun"/>
          <w:rFonts w:ascii="Calibri" w:hAnsi="Calibri" w:cs="Calibri"/>
          <w:sz w:val="18"/>
          <w:szCs w:val="18"/>
        </w:rPr>
        <w:t>= word[right])</w:t>
      </w:r>
      <w:r w:rsidRPr="009B5A76">
        <w:rPr>
          <w:rStyle w:val="eop"/>
          <w:sz w:val="18"/>
          <w:szCs w:val="18"/>
        </w:rPr>
        <w:t> </w:t>
      </w:r>
    </w:p>
    <w:p w14:paraId="14E94830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normaltextrun"/>
          <w:rFonts w:ascii="Calibri" w:hAnsi="Calibri" w:cs="Calibri"/>
          <w:sz w:val="18"/>
          <w:szCs w:val="18"/>
        </w:rPr>
        <w:t>            {</w:t>
      </w:r>
      <w:r w:rsidRPr="009B5A76">
        <w:rPr>
          <w:rStyle w:val="eop"/>
          <w:sz w:val="18"/>
          <w:szCs w:val="18"/>
        </w:rPr>
        <w:t> </w:t>
      </w:r>
    </w:p>
    <w:p w14:paraId="5483177A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normaltextrun"/>
          <w:rFonts w:ascii="Calibri" w:hAnsi="Calibri" w:cs="Calibri"/>
          <w:sz w:val="18"/>
          <w:szCs w:val="18"/>
        </w:rPr>
        <w:t xml:space="preserve">                return </w:t>
      </w:r>
      <w:proofErr w:type="gramStart"/>
      <w:r w:rsidRPr="009B5A76">
        <w:rPr>
          <w:rStyle w:val="normaltextrun"/>
          <w:rFonts w:ascii="Calibri" w:hAnsi="Calibri" w:cs="Calibri"/>
          <w:sz w:val="18"/>
          <w:szCs w:val="18"/>
        </w:rPr>
        <w:t>false;</w:t>
      </w:r>
      <w:proofErr w:type="gramEnd"/>
      <w:r w:rsidRPr="009B5A76">
        <w:rPr>
          <w:rStyle w:val="eop"/>
          <w:sz w:val="18"/>
          <w:szCs w:val="18"/>
        </w:rPr>
        <w:t> </w:t>
      </w:r>
    </w:p>
    <w:p w14:paraId="44288C72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normaltextrun"/>
          <w:rFonts w:ascii="Calibri" w:hAnsi="Calibri" w:cs="Calibri"/>
          <w:sz w:val="18"/>
          <w:szCs w:val="18"/>
        </w:rPr>
        <w:t>            }</w:t>
      </w:r>
      <w:r w:rsidRPr="009B5A76">
        <w:rPr>
          <w:rStyle w:val="eop"/>
          <w:sz w:val="18"/>
          <w:szCs w:val="18"/>
        </w:rPr>
        <w:t> </w:t>
      </w:r>
    </w:p>
    <w:p w14:paraId="62A0C52F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eop"/>
          <w:sz w:val="18"/>
          <w:szCs w:val="18"/>
        </w:rPr>
        <w:t> </w:t>
      </w:r>
    </w:p>
    <w:p w14:paraId="4CB978C3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normaltextrun"/>
          <w:rFonts w:ascii="Calibri" w:hAnsi="Calibri" w:cs="Calibri"/>
          <w:sz w:val="18"/>
          <w:szCs w:val="18"/>
        </w:rPr>
        <w:t>            left+</w:t>
      </w:r>
      <w:proofErr w:type="gramStart"/>
      <w:r w:rsidRPr="009B5A76">
        <w:rPr>
          <w:rStyle w:val="normaltextrun"/>
          <w:rFonts w:ascii="Calibri" w:hAnsi="Calibri" w:cs="Calibri"/>
          <w:sz w:val="18"/>
          <w:szCs w:val="18"/>
        </w:rPr>
        <w:t>+;</w:t>
      </w:r>
      <w:proofErr w:type="gramEnd"/>
      <w:r w:rsidRPr="009B5A76">
        <w:rPr>
          <w:rStyle w:val="eop"/>
          <w:sz w:val="18"/>
          <w:szCs w:val="18"/>
        </w:rPr>
        <w:t> </w:t>
      </w:r>
    </w:p>
    <w:p w14:paraId="025A9EC5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normaltextrun"/>
          <w:rFonts w:ascii="Calibri" w:hAnsi="Calibri" w:cs="Calibri"/>
          <w:sz w:val="18"/>
          <w:szCs w:val="18"/>
        </w:rPr>
        <w:t>            right-</w:t>
      </w:r>
      <w:proofErr w:type="gramStart"/>
      <w:r w:rsidRPr="009B5A76">
        <w:rPr>
          <w:rStyle w:val="normaltextrun"/>
          <w:rFonts w:ascii="Calibri" w:hAnsi="Calibri" w:cs="Calibri"/>
          <w:sz w:val="18"/>
          <w:szCs w:val="18"/>
        </w:rPr>
        <w:t>-;</w:t>
      </w:r>
      <w:proofErr w:type="gramEnd"/>
      <w:r w:rsidRPr="009B5A76">
        <w:rPr>
          <w:rStyle w:val="eop"/>
          <w:sz w:val="18"/>
          <w:szCs w:val="18"/>
        </w:rPr>
        <w:t> </w:t>
      </w:r>
    </w:p>
    <w:p w14:paraId="69899B72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normaltextrun"/>
          <w:rFonts w:ascii="Calibri" w:hAnsi="Calibri" w:cs="Calibri"/>
          <w:sz w:val="18"/>
          <w:szCs w:val="18"/>
        </w:rPr>
        <w:t>        }</w:t>
      </w:r>
      <w:r w:rsidRPr="009B5A76">
        <w:rPr>
          <w:rStyle w:val="eop"/>
          <w:sz w:val="18"/>
          <w:szCs w:val="18"/>
        </w:rPr>
        <w:t> </w:t>
      </w:r>
    </w:p>
    <w:p w14:paraId="5F1D40E0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eop"/>
          <w:sz w:val="18"/>
          <w:szCs w:val="18"/>
        </w:rPr>
        <w:t> </w:t>
      </w:r>
    </w:p>
    <w:p w14:paraId="004EC7C4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normaltextrun"/>
          <w:rFonts w:ascii="Calibri" w:hAnsi="Calibri" w:cs="Calibri"/>
          <w:sz w:val="18"/>
          <w:szCs w:val="18"/>
        </w:rPr>
        <w:t xml:space="preserve">        return </w:t>
      </w:r>
      <w:proofErr w:type="gramStart"/>
      <w:r w:rsidRPr="009B5A76">
        <w:rPr>
          <w:rStyle w:val="normaltextrun"/>
          <w:rFonts w:ascii="Calibri" w:hAnsi="Calibri" w:cs="Calibri"/>
          <w:sz w:val="18"/>
          <w:szCs w:val="18"/>
        </w:rPr>
        <w:t>true;</w:t>
      </w:r>
      <w:proofErr w:type="gramEnd"/>
      <w:r w:rsidRPr="009B5A76">
        <w:rPr>
          <w:rStyle w:val="eop"/>
          <w:sz w:val="18"/>
          <w:szCs w:val="18"/>
        </w:rPr>
        <w:t> </w:t>
      </w:r>
    </w:p>
    <w:p w14:paraId="69525D61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normaltextrun"/>
          <w:rFonts w:ascii="Calibri" w:hAnsi="Calibri" w:cs="Calibri"/>
          <w:sz w:val="18"/>
          <w:szCs w:val="18"/>
        </w:rPr>
        <w:t>    }</w:t>
      </w:r>
      <w:r w:rsidRPr="009B5A76">
        <w:rPr>
          <w:rStyle w:val="eop"/>
          <w:sz w:val="18"/>
          <w:szCs w:val="18"/>
        </w:rPr>
        <w:t> </w:t>
      </w:r>
    </w:p>
    <w:p w14:paraId="17D52E68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normaltextrun"/>
          <w:rFonts w:ascii="Calibri" w:hAnsi="Calibri" w:cs="Calibri"/>
          <w:sz w:val="18"/>
          <w:szCs w:val="18"/>
        </w:rPr>
        <w:t>}</w:t>
      </w:r>
      <w:r w:rsidRPr="009B5A76">
        <w:rPr>
          <w:rStyle w:val="eop"/>
          <w:sz w:val="18"/>
          <w:szCs w:val="18"/>
        </w:rPr>
        <w:t> </w:t>
      </w:r>
    </w:p>
    <w:p w14:paraId="6861F750" w14:textId="77777777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5A76">
        <w:rPr>
          <w:rStyle w:val="eop"/>
          <w:sz w:val="18"/>
          <w:szCs w:val="18"/>
        </w:rPr>
        <w:t> </w:t>
      </w:r>
    </w:p>
    <w:p w14:paraId="1159A65C" w14:textId="57C2DE5C" w:rsidR="009B5A76" w:rsidRPr="009B5A76" w:rsidRDefault="009B5A76" w:rsidP="009B5A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69D948BC" wp14:editId="4FC841E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05600" cy="464820"/>
                <wp:effectExtent l="0" t="0" r="19050" b="11430"/>
                <wp:wrapNone/>
                <wp:docPr id="9268748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4648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89BF6" w14:textId="4B70AAEF" w:rsidR="009B5A76" w:rsidRPr="00B53967" w:rsidRDefault="002B4D0F" w:rsidP="009B5A7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53967">
                              <w:rPr>
                                <w:b/>
                                <w:bCs/>
                              </w:rPr>
                              <w:t xml:space="preserve">Write a C# Program Which accepts the name and age and display whether the person is eligible to </w:t>
                            </w:r>
                            <w:proofErr w:type="gramStart"/>
                            <w:r w:rsidRPr="00B53967">
                              <w:rPr>
                                <w:b/>
                                <w:bCs/>
                              </w:rPr>
                              <w:t>vote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948BC" id="_x0000_s1033" style="position:absolute;margin-left:0;margin-top:0;width:528pt;height:36.6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" fillcolor="black [3213]" strokecolor="black [480]" strokeweight="1pt">
                <v:textbox>
                  <w:txbxContent>
                    <w:p w14:paraId="60E89BF6" w14:textId="4B70AAEF" w:rsidR="009B5A76" w:rsidRPr="00B53967" w:rsidRDefault="002B4D0F" w:rsidP="009B5A7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53967">
                        <w:rPr>
                          <w:b/>
                          <w:bCs/>
                        </w:rPr>
                        <w:t xml:space="preserve">Write a C# Program Which accepts the name and age and display whether the person is eligible to </w:t>
                      </w:r>
                      <w:proofErr w:type="gramStart"/>
                      <w:r w:rsidRPr="00B53967">
                        <w:rPr>
                          <w:b/>
                          <w:bCs/>
                        </w:rPr>
                        <w:t>vote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9B5A76">
        <w:rPr>
          <w:rStyle w:val="eop"/>
          <w:sz w:val="18"/>
          <w:szCs w:val="18"/>
        </w:rPr>
        <w:t> </w:t>
      </w:r>
    </w:p>
    <w:p w14:paraId="2114C9A2" w14:textId="77777777" w:rsidR="00055A94" w:rsidRDefault="00055A94" w:rsidP="00055A94">
      <w:pPr>
        <w:tabs>
          <w:tab w:val="left" w:pos="6396"/>
        </w:tabs>
        <w:rPr>
          <w:sz w:val="18"/>
          <w:szCs w:val="18"/>
          <w:lang w:eastAsia="en-IN"/>
        </w:rPr>
      </w:pPr>
    </w:p>
    <w:p w14:paraId="74B11FCC" w14:textId="77777777" w:rsidR="002B4D0F" w:rsidRDefault="002B4D0F" w:rsidP="00055A94">
      <w:pPr>
        <w:tabs>
          <w:tab w:val="left" w:pos="6396"/>
        </w:tabs>
        <w:rPr>
          <w:sz w:val="18"/>
          <w:szCs w:val="18"/>
          <w:lang w:eastAsia="en-IN"/>
        </w:rPr>
      </w:pPr>
    </w:p>
    <w:p w14:paraId="738AA6E1" w14:textId="77777777" w:rsidR="002B4D0F" w:rsidRDefault="002B4D0F" w:rsidP="00055A94">
      <w:pPr>
        <w:tabs>
          <w:tab w:val="left" w:pos="6396"/>
        </w:tabs>
        <w:rPr>
          <w:sz w:val="18"/>
          <w:szCs w:val="18"/>
          <w:lang w:eastAsia="en-IN"/>
        </w:rPr>
      </w:pPr>
    </w:p>
    <w:p w14:paraId="27643DB2" w14:textId="77777777" w:rsidR="002B4D0F" w:rsidRPr="002B4D0F" w:rsidRDefault="002B4D0F" w:rsidP="002B4D0F">
      <w:pPr>
        <w:tabs>
          <w:tab w:val="left" w:pos="6396"/>
        </w:tabs>
        <w:rPr>
          <w:sz w:val="18"/>
          <w:szCs w:val="18"/>
          <w:lang w:eastAsia="en-IN"/>
        </w:rPr>
      </w:pPr>
      <w:r w:rsidRPr="002B4D0F">
        <w:rPr>
          <w:sz w:val="18"/>
          <w:szCs w:val="18"/>
          <w:lang w:eastAsia="en-IN"/>
        </w:rPr>
        <w:t xml:space="preserve">Solution </w:t>
      </w:r>
    </w:p>
    <w:p w14:paraId="4D000AA4" w14:textId="77777777" w:rsidR="002B4D0F" w:rsidRPr="002B4D0F" w:rsidRDefault="002B4D0F" w:rsidP="002B4D0F">
      <w:pPr>
        <w:tabs>
          <w:tab w:val="left" w:pos="6396"/>
        </w:tabs>
        <w:rPr>
          <w:sz w:val="18"/>
          <w:szCs w:val="18"/>
          <w:lang w:eastAsia="en-IN"/>
        </w:rPr>
      </w:pPr>
    </w:p>
    <w:p w14:paraId="15A50FCB" w14:textId="77777777" w:rsidR="002B4D0F" w:rsidRPr="002B4D0F" w:rsidRDefault="002B4D0F" w:rsidP="002B4D0F">
      <w:pPr>
        <w:tabs>
          <w:tab w:val="left" w:pos="6396"/>
        </w:tabs>
        <w:rPr>
          <w:sz w:val="18"/>
          <w:szCs w:val="18"/>
          <w:lang w:eastAsia="en-IN"/>
        </w:rPr>
      </w:pPr>
      <w:r w:rsidRPr="002B4D0F">
        <w:rPr>
          <w:sz w:val="18"/>
          <w:szCs w:val="18"/>
          <w:lang w:eastAsia="en-IN"/>
        </w:rPr>
        <w:t xml:space="preserve">using </w:t>
      </w:r>
      <w:proofErr w:type="gramStart"/>
      <w:r w:rsidRPr="002B4D0F">
        <w:rPr>
          <w:sz w:val="18"/>
          <w:szCs w:val="18"/>
          <w:lang w:eastAsia="en-IN"/>
        </w:rPr>
        <w:t>System;</w:t>
      </w:r>
      <w:proofErr w:type="gramEnd"/>
      <w:r w:rsidRPr="002B4D0F">
        <w:rPr>
          <w:sz w:val="18"/>
          <w:szCs w:val="18"/>
          <w:lang w:eastAsia="en-IN"/>
        </w:rPr>
        <w:t xml:space="preserve"> </w:t>
      </w:r>
    </w:p>
    <w:p w14:paraId="0020B1DC" w14:textId="77777777" w:rsidR="002B4D0F" w:rsidRPr="002B4D0F" w:rsidRDefault="002B4D0F" w:rsidP="002B4D0F">
      <w:pPr>
        <w:tabs>
          <w:tab w:val="left" w:pos="6396"/>
        </w:tabs>
        <w:rPr>
          <w:sz w:val="18"/>
          <w:szCs w:val="18"/>
          <w:lang w:eastAsia="en-IN"/>
        </w:rPr>
      </w:pPr>
    </w:p>
    <w:p w14:paraId="0153E6B8" w14:textId="77777777" w:rsidR="002B4D0F" w:rsidRPr="002B4D0F" w:rsidRDefault="002B4D0F" w:rsidP="002B4D0F">
      <w:pPr>
        <w:tabs>
          <w:tab w:val="left" w:pos="6396"/>
        </w:tabs>
        <w:rPr>
          <w:sz w:val="18"/>
          <w:szCs w:val="18"/>
          <w:lang w:eastAsia="en-IN"/>
        </w:rPr>
      </w:pPr>
      <w:r w:rsidRPr="002B4D0F">
        <w:rPr>
          <w:sz w:val="18"/>
          <w:szCs w:val="18"/>
          <w:lang w:eastAsia="en-IN"/>
        </w:rPr>
        <w:t xml:space="preserve">class </w:t>
      </w:r>
      <w:proofErr w:type="spellStart"/>
      <w:proofErr w:type="gramStart"/>
      <w:r w:rsidRPr="002B4D0F">
        <w:rPr>
          <w:sz w:val="18"/>
          <w:szCs w:val="18"/>
          <w:lang w:eastAsia="en-IN"/>
        </w:rPr>
        <w:t>VotingEligibilityChecker</w:t>
      </w:r>
      <w:proofErr w:type="spellEnd"/>
      <w:proofErr w:type="gramEnd"/>
      <w:r w:rsidRPr="002B4D0F">
        <w:rPr>
          <w:sz w:val="18"/>
          <w:szCs w:val="18"/>
          <w:lang w:eastAsia="en-IN"/>
        </w:rPr>
        <w:t xml:space="preserve"> </w:t>
      </w:r>
    </w:p>
    <w:p w14:paraId="0AC6D141" w14:textId="77777777" w:rsidR="002B4D0F" w:rsidRPr="002B4D0F" w:rsidRDefault="002B4D0F" w:rsidP="002B4D0F">
      <w:pPr>
        <w:tabs>
          <w:tab w:val="left" w:pos="6396"/>
        </w:tabs>
        <w:rPr>
          <w:sz w:val="18"/>
          <w:szCs w:val="18"/>
          <w:lang w:eastAsia="en-IN"/>
        </w:rPr>
      </w:pPr>
    </w:p>
    <w:p w14:paraId="08565324" w14:textId="77777777" w:rsidR="002B4D0F" w:rsidRPr="002B4D0F" w:rsidRDefault="002B4D0F" w:rsidP="002B4D0F">
      <w:pPr>
        <w:tabs>
          <w:tab w:val="left" w:pos="6396"/>
        </w:tabs>
        <w:rPr>
          <w:sz w:val="18"/>
          <w:szCs w:val="18"/>
          <w:lang w:eastAsia="en-IN"/>
        </w:rPr>
      </w:pPr>
      <w:r w:rsidRPr="002B4D0F">
        <w:rPr>
          <w:sz w:val="18"/>
          <w:szCs w:val="18"/>
          <w:lang w:eastAsia="en-IN"/>
        </w:rPr>
        <w:t xml:space="preserve">{ </w:t>
      </w:r>
    </w:p>
    <w:p w14:paraId="72C03E6D" w14:textId="77777777" w:rsidR="002B4D0F" w:rsidRPr="002B4D0F" w:rsidRDefault="002B4D0F" w:rsidP="002B4D0F">
      <w:pPr>
        <w:tabs>
          <w:tab w:val="left" w:pos="6396"/>
        </w:tabs>
        <w:rPr>
          <w:sz w:val="18"/>
          <w:szCs w:val="18"/>
          <w:lang w:eastAsia="en-IN"/>
        </w:rPr>
      </w:pPr>
    </w:p>
    <w:p w14:paraId="5427DE32" w14:textId="77777777" w:rsidR="002B4D0F" w:rsidRPr="002B4D0F" w:rsidRDefault="002B4D0F" w:rsidP="002B4D0F">
      <w:pPr>
        <w:tabs>
          <w:tab w:val="left" w:pos="6396"/>
        </w:tabs>
        <w:rPr>
          <w:sz w:val="18"/>
          <w:szCs w:val="18"/>
          <w:lang w:eastAsia="en-IN"/>
        </w:rPr>
      </w:pPr>
      <w:r w:rsidRPr="002B4D0F">
        <w:rPr>
          <w:sz w:val="18"/>
          <w:szCs w:val="18"/>
          <w:lang w:eastAsia="en-IN"/>
        </w:rPr>
        <w:t xml:space="preserve">    static void </w:t>
      </w:r>
      <w:proofErr w:type="gramStart"/>
      <w:r w:rsidRPr="002B4D0F">
        <w:rPr>
          <w:sz w:val="18"/>
          <w:szCs w:val="18"/>
          <w:lang w:eastAsia="en-IN"/>
        </w:rPr>
        <w:t>Main(</w:t>
      </w:r>
      <w:proofErr w:type="gramEnd"/>
      <w:r w:rsidRPr="002B4D0F">
        <w:rPr>
          <w:sz w:val="18"/>
          <w:szCs w:val="18"/>
          <w:lang w:eastAsia="en-IN"/>
        </w:rPr>
        <w:t xml:space="preserve">) </w:t>
      </w:r>
    </w:p>
    <w:p w14:paraId="18841515" w14:textId="77777777" w:rsidR="002B4D0F" w:rsidRPr="002B4D0F" w:rsidRDefault="002B4D0F" w:rsidP="002B4D0F">
      <w:pPr>
        <w:tabs>
          <w:tab w:val="left" w:pos="6396"/>
        </w:tabs>
        <w:rPr>
          <w:sz w:val="18"/>
          <w:szCs w:val="18"/>
          <w:lang w:eastAsia="en-IN"/>
        </w:rPr>
      </w:pPr>
    </w:p>
    <w:p w14:paraId="1E299635" w14:textId="77777777" w:rsidR="002B4D0F" w:rsidRPr="002B4D0F" w:rsidRDefault="002B4D0F" w:rsidP="002B4D0F">
      <w:pPr>
        <w:tabs>
          <w:tab w:val="left" w:pos="6396"/>
        </w:tabs>
        <w:rPr>
          <w:sz w:val="18"/>
          <w:szCs w:val="18"/>
          <w:lang w:eastAsia="en-IN"/>
        </w:rPr>
      </w:pPr>
      <w:r w:rsidRPr="002B4D0F">
        <w:rPr>
          <w:sz w:val="18"/>
          <w:szCs w:val="18"/>
          <w:lang w:eastAsia="en-IN"/>
        </w:rPr>
        <w:t xml:space="preserve">    { </w:t>
      </w:r>
    </w:p>
    <w:p w14:paraId="3C741EFC" w14:textId="77777777" w:rsidR="002B4D0F" w:rsidRPr="002B4D0F" w:rsidRDefault="002B4D0F" w:rsidP="002B4D0F">
      <w:pPr>
        <w:tabs>
          <w:tab w:val="left" w:pos="6396"/>
        </w:tabs>
        <w:rPr>
          <w:sz w:val="18"/>
          <w:szCs w:val="18"/>
          <w:lang w:eastAsia="en-IN"/>
        </w:rPr>
      </w:pPr>
    </w:p>
    <w:p w14:paraId="4DD57812" w14:textId="77777777" w:rsidR="002B4D0F" w:rsidRPr="002B4D0F" w:rsidRDefault="002B4D0F" w:rsidP="002B4D0F">
      <w:pPr>
        <w:tabs>
          <w:tab w:val="left" w:pos="6396"/>
        </w:tabs>
        <w:rPr>
          <w:sz w:val="18"/>
          <w:szCs w:val="18"/>
          <w:lang w:eastAsia="en-IN"/>
        </w:rPr>
      </w:pPr>
      <w:r w:rsidRPr="002B4D0F">
        <w:rPr>
          <w:sz w:val="18"/>
          <w:szCs w:val="18"/>
          <w:lang w:eastAsia="en-IN"/>
        </w:rPr>
        <w:t xml:space="preserve">        </w:t>
      </w:r>
      <w:proofErr w:type="spellStart"/>
      <w:r w:rsidRPr="002B4D0F">
        <w:rPr>
          <w:sz w:val="18"/>
          <w:szCs w:val="18"/>
          <w:lang w:eastAsia="en-IN"/>
        </w:rPr>
        <w:t>Console.WriteLine</w:t>
      </w:r>
      <w:proofErr w:type="spellEnd"/>
      <w:r w:rsidRPr="002B4D0F">
        <w:rPr>
          <w:sz w:val="18"/>
          <w:szCs w:val="18"/>
          <w:lang w:eastAsia="en-IN"/>
        </w:rPr>
        <w:t>("Voting Eligibility Checker"</w:t>
      </w:r>
      <w:proofErr w:type="gramStart"/>
      <w:r w:rsidRPr="002B4D0F">
        <w:rPr>
          <w:sz w:val="18"/>
          <w:szCs w:val="18"/>
          <w:lang w:eastAsia="en-IN"/>
        </w:rPr>
        <w:t>);</w:t>
      </w:r>
      <w:proofErr w:type="gramEnd"/>
      <w:r w:rsidRPr="002B4D0F">
        <w:rPr>
          <w:sz w:val="18"/>
          <w:szCs w:val="18"/>
          <w:lang w:eastAsia="en-IN"/>
        </w:rPr>
        <w:t xml:space="preserve"> </w:t>
      </w:r>
    </w:p>
    <w:p w14:paraId="2693D5EB" w14:textId="77777777" w:rsidR="002B4D0F" w:rsidRPr="002B4D0F" w:rsidRDefault="002B4D0F" w:rsidP="002B4D0F">
      <w:pPr>
        <w:tabs>
          <w:tab w:val="left" w:pos="6396"/>
        </w:tabs>
        <w:rPr>
          <w:sz w:val="18"/>
          <w:szCs w:val="18"/>
          <w:lang w:eastAsia="en-IN"/>
        </w:rPr>
      </w:pPr>
    </w:p>
    <w:p w14:paraId="10825EE2" w14:textId="77777777" w:rsidR="002B4D0F" w:rsidRPr="002B4D0F" w:rsidRDefault="002B4D0F" w:rsidP="002B4D0F">
      <w:pPr>
        <w:tabs>
          <w:tab w:val="left" w:pos="6396"/>
        </w:tabs>
        <w:rPr>
          <w:sz w:val="18"/>
          <w:szCs w:val="18"/>
          <w:lang w:eastAsia="en-IN"/>
        </w:rPr>
      </w:pPr>
      <w:r w:rsidRPr="002B4D0F">
        <w:rPr>
          <w:sz w:val="18"/>
          <w:szCs w:val="18"/>
          <w:lang w:eastAsia="en-IN"/>
        </w:rPr>
        <w:t xml:space="preserve">        // Input name </w:t>
      </w:r>
    </w:p>
    <w:p w14:paraId="747EB4A7" w14:textId="77777777" w:rsidR="002B4D0F" w:rsidRPr="002B4D0F" w:rsidRDefault="002B4D0F" w:rsidP="002B4D0F">
      <w:pPr>
        <w:tabs>
          <w:tab w:val="left" w:pos="6396"/>
        </w:tabs>
        <w:rPr>
          <w:sz w:val="18"/>
          <w:szCs w:val="18"/>
          <w:lang w:eastAsia="en-IN"/>
        </w:rPr>
      </w:pPr>
    </w:p>
    <w:p w14:paraId="3BE55F7B" w14:textId="77777777" w:rsidR="002B4D0F" w:rsidRPr="002B4D0F" w:rsidRDefault="002B4D0F" w:rsidP="002B4D0F">
      <w:pPr>
        <w:tabs>
          <w:tab w:val="left" w:pos="6396"/>
        </w:tabs>
        <w:rPr>
          <w:sz w:val="18"/>
          <w:szCs w:val="18"/>
          <w:lang w:eastAsia="en-IN"/>
        </w:rPr>
      </w:pPr>
      <w:r w:rsidRPr="002B4D0F">
        <w:rPr>
          <w:sz w:val="18"/>
          <w:szCs w:val="18"/>
          <w:lang w:eastAsia="en-IN"/>
        </w:rPr>
        <w:t xml:space="preserve">        </w:t>
      </w:r>
      <w:proofErr w:type="spellStart"/>
      <w:r w:rsidRPr="002B4D0F">
        <w:rPr>
          <w:sz w:val="18"/>
          <w:szCs w:val="18"/>
          <w:lang w:eastAsia="en-IN"/>
        </w:rPr>
        <w:t>Console.Write</w:t>
      </w:r>
      <w:proofErr w:type="spellEnd"/>
      <w:r w:rsidRPr="002B4D0F">
        <w:rPr>
          <w:sz w:val="18"/>
          <w:szCs w:val="18"/>
          <w:lang w:eastAsia="en-IN"/>
        </w:rPr>
        <w:t>("Enter your name: "</w:t>
      </w:r>
      <w:proofErr w:type="gramStart"/>
      <w:r w:rsidRPr="002B4D0F">
        <w:rPr>
          <w:sz w:val="18"/>
          <w:szCs w:val="18"/>
          <w:lang w:eastAsia="en-IN"/>
        </w:rPr>
        <w:t>);</w:t>
      </w:r>
      <w:proofErr w:type="gramEnd"/>
      <w:r w:rsidRPr="002B4D0F">
        <w:rPr>
          <w:sz w:val="18"/>
          <w:szCs w:val="18"/>
          <w:lang w:eastAsia="en-IN"/>
        </w:rPr>
        <w:t xml:space="preserve"> </w:t>
      </w:r>
    </w:p>
    <w:p w14:paraId="698CD26A" w14:textId="77777777" w:rsidR="002B4D0F" w:rsidRPr="002B4D0F" w:rsidRDefault="002B4D0F" w:rsidP="002B4D0F">
      <w:pPr>
        <w:tabs>
          <w:tab w:val="left" w:pos="6396"/>
        </w:tabs>
        <w:rPr>
          <w:sz w:val="18"/>
          <w:szCs w:val="18"/>
          <w:lang w:eastAsia="en-IN"/>
        </w:rPr>
      </w:pPr>
    </w:p>
    <w:p w14:paraId="1BCCB7E0" w14:textId="6B0C04AE" w:rsidR="002B4D0F" w:rsidRPr="002B4D0F" w:rsidRDefault="002B4D0F" w:rsidP="002B4D0F">
      <w:pPr>
        <w:tabs>
          <w:tab w:val="left" w:pos="6396"/>
        </w:tabs>
        <w:rPr>
          <w:sz w:val="18"/>
          <w:szCs w:val="18"/>
          <w:lang w:eastAsia="en-IN"/>
        </w:rPr>
      </w:pPr>
      <w:r w:rsidRPr="002B4D0F">
        <w:rPr>
          <w:sz w:val="18"/>
          <w:szCs w:val="18"/>
          <w:lang w:eastAsia="en-IN"/>
        </w:rPr>
        <w:t xml:space="preserve">        string name = </w:t>
      </w:r>
      <w:proofErr w:type="spellStart"/>
      <w:r w:rsidRPr="002B4D0F">
        <w:rPr>
          <w:sz w:val="18"/>
          <w:szCs w:val="18"/>
          <w:lang w:eastAsia="en-IN"/>
        </w:rPr>
        <w:t>Console.ReadLine</w:t>
      </w:r>
      <w:proofErr w:type="spellEnd"/>
      <w:r w:rsidRPr="002B4D0F">
        <w:rPr>
          <w:sz w:val="18"/>
          <w:szCs w:val="18"/>
          <w:lang w:eastAsia="en-IN"/>
        </w:rPr>
        <w:t>(</w:t>
      </w:r>
      <w:proofErr w:type="gramStart"/>
      <w:r w:rsidRPr="002B4D0F">
        <w:rPr>
          <w:sz w:val="18"/>
          <w:szCs w:val="18"/>
          <w:lang w:eastAsia="en-IN"/>
        </w:rPr>
        <w:t>);</w:t>
      </w:r>
      <w:proofErr w:type="gramEnd"/>
      <w:r w:rsidRPr="002B4D0F">
        <w:rPr>
          <w:sz w:val="18"/>
          <w:szCs w:val="18"/>
          <w:lang w:eastAsia="en-IN"/>
        </w:rPr>
        <w:t xml:space="preserve"> </w:t>
      </w:r>
    </w:p>
    <w:p w14:paraId="17B6C70C" w14:textId="77777777" w:rsidR="002B4D0F" w:rsidRPr="002B4D0F" w:rsidRDefault="002B4D0F" w:rsidP="002B4D0F">
      <w:pPr>
        <w:tabs>
          <w:tab w:val="left" w:pos="6396"/>
        </w:tabs>
        <w:rPr>
          <w:sz w:val="18"/>
          <w:szCs w:val="18"/>
          <w:lang w:eastAsia="en-IN"/>
        </w:rPr>
      </w:pPr>
    </w:p>
    <w:p w14:paraId="59FED373" w14:textId="77777777" w:rsidR="002B4D0F" w:rsidRPr="002B4D0F" w:rsidRDefault="002B4D0F" w:rsidP="002B4D0F">
      <w:pPr>
        <w:tabs>
          <w:tab w:val="left" w:pos="6396"/>
        </w:tabs>
        <w:rPr>
          <w:sz w:val="18"/>
          <w:szCs w:val="18"/>
          <w:lang w:eastAsia="en-IN"/>
        </w:rPr>
      </w:pPr>
      <w:r w:rsidRPr="002B4D0F">
        <w:rPr>
          <w:sz w:val="18"/>
          <w:szCs w:val="18"/>
          <w:lang w:eastAsia="en-IN"/>
        </w:rPr>
        <w:t xml:space="preserve">        // Input age </w:t>
      </w:r>
    </w:p>
    <w:p w14:paraId="2002D68B" w14:textId="77777777" w:rsidR="002B4D0F" w:rsidRPr="002B4D0F" w:rsidRDefault="002B4D0F" w:rsidP="002B4D0F">
      <w:pPr>
        <w:tabs>
          <w:tab w:val="left" w:pos="6396"/>
        </w:tabs>
        <w:rPr>
          <w:sz w:val="18"/>
          <w:szCs w:val="18"/>
          <w:lang w:eastAsia="en-IN"/>
        </w:rPr>
      </w:pPr>
    </w:p>
    <w:p w14:paraId="27ED5E53" w14:textId="77777777" w:rsidR="002B4D0F" w:rsidRPr="002B4D0F" w:rsidRDefault="002B4D0F" w:rsidP="002B4D0F">
      <w:pPr>
        <w:tabs>
          <w:tab w:val="left" w:pos="6396"/>
        </w:tabs>
        <w:rPr>
          <w:sz w:val="18"/>
          <w:szCs w:val="18"/>
          <w:lang w:eastAsia="en-IN"/>
        </w:rPr>
      </w:pPr>
      <w:r w:rsidRPr="002B4D0F">
        <w:rPr>
          <w:sz w:val="18"/>
          <w:szCs w:val="18"/>
          <w:lang w:eastAsia="en-IN"/>
        </w:rPr>
        <w:t xml:space="preserve">        </w:t>
      </w:r>
      <w:proofErr w:type="spellStart"/>
      <w:r w:rsidRPr="002B4D0F">
        <w:rPr>
          <w:sz w:val="18"/>
          <w:szCs w:val="18"/>
          <w:lang w:eastAsia="en-IN"/>
        </w:rPr>
        <w:t>Console.Write</w:t>
      </w:r>
      <w:proofErr w:type="spellEnd"/>
      <w:r w:rsidRPr="002B4D0F">
        <w:rPr>
          <w:sz w:val="18"/>
          <w:szCs w:val="18"/>
          <w:lang w:eastAsia="en-IN"/>
        </w:rPr>
        <w:t>("Enter your age: "</w:t>
      </w:r>
      <w:proofErr w:type="gramStart"/>
      <w:r w:rsidRPr="002B4D0F">
        <w:rPr>
          <w:sz w:val="18"/>
          <w:szCs w:val="18"/>
          <w:lang w:eastAsia="en-IN"/>
        </w:rPr>
        <w:t>);</w:t>
      </w:r>
      <w:proofErr w:type="gramEnd"/>
      <w:r w:rsidRPr="002B4D0F">
        <w:rPr>
          <w:sz w:val="18"/>
          <w:szCs w:val="18"/>
          <w:lang w:eastAsia="en-IN"/>
        </w:rPr>
        <w:t xml:space="preserve"> </w:t>
      </w:r>
    </w:p>
    <w:p w14:paraId="58486919" w14:textId="77777777" w:rsidR="002B4D0F" w:rsidRPr="002B4D0F" w:rsidRDefault="002B4D0F" w:rsidP="002B4D0F">
      <w:pPr>
        <w:tabs>
          <w:tab w:val="left" w:pos="6396"/>
        </w:tabs>
        <w:rPr>
          <w:sz w:val="18"/>
          <w:szCs w:val="18"/>
          <w:lang w:eastAsia="en-IN"/>
        </w:rPr>
      </w:pPr>
    </w:p>
    <w:p w14:paraId="2E0308FC" w14:textId="0AF9E5FE" w:rsidR="002B4D0F" w:rsidRPr="002B4D0F" w:rsidRDefault="002B4D0F" w:rsidP="002B4D0F">
      <w:pPr>
        <w:tabs>
          <w:tab w:val="left" w:pos="6396"/>
        </w:tabs>
        <w:rPr>
          <w:sz w:val="18"/>
          <w:szCs w:val="18"/>
          <w:lang w:eastAsia="en-IN"/>
        </w:rPr>
      </w:pPr>
      <w:r w:rsidRPr="002B4D0F">
        <w:rPr>
          <w:sz w:val="18"/>
          <w:szCs w:val="18"/>
          <w:lang w:eastAsia="en-IN"/>
        </w:rPr>
        <w:t xml:space="preserve">        int age = Convert.ToInt32(</w:t>
      </w:r>
      <w:proofErr w:type="spellStart"/>
      <w:r w:rsidRPr="002B4D0F">
        <w:rPr>
          <w:sz w:val="18"/>
          <w:szCs w:val="18"/>
          <w:lang w:eastAsia="en-IN"/>
        </w:rPr>
        <w:t>Console.ReadLine</w:t>
      </w:r>
      <w:proofErr w:type="spellEnd"/>
      <w:r w:rsidRPr="002B4D0F">
        <w:rPr>
          <w:sz w:val="18"/>
          <w:szCs w:val="18"/>
          <w:lang w:eastAsia="en-IN"/>
        </w:rPr>
        <w:t>()</w:t>
      </w:r>
      <w:proofErr w:type="gramStart"/>
      <w:r w:rsidRPr="002B4D0F">
        <w:rPr>
          <w:sz w:val="18"/>
          <w:szCs w:val="18"/>
          <w:lang w:eastAsia="en-IN"/>
        </w:rPr>
        <w:t>);</w:t>
      </w:r>
      <w:proofErr w:type="gramEnd"/>
      <w:r w:rsidRPr="002B4D0F">
        <w:rPr>
          <w:sz w:val="18"/>
          <w:szCs w:val="18"/>
          <w:lang w:eastAsia="en-IN"/>
        </w:rPr>
        <w:t xml:space="preserve"> </w:t>
      </w:r>
    </w:p>
    <w:p w14:paraId="457C68FD" w14:textId="77777777" w:rsidR="002B4D0F" w:rsidRPr="002B4D0F" w:rsidRDefault="002B4D0F" w:rsidP="002B4D0F">
      <w:pPr>
        <w:tabs>
          <w:tab w:val="left" w:pos="6396"/>
        </w:tabs>
        <w:rPr>
          <w:sz w:val="18"/>
          <w:szCs w:val="18"/>
          <w:lang w:eastAsia="en-IN"/>
        </w:rPr>
      </w:pPr>
    </w:p>
    <w:p w14:paraId="50D489A7" w14:textId="77777777" w:rsidR="002B4D0F" w:rsidRPr="002B4D0F" w:rsidRDefault="002B4D0F" w:rsidP="002B4D0F">
      <w:pPr>
        <w:tabs>
          <w:tab w:val="left" w:pos="6396"/>
        </w:tabs>
        <w:rPr>
          <w:sz w:val="18"/>
          <w:szCs w:val="18"/>
          <w:lang w:eastAsia="en-IN"/>
        </w:rPr>
      </w:pPr>
      <w:r w:rsidRPr="002B4D0F">
        <w:rPr>
          <w:sz w:val="18"/>
          <w:szCs w:val="18"/>
          <w:lang w:eastAsia="en-IN"/>
        </w:rPr>
        <w:t xml:space="preserve">        // Check eligibility </w:t>
      </w:r>
    </w:p>
    <w:p w14:paraId="04B19A0C" w14:textId="77777777" w:rsidR="002B4D0F" w:rsidRPr="002B4D0F" w:rsidRDefault="002B4D0F" w:rsidP="002B4D0F">
      <w:pPr>
        <w:tabs>
          <w:tab w:val="left" w:pos="6396"/>
        </w:tabs>
        <w:rPr>
          <w:sz w:val="18"/>
          <w:szCs w:val="18"/>
          <w:lang w:eastAsia="en-IN"/>
        </w:rPr>
      </w:pPr>
    </w:p>
    <w:p w14:paraId="2C6F71B0" w14:textId="77777777" w:rsidR="002B4D0F" w:rsidRPr="002B4D0F" w:rsidRDefault="002B4D0F" w:rsidP="002B4D0F">
      <w:pPr>
        <w:tabs>
          <w:tab w:val="left" w:pos="6396"/>
        </w:tabs>
        <w:rPr>
          <w:sz w:val="18"/>
          <w:szCs w:val="18"/>
          <w:lang w:eastAsia="en-IN"/>
        </w:rPr>
      </w:pPr>
      <w:r w:rsidRPr="002B4D0F">
        <w:rPr>
          <w:sz w:val="18"/>
          <w:szCs w:val="18"/>
          <w:lang w:eastAsia="en-IN"/>
        </w:rPr>
        <w:t xml:space="preserve">        bool </w:t>
      </w:r>
      <w:proofErr w:type="spellStart"/>
      <w:r w:rsidRPr="002B4D0F">
        <w:rPr>
          <w:sz w:val="18"/>
          <w:szCs w:val="18"/>
          <w:lang w:eastAsia="en-IN"/>
        </w:rPr>
        <w:t>isEligible</w:t>
      </w:r>
      <w:proofErr w:type="spellEnd"/>
      <w:r w:rsidRPr="002B4D0F">
        <w:rPr>
          <w:sz w:val="18"/>
          <w:szCs w:val="18"/>
          <w:lang w:eastAsia="en-IN"/>
        </w:rPr>
        <w:t xml:space="preserve"> = </w:t>
      </w:r>
      <w:proofErr w:type="spellStart"/>
      <w:r w:rsidRPr="002B4D0F">
        <w:rPr>
          <w:sz w:val="18"/>
          <w:szCs w:val="18"/>
          <w:lang w:eastAsia="en-IN"/>
        </w:rPr>
        <w:t>CheckVotingEligibility</w:t>
      </w:r>
      <w:proofErr w:type="spellEnd"/>
      <w:r w:rsidRPr="002B4D0F">
        <w:rPr>
          <w:sz w:val="18"/>
          <w:szCs w:val="18"/>
          <w:lang w:eastAsia="en-IN"/>
        </w:rPr>
        <w:t>(age</w:t>
      </w:r>
      <w:proofErr w:type="gramStart"/>
      <w:r w:rsidRPr="002B4D0F">
        <w:rPr>
          <w:sz w:val="18"/>
          <w:szCs w:val="18"/>
          <w:lang w:eastAsia="en-IN"/>
        </w:rPr>
        <w:t>);</w:t>
      </w:r>
      <w:proofErr w:type="gramEnd"/>
      <w:r w:rsidRPr="002B4D0F">
        <w:rPr>
          <w:sz w:val="18"/>
          <w:szCs w:val="18"/>
          <w:lang w:eastAsia="en-IN"/>
        </w:rPr>
        <w:t xml:space="preserve"> </w:t>
      </w:r>
    </w:p>
    <w:p w14:paraId="1A130460" w14:textId="77777777" w:rsidR="002B4D0F" w:rsidRPr="002B4D0F" w:rsidRDefault="002B4D0F" w:rsidP="002B4D0F">
      <w:pPr>
        <w:tabs>
          <w:tab w:val="left" w:pos="6396"/>
        </w:tabs>
        <w:rPr>
          <w:sz w:val="18"/>
          <w:szCs w:val="18"/>
          <w:lang w:eastAsia="en-IN"/>
        </w:rPr>
      </w:pPr>
    </w:p>
    <w:p w14:paraId="669BA9AB" w14:textId="77777777" w:rsidR="002B4D0F" w:rsidRPr="002B4D0F" w:rsidRDefault="002B4D0F" w:rsidP="002B4D0F">
      <w:pPr>
        <w:tabs>
          <w:tab w:val="left" w:pos="6396"/>
        </w:tabs>
        <w:rPr>
          <w:sz w:val="18"/>
          <w:szCs w:val="18"/>
          <w:lang w:eastAsia="en-IN"/>
        </w:rPr>
      </w:pPr>
      <w:r w:rsidRPr="002B4D0F">
        <w:rPr>
          <w:sz w:val="18"/>
          <w:szCs w:val="18"/>
          <w:lang w:eastAsia="en-IN"/>
        </w:rPr>
        <w:t xml:space="preserve">        // Display the result </w:t>
      </w:r>
    </w:p>
    <w:p w14:paraId="7CC8FA4E" w14:textId="77777777" w:rsidR="002B4D0F" w:rsidRPr="002B4D0F" w:rsidRDefault="002B4D0F" w:rsidP="002B4D0F">
      <w:pPr>
        <w:tabs>
          <w:tab w:val="left" w:pos="6396"/>
        </w:tabs>
        <w:rPr>
          <w:sz w:val="18"/>
          <w:szCs w:val="18"/>
          <w:lang w:eastAsia="en-IN"/>
        </w:rPr>
      </w:pPr>
    </w:p>
    <w:p w14:paraId="453785D6" w14:textId="77777777" w:rsidR="002B4D0F" w:rsidRPr="002B4D0F" w:rsidRDefault="002B4D0F" w:rsidP="002B4D0F">
      <w:pPr>
        <w:tabs>
          <w:tab w:val="left" w:pos="6396"/>
        </w:tabs>
        <w:rPr>
          <w:sz w:val="18"/>
          <w:szCs w:val="18"/>
          <w:lang w:eastAsia="en-IN"/>
        </w:rPr>
      </w:pPr>
      <w:r w:rsidRPr="002B4D0F">
        <w:rPr>
          <w:sz w:val="18"/>
          <w:szCs w:val="18"/>
          <w:lang w:eastAsia="en-IN"/>
        </w:rPr>
        <w:t xml:space="preserve">        </w:t>
      </w:r>
      <w:proofErr w:type="spellStart"/>
      <w:r w:rsidRPr="002B4D0F">
        <w:rPr>
          <w:sz w:val="18"/>
          <w:szCs w:val="18"/>
          <w:lang w:eastAsia="en-IN"/>
        </w:rPr>
        <w:t>Console.WriteLine</w:t>
      </w:r>
      <w:proofErr w:type="spellEnd"/>
      <w:r w:rsidRPr="002B4D0F">
        <w:rPr>
          <w:sz w:val="18"/>
          <w:szCs w:val="18"/>
          <w:lang w:eastAsia="en-IN"/>
        </w:rPr>
        <w:t>($"{name}, you are {(</w:t>
      </w:r>
      <w:proofErr w:type="spellStart"/>
      <w:proofErr w:type="gramStart"/>
      <w:r w:rsidRPr="002B4D0F">
        <w:rPr>
          <w:sz w:val="18"/>
          <w:szCs w:val="18"/>
          <w:lang w:eastAsia="en-IN"/>
        </w:rPr>
        <w:t>isEligible</w:t>
      </w:r>
      <w:proofErr w:type="spellEnd"/>
      <w:r w:rsidRPr="002B4D0F">
        <w:rPr>
          <w:sz w:val="18"/>
          <w:szCs w:val="18"/>
          <w:lang w:eastAsia="en-IN"/>
        </w:rPr>
        <w:t xml:space="preserve"> ?</w:t>
      </w:r>
      <w:proofErr w:type="gramEnd"/>
      <w:r w:rsidRPr="002B4D0F">
        <w:rPr>
          <w:sz w:val="18"/>
          <w:szCs w:val="18"/>
          <w:lang w:eastAsia="en-IN"/>
        </w:rPr>
        <w:t xml:space="preserve"> "eligible</w:t>
      </w:r>
      <w:proofErr w:type="gramStart"/>
      <w:r w:rsidRPr="002B4D0F">
        <w:rPr>
          <w:sz w:val="18"/>
          <w:szCs w:val="18"/>
          <w:lang w:eastAsia="en-IN"/>
        </w:rPr>
        <w:t>" :</w:t>
      </w:r>
      <w:proofErr w:type="gramEnd"/>
      <w:r w:rsidRPr="002B4D0F">
        <w:rPr>
          <w:sz w:val="18"/>
          <w:szCs w:val="18"/>
          <w:lang w:eastAsia="en-IN"/>
        </w:rPr>
        <w:t xml:space="preserve"> "not eligible")} to vote."); </w:t>
      </w:r>
    </w:p>
    <w:p w14:paraId="7E163430" w14:textId="77777777" w:rsidR="002B4D0F" w:rsidRPr="002B4D0F" w:rsidRDefault="002B4D0F" w:rsidP="002B4D0F">
      <w:pPr>
        <w:tabs>
          <w:tab w:val="left" w:pos="6396"/>
        </w:tabs>
        <w:rPr>
          <w:sz w:val="18"/>
          <w:szCs w:val="18"/>
          <w:lang w:eastAsia="en-IN"/>
        </w:rPr>
      </w:pPr>
    </w:p>
    <w:p w14:paraId="34DD0049" w14:textId="77777777" w:rsidR="002B4D0F" w:rsidRPr="002B4D0F" w:rsidRDefault="002B4D0F" w:rsidP="002B4D0F">
      <w:pPr>
        <w:tabs>
          <w:tab w:val="left" w:pos="6396"/>
        </w:tabs>
        <w:rPr>
          <w:sz w:val="18"/>
          <w:szCs w:val="18"/>
          <w:lang w:eastAsia="en-IN"/>
        </w:rPr>
      </w:pPr>
      <w:r w:rsidRPr="002B4D0F">
        <w:rPr>
          <w:sz w:val="18"/>
          <w:szCs w:val="18"/>
          <w:lang w:eastAsia="en-IN"/>
        </w:rPr>
        <w:t xml:space="preserve">    } </w:t>
      </w:r>
    </w:p>
    <w:p w14:paraId="1D60CB43" w14:textId="77777777" w:rsidR="002B4D0F" w:rsidRPr="002B4D0F" w:rsidRDefault="002B4D0F" w:rsidP="002B4D0F">
      <w:pPr>
        <w:tabs>
          <w:tab w:val="left" w:pos="6396"/>
        </w:tabs>
        <w:rPr>
          <w:sz w:val="18"/>
          <w:szCs w:val="18"/>
          <w:lang w:eastAsia="en-IN"/>
        </w:rPr>
      </w:pPr>
    </w:p>
    <w:p w14:paraId="4E2A51CC" w14:textId="77777777" w:rsidR="002B4D0F" w:rsidRPr="002B4D0F" w:rsidRDefault="002B4D0F" w:rsidP="002B4D0F">
      <w:pPr>
        <w:tabs>
          <w:tab w:val="left" w:pos="6396"/>
        </w:tabs>
        <w:rPr>
          <w:sz w:val="18"/>
          <w:szCs w:val="18"/>
          <w:lang w:eastAsia="en-IN"/>
        </w:rPr>
      </w:pPr>
    </w:p>
    <w:p w14:paraId="76CEA03B" w14:textId="10EC9242" w:rsidR="002B4D0F" w:rsidRPr="002B4D0F" w:rsidRDefault="002B4D0F" w:rsidP="002B4D0F">
      <w:pPr>
        <w:tabs>
          <w:tab w:val="left" w:pos="6396"/>
        </w:tabs>
        <w:rPr>
          <w:sz w:val="18"/>
          <w:szCs w:val="18"/>
          <w:lang w:eastAsia="en-IN"/>
        </w:rPr>
      </w:pPr>
      <w:r w:rsidRPr="002B4D0F">
        <w:rPr>
          <w:sz w:val="18"/>
          <w:szCs w:val="18"/>
          <w:lang w:eastAsia="en-IN"/>
        </w:rPr>
        <w:t xml:space="preserve">    // Function to check voting eligibility</w:t>
      </w:r>
    </w:p>
    <w:p w14:paraId="6FE5FF0D" w14:textId="77777777" w:rsidR="002B4D0F" w:rsidRPr="002B4D0F" w:rsidRDefault="002B4D0F" w:rsidP="002B4D0F">
      <w:pPr>
        <w:tabs>
          <w:tab w:val="left" w:pos="6396"/>
        </w:tabs>
        <w:rPr>
          <w:sz w:val="18"/>
          <w:szCs w:val="18"/>
          <w:lang w:eastAsia="en-IN"/>
        </w:rPr>
      </w:pPr>
      <w:r w:rsidRPr="002B4D0F">
        <w:rPr>
          <w:sz w:val="18"/>
          <w:szCs w:val="18"/>
          <w:lang w:eastAsia="en-IN"/>
        </w:rPr>
        <w:t xml:space="preserve">    static bool </w:t>
      </w:r>
      <w:proofErr w:type="spellStart"/>
      <w:proofErr w:type="gramStart"/>
      <w:r w:rsidRPr="002B4D0F">
        <w:rPr>
          <w:sz w:val="18"/>
          <w:szCs w:val="18"/>
          <w:lang w:eastAsia="en-IN"/>
        </w:rPr>
        <w:t>CheckVotingEligibility</w:t>
      </w:r>
      <w:proofErr w:type="spellEnd"/>
      <w:r w:rsidRPr="002B4D0F">
        <w:rPr>
          <w:sz w:val="18"/>
          <w:szCs w:val="18"/>
          <w:lang w:eastAsia="en-IN"/>
        </w:rPr>
        <w:t>(</w:t>
      </w:r>
      <w:proofErr w:type="gramEnd"/>
      <w:r w:rsidRPr="002B4D0F">
        <w:rPr>
          <w:sz w:val="18"/>
          <w:szCs w:val="18"/>
          <w:lang w:eastAsia="en-IN"/>
        </w:rPr>
        <w:t xml:space="preserve">int age) </w:t>
      </w:r>
    </w:p>
    <w:p w14:paraId="65768D3B" w14:textId="77777777" w:rsidR="002B4D0F" w:rsidRPr="002B4D0F" w:rsidRDefault="002B4D0F" w:rsidP="002B4D0F">
      <w:pPr>
        <w:tabs>
          <w:tab w:val="left" w:pos="6396"/>
        </w:tabs>
        <w:rPr>
          <w:sz w:val="18"/>
          <w:szCs w:val="18"/>
          <w:lang w:eastAsia="en-IN"/>
        </w:rPr>
      </w:pPr>
    </w:p>
    <w:p w14:paraId="101505D9" w14:textId="77777777" w:rsidR="002B4D0F" w:rsidRPr="002B4D0F" w:rsidRDefault="002B4D0F" w:rsidP="002B4D0F">
      <w:pPr>
        <w:tabs>
          <w:tab w:val="left" w:pos="6396"/>
        </w:tabs>
        <w:rPr>
          <w:sz w:val="18"/>
          <w:szCs w:val="18"/>
          <w:lang w:eastAsia="en-IN"/>
        </w:rPr>
      </w:pPr>
      <w:r w:rsidRPr="002B4D0F">
        <w:rPr>
          <w:sz w:val="18"/>
          <w:szCs w:val="18"/>
          <w:lang w:eastAsia="en-IN"/>
        </w:rPr>
        <w:t xml:space="preserve">    { </w:t>
      </w:r>
    </w:p>
    <w:p w14:paraId="118E2183" w14:textId="77777777" w:rsidR="002B4D0F" w:rsidRPr="002B4D0F" w:rsidRDefault="002B4D0F" w:rsidP="002B4D0F">
      <w:pPr>
        <w:tabs>
          <w:tab w:val="left" w:pos="6396"/>
        </w:tabs>
        <w:rPr>
          <w:sz w:val="18"/>
          <w:szCs w:val="18"/>
          <w:lang w:eastAsia="en-IN"/>
        </w:rPr>
      </w:pPr>
    </w:p>
    <w:p w14:paraId="14A8639A" w14:textId="77777777" w:rsidR="002B4D0F" w:rsidRPr="002B4D0F" w:rsidRDefault="002B4D0F" w:rsidP="002B4D0F">
      <w:pPr>
        <w:tabs>
          <w:tab w:val="left" w:pos="6396"/>
        </w:tabs>
        <w:rPr>
          <w:sz w:val="18"/>
          <w:szCs w:val="18"/>
          <w:lang w:eastAsia="en-IN"/>
        </w:rPr>
      </w:pPr>
      <w:r w:rsidRPr="002B4D0F">
        <w:rPr>
          <w:sz w:val="18"/>
          <w:szCs w:val="18"/>
          <w:lang w:eastAsia="en-IN"/>
        </w:rPr>
        <w:t xml:space="preserve">        // Voting age in most countries is 18 </w:t>
      </w:r>
    </w:p>
    <w:p w14:paraId="1B01C997" w14:textId="77777777" w:rsidR="002B4D0F" w:rsidRPr="002B4D0F" w:rsidRDefault="002B4D0F" w:rsidP="002B4D0F">
      <w:pPr>
        <w:tabs>
          <w:tab w:val="left" w:pos="6396"/>
        </w:tabs>
        <w:rPr>
          <w:sz w:val="18"/>
          <w:szCs w:val="18"/>
          <w:lang w:eastAsia="en-IN"/>
        </w:rPr>
      </w:pPr>
    </w:p>
    <w:p w14:paraId="286901EC" w14:textId="62274877" w:rsidR="002B4D0F" w:rsidRPr="002B4D0F" w:rsidRDefault="002B4D0F" w:rsidP="002B4D0F">
      <w:pPr>
        <w:tabs>
          <w:tab w:val="left" w:pos="6396"/>
        </w:tabs>
        <w:rPr>
          <w:sz w:val="18"/>
          <w:szCs w:val="18"/>
          <w:lang w:eastAsia="en-IN"/>
        </w:rPr>
      </w:pPr>
      <w:r w:rsidRPr="002B4D0F">
        <w:rPr>
          <w:sz w:val="18"/>
          <w:szCs w:val="18"/>
          <w:lang w:eastAsia="en-IN"/>
        </w:rPr>
        <w:t xml:space="preserve">        </w:t>
      </w:r>
      <w:proofErr w:type="spellStart"/>
      <w:r w:rsidRPr="002B4D0F">
        <w:rPr>
          <w:sz w:val="18"/>
          <w:szCs w:val="18"/>
          <w:lang w:eastAsia="en-IN"/>
        </w:rPr>
        <w:t>const</w:t>
      </w:r>
      <w:proofErr w:type="spellEnd"/>
      <w:r w:rsidRPr="002B4D0F">
        <w:rPr>
          <w:sz w:val="18"/>
          <w:szCs w:val="18"/>
          <w:lang w:eastAsia="en-IN"/>
        </w:rPr>
        <w:t xml:space="preserve"> int </w:t>
      </w:r>
      <w:proofErr w:type="spellStart"/>
      <w:r w:rsidRPr="002B4D0F">
        <w:rPr>
          <w:sz w:val="18"/>
          <w:szCs w:val="18"/>
          <w:lang w:eastAsia="en-IN"/>
        </w:rPr>
        <w:t>votingAge</w:t>
      </w:r>
      <w:proofErr w:type="spellEnd"/>
      <w:r w:rsidRPr="002B4D0F">
        <w:rPr>
          <w:sz w:val="18"/>
          <w:szCs w:val="18"/>
          <w:lang w:eastAsia="en-IN"/>
        </w:rPr>
        <w:t xml:space="preserve"> = </w:t>
      </w:r>
      <w:proofErr w:type="gramStart"/>
      <w:r w:rsidRPr="002B4D0F">
        <w:rPr>
          <w:sz w:val="18"/>
          <w:szCs w:val="18"/>
          <w:lang w:eastAsia="en-IN"/>
        </w:rPr>
        <w:t>18;</w:t>
      </w:r>
      <w:proofErr w:type="gramEnd"/>
      <w:r w:rsidRPr="002B4D0F">
        <w:rPr>
          <w:sz w:val="18"/>
          <w:szCs w:val="18"/>
          <w:lang w:eastAsia="en-IN"/>
        </w:rPr>
        <w:t xml:space="preserve"> </w:t>
      </w:r>
    </w:p>
    <w:p w14:paraId="5F7B92D9" w14:textId="77777777" w:rsidR="002B4D0F" w:rsidRPr="002B4D0F" w:rsidRDefault="002B4D0F" w:rsidP="002B4D0F">
      <w:pPr>
        <w:tabs>
          <w:tab w:val="left" w:pos="6396"/>
        </w:tabs>
        <w:rPr>
          <w:sz w:val="18"/>
          <w:szCs w:val="18"/>
          <w:lang w:eastAsia="en-IN"/>
        </w:rPr>
      </w:pPr>
    </w:p>
    <w:p w14:paraId="22BD800D" w14:textId="77777777" w:rsidR="002B4D0F" w:rsidRPr="002B4D0F" w:rsidRDefault="002B4D0F" w:rsidP="002B4D0F">
      <w:pPr>
        <w:tabs>
          <w:tab w:val="left" w:pos="6396"/>
        </w:tabs>
        <w:rPr>
          <w:sz w:val="18"/>
          <w:szCs w:val="18"/>
          <w:lang w:eastAsia="en-IN"/>
        </w:rPr>
      </w:pPr>
      <w:r w:rsidRPr="002B4D0F">
        <w:rPr>
          <w:sz w:val="18"/>
          <w:szCs w:val="18"/>
          <w:lang w:eastAsia="en-IN"/>
        </w:rPr>
        <w:t xml:space="preserve">        return age &gt;= </w:t>
      </w:r>
      <w:proofErr w:type="spellStart"/>
      <w:proofErr w:type="gramStart"/>
      <w:r w:rsidRPr="002B4D0F">
        <w:rPr>
          <w:sz w:val="18"/>
          <w:szCs w:val="18"/>
          <w:lang w:eastAsia="en-IN"/>
        </w:rPr>
        <w:t>votingAge</w:t>
      </w:r>
      <w:proofErr w:type="spellEnd"/>
      <w:r w:rsidRPr="002B4D0F">
        <w:rPr>
          <w:sz w:val="18"/>
          <w:szCs w:val="18"/>
          <w:lang w:eastAsia="en-IN"/>
        </w:rPr>
        <w:t>;</w:t>
      </w:r>
      <w:proofErr w:type="gramEnd"/>
      <w:r w:rsidRPr="002B4D0F">
        <w:rPr>
          <w:sz w:val="18"/>
          <w:szCs w:val="18"/>
          <w:lang w:eastAsia="en-IN"/>
        </w:rPr>
        <w:t xml:space="preserve"> </w:t>
      </w:r>
    </w:p>
    <w:p w14:paraId="5AE637CE" w14:textId="77777777" w:rsidR="002B4D0F" w:rsidRPr="002B4D0F" w:rsidRDefault="002B4D0F" w:rsidP="002B4D0F">
      <w:pPr>
        <w:tabs>
          <w:tab w:val="left" w:pos="6396"/>
        </w:tabs>
        <w:rPr>
          <w:sz w:val="18"/>
          <w:szCs w:val="18"/>
          <w:lang w:eastAsia="en-IN"/>
        </w:rPr>
      </w:pPr>
    </w:p>
    <w:p w14:paraId="4CF7C5CF" w14:textId="77777777" w:rsidR="002B4D0F" w:rsidRPr="002B4D0F" w:rsidRDefault="002B4D0F" w:rsidP="002B4D0F">
      <w:pPr>
        <w:tabs>
          <w:tab w:val="left" w:pos="6396"/>
        </w:tabs>
        <w:rPr>
          <w:sz w:val="18"/>
          <w:szCs w:val="18"/>
          <w:lang w:eastAsia="en-IN"/>
        </w:rPr>
      </w:pPr>
      <w:r w:rsidRPr="002B4D0F">
        <w:rPr>
          <w:sz w:val="18"/>
          <w:szCs w:val="18"/>
          <w:lang w:eastAsia="en-IN"/>
        </w:rPr>
        <w:t xml:space="preserve">    } </w:t>
      </w:r>
    </w:p>
    <w:p w14:paraId="586C6639" w14:textId="77777777" w:rsidR="002B4D0F" w:rsidRPr="002B4D0F" w:rsidRDefault="002B4D0F" w:rsidP="002B4D0F">
      <w:pPr>
        <w:tabs>
          <w:tab w:val="left" w:pos="6396"/>
        </w:tabs>
        <w:rPr>
          <w:sz w:val="18"/>
          <w:szCs w:val="18"/>
          <w:lang w:eastAsia="en-IN"/>
        </w:rPr>
      </w:pPr>
    </w:p>
    <w:p w14:paraId="59FCD204" w14:textId="519A723F" w:rsidR="002B4D0F" w:rsidRDefault="002B4D0F" w:rsidP="002B4D0F">
      <w:pPr>
        <w:tabs>
          <w:tab w:val="left" w:pos="6396"/>
        </w:tabs>
        <w:rPr>
          <w:sz w:val="18"/>
          <w:szCs w:val="18"/>
          <w:lang w:eastAsia="en-IN"/>
        </w:rPr>
      </w:pPr>
      <w:r w:rsidRPr="002B4D0F">
        <w:rPr>
          <w:sz w:val="18"/>
          <w:szCs w:val="18"/>
          <w:lang w:eastAsia="en-IN"/>
        </w:rPr>
        <w:t>}</w:t>
      </w:r>
    </w:p>
    <w:p w14:paraId="4F8A2F8B" w14:textId="77777777" w:rsidR="00E006C0" w:rsidRDefault="00E006C0" w:rsidP="002B4D0F">
      <w:pPr>
        <w:tabs>
          <w:tab w:val="left" w:pos="6396"/>
        </w:tabs>
        <w:rPr>
          <w:sz w:val="18"/>
          <w:szCs w:val="18"/>
          <w:lang w:eastAsia="en-IN"/>
        </w:rPr>
      </w:pPr>
    </w:p>
    <w:p w14:paraId="02FF2804" w14:textId="460E31C9" w:rsidR="00E006C0" w:rsidRDefault="00B53967" w:rsidP="002B4D0F">
      <w:pPr>
        <w:tabs>
          <w:tab w:val="left" w:pos="6396"/>
        </w:tabs>
        <w:rPr>
          <w:sz w:val="18"/>
          <w:szCs w:val="18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479D517" wp14:editId="6696E139">
                <wp:simplePos x="0" y="0"/>
                <wp:positionH relativeFrom="column">
                  <wp:posOffset>-144780</wp:posOffset>
                </wp:positionH>
                <wp:positionV relativeFrom="paragraph">
                  <wp:posOffset>136525</wp:posOffset>
                </wp:positionV>
                <wp:extent cx="6918960" cy="464820"/>
                <wp:effectExtent l="0" t="0" r="15240" b="11430"/>
                <wp:wrapNone/>
                <wp:docPr id="16773711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8960" cy="4648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DDC45" w14:textId="6D643DC7" w:rsidR="00B53967" w:rsidRPr="00B53967" w:rsidRDefault="00A3399F" w:rsidP="00B5396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3399F">
                              <w:rPr>
                                <w:b/>
                                <w:bCs/>
                              </w:rPr>
                              <w:t>Find Maximum and Minimum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9D517" id="_x0000_s1034" style="position:absolute;margin-left:-11.4pt;margin-top:10.75pt;width:544.8pt;height:36.6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" fillcolor="black [3213]" strokecolor="black [480]" strokeweight="1pt">
                <v:textbox>
                  <w:txbxContent>
                    <w:p w14:paraId="213DDC45" w14:textId="6D643DC7" w:rsidR="00B53967" w:rsidRPr="00B53967" w:rsidRDefault="00A3399F" w:rsidP="00B5396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3399F">
                        <w:rPr>
                          <w:b/>
                          <w:bCs/>
                        </w:rPr>
                        <w:t>Find Maximum and Minimum Age</w:t>
                      </w:r>
                    </w:p>
                  </w:txbxContent>
                </v:textbox>
              </v:rect>
            </w:pict>
          </mc:Fallback>
        </mc:AlternateContent>
      </w:r>
    </w:p>
    <w:p w14:paraId="7C39CAF9" w14:textId="58F4E551" w:rsidR="00E006C0" w:rsidRDefault="00E006C0" w:rsidP="002B4D0F">
      <w:pPr>
        <w:tabs>
          <w:tab w:val="left" w:pos="6396"/>
        </w:tabs>
        <w:rPr>
          <w:sz w:val="18"/>
          <w:szCs w:val="18"/>
          <w:lang w:eastAsia="en-IN"/>
        </w:rPr>
      </w:pPr>
    </w:p>
    <w:p w14:paraId="127E5FE2" w14:textId="77777777" w:rsidR="000E679A" w:rsidRDefault="000E679A" w:rsidP="002B4D0F">
      <w:pPr>
        <w:tabs>
          <w:tab w:val="left" w:pos="6396"/>
        </w:tabs>
        <w:rPr>
          <w:sz w:val="18"/>
          <w:szCs w:val="18"/>
          <w:lang w:eastAsia="en-IN"/>
        </w:rPr>
      </w:pPr>
    </w:p>
    <w:p w14:paraId="1ABAD7BA" w14:textId="77777777" w:rsidR="000E679A" w:rsidRDefault="000E679A" w:rsidP="002B4D0F">
      <w:pPr>
        <w:tabs>
          <w:tab w:val="left" w:pos="6396"/>
        </w:tabs>
        <w:rPr>
          <w:sz w:val="18"/>
          <w:szCs w:val="18"/>
          <w:lang w:eastAsia="en-IN"/>
        </w:rPr>
      </w:pPr>
    </w:p>
    <w:p w14:paraId="58F42706" w14:textId="77777777" w:rsidR="000E679A" w:rsidRDefault="000E679A" w:rsidP="002B4D0F">
      <w:pPr>
        <w:tabs>
          <w:tab w:val="left" w:pos="6396"/>
        </w:tabs>
        <w:rPr>
          <w:sz w:val="18"/>
          <w:szCs w:val="18"/>
          <w:lang w:eastAsia="en-IN"/>
        </w:rPr>
      </w:pPr>
    </w:p>
    <w:p w14:paraId="2E850866" w14:textId="77777777" w:rsidR="000E679A" w:rsidRDefault="000E679A" w:rsidP="002B4D0F">
      <w:pPr>
        <w:tabs>
          <w:tab w:val="left" w:pos="6396"/>
        </w:tabs>
        <w:rPr>
          <w:sz w:val="18"/>
          <w:szCs w:val="18"/>
          <w:lang w:eastAsia="en-IN"/>
        </w:rPr>
      </w:pPr>
    </w:p>
    <w:p w14:paraId="5502D98E" w14:textId="41A96E41" w:rsidR="000E679A" w:rsidRDefault="000E679A" w:rsidP="002B4D0F">
      <w:pPr>
        <w:tabs>
          <w:tab w:val="left" w:pos="6396"/>
        </w:tabs>
        <w:rPr>
          <w:sz w:val="18"/>
          <w:szCs w:val="18"/>
          <w:lang w:eastAsia="en-IN"/>
        </w:rPr>
      </w:pPr>
      <w:r w:rsidRPr="000E679A">
        <w:rPr>
          <w:sz w:val="18"/>
          <w:szCs w:val="18"/>
          <w:lang w:eastAsia="en-IN"/>
        </w:rPr>
        <w:t>Complete the main method to accept the age of n students and find the maximum and minimum age</w:t>
      </w:r>
      <w:r>
        <w:rPr>
          <w:sz w:val="18"/>
          <w:szCs w:val="18"/>
          <w:lang w:eastAsia="en-IN"/>
        </w:rPr>
        <w:t xml:space="preserve">. </w:t>
      </w:r>
    </w:p>
    <w:p w14:paraId="2CA92DA1" w14:textId="77777777" w:rsidR="004C4D78" w:rsidRDefault="004C4D78" w:rsidP="004C4D78">
      <w:pPr>
        <w:pStyle w:val="paragraph"/>
        <w:spacing w:before="0" w:after="0"/>
        <w:textAlignment w:val="baseline"/>
      </w:pPr>
      <w:r>
        <w:rPr>
          <w:rStyle w:val="normaltextrun"/>
        </w:rPr>
        <w:t xml:space="preserve">The first input is the number n representing the number of age values you need to enter as </w:t>
      </w:r>
      <w:proofErr w:type="gramStart"/>
      <w:r>
        <w:rPr>
          <w:rStyle w:val="normaltextrun"/>
        </w:rPr>
        <w:t>integers</w:t>
      </w:r>
      <w:proofErr w:type="gramEnd"/>
      <w:r>
        <w:rPr>
          <w:rStyle w:val="eop"/>
        </w:rPr>
        <w:t> </w:t>
      </w:r>
    </w:p>
    <w:p w14:paraId="71483953" w14:textId="77777777" w:rsidR="004C4D78" w:rsidRDefault="004C4D78" w:rsidP="004C4D78">
      <w:pPr>
        <w:pStyle w:val="paragraph"/>
        <w:spacing w:before="0" w:after="0"/>
        <w:textAlignment w:val="baseline"/>
      </w:pPr>
      <w:r>
        <w:rPr>
          <w:rStyle w:val="normaltextrun"/>
        </w:rPr>
        <w:t>Followed by the age values in a separate line.</w:t>
      </w:r>
      <w:r>
        <w:rPr>
          <w:rStyle w:val="eop"/>
        </w:rPr>
        <w:t> </w:t>
      </w:r>
    </w:p>
    <w:p w14:paraId="7ACC1C0F" w14:textId="77777777" w:rsidR="004C4D78" w:rsidRDefault="004C4D78" w:rsidP="004C4D78">
      <w:pPr>
        <w:pStyle w:val="paragraph"/>
        <w:spacing w:before="0" w:after="0"/>
        <w:textAlignment w:val="baseline"/>
      </w:pPr>
      <w:r>
        <w:rPr>
          <w:rStyle w:val="normaltextrun"/>
        </w:rPr>
        <w:t>The output should display as shown below in sample input /output.</w:t>
      </w:r>
      <w:r>
        <w:rPr>
          <w:rStyle w:val="eop"/>
        </w:rPr>
        <w:t> </w:t>
      </w:r>
    </w:p>
    <w:p w14:paraId="035D75D9" w14:textId="77777777" w:rsidR="004C4D78" w:rsidRDefault="004C4D78" w:rsidP="004C4D78">
      <w:pPr>
        <w:pStyle w:val="paragraph"/>
        <w:spacing w:before="0" w:after="0"/>
        <w:textAlignment w:val="baseline"/>
      </w:pPr>
      <w:r>
        <w:rPr>
          <w:rStyle w:val="normaltextrun"/>
          <w:b/>
          <w:bCs/>
        </w:rPr>
        <w:t>Following requirements should be taken care in the program.</w:t>
      </w:r>
      <w:r>
        <w:rPr>
          <w:rStyle w:val="eop"/>
        </w:rPr>
        <w:t> </w:t>
      </w:r>
    </w:p>
    <w:p w14:paraId="337EA5D4" w14:textId="77777777" w:rsidR="004C4D78" w:rsidRDefault="004C4D78" w:rsidP="004C4D78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</w:rPr>
        <w:t xml:space="preserve">Input should be taken through </w:t>
      </w:r>
      <w:proofErr w:type="gramStart"/>
      <w:r>
        <w:rPr>
          <w:rStyle w:val="normaltextrun"/>
        </w:rPr>
        <w:t>Console</w:t>
      </w:r>
      <w:proofErr w:type="gramEnd"/>
      <w:r>
        <w:rPr>
          <w:rStyle w:val="eop"/>
        </w:rPr>
        <w:t> </w:t>
      </w:r>
    </w:p>
    <w:p w14:paraId="1CAC7F00" w14:textId="77777777" w:rsidR="004C4D78" w:rsidRDefault="004C4D78" w:rsidP="004C4D78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</w:rPr>
        <w:t xml:space="preserve">Program should print the output as described in the Example Section </w:t>
      </w:r>
      <w:proofErr w:type="gramStart"/>
      <w:r>
        <w:rPr>
          <w:rStyle w:val="normaltextrun"/>
        </w:rPr>
        <w:t>below</w:t>
      </w:r>
      <w:proofErr w:type="gramEnd"/>
      <w:r>
        <w:rPr>
          <w:rStyle w:val="eop"/>
        </w:rPr>
        <w:t> </w:t>
      </w:r>
    </w:p>
    <w:p w14:paraId="2090D355" w14:textId="77777777" w:rsidR="004C4D78" w:rsidRDefault="004C4D78" w:rsidP="004C4D78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</w:rPr>
        <w:t xml:space="preserve">The number n representing the number of students should be allowed in the range of 1 to </w:t>
      </w:r>
      <w:proofErr w:type="gramStart"/>
      <w:r>
        <w:rPr>
          <w:rStyle w:val="normaltextrun"/>
        </w:rPr>
        <w:t>20</w:t>
      </w:r>
      <w:proofErr w:type="gramEnd"/>
      <w:r>
        <w:rPr>
          <w:rStyle w:val="eop"/>
        </w:rPr>
        <w:t> </w:t>
      </w:r>
    </w:p>
    <w:p w14:paraId="6F081D6C" w14:textId="77777777" w:rsidR="004C4D78" w:rsidRDefault="004C4D78" w:rsidP="004C4D78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</w:rPr>
        <w:t xml:space="preserve">If n is entered less than 1 or more than </w:t>
      </w:r>
      <w:proofErr w:type="gramStart"/>
      <w:r>
        <w:rPr>
          <w:rStyle w:val="normaltextrun"/>
        </w:rPr>
        <w:t>20 ,</w:t>
      </w:r>
      <w:proofErr w:type="gramEnd"/>
      <w:r>
        <w:rPr>
          <w:rStyle w:val="normaltextrun"/>
        </w:rPr>
        <w:t xml:space="preserve"> it should print message as INVALID_INPUT.</w:t>
      </w:r>
      <w:r>
        <w:rPr>
          <w:rStyle w:val="eop"/>
        </w:rPr>
        <w:t> </w:t>
      </w:r>
    </w:p>
    <w:p w14:paraId="255DA542" w14:textId="77777777" w:rsidR="004C4D78" w:rsidRDefault="004C4D78" w:rsidP="004C4D78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b/>
          <w:bCs/>
          <w:sz w:val="36"/>
          <w:szCs w:val="36"/>
        </w:rPr>
        <w:t>Example</w:t>
      </w:r>
      <w:r>
        <w:rPr>
          <w:rStyle w:val="eop"/>
          <w:sz w:val="36"/>
          <w:szCs w:val="36"/>
        </w:rPr>
        <w:t> </w:t>
      </w:r>
    </w:p>
    <w:p w14:paraId="1499938B" w14:textId="77777777" w:rsidR="004C4D78" w:rsidRDefault="004C4D78" w:rsidP="004C4D78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color w:val="F5F5F5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Sample </w:t>
      </w:r>
      <w:r>
        <w:rPr>
          <w:rStyle w:val="normaltextrun"/>
          <w:rFonts w:ascii="Courier New" w:hAnsi="Courier New" w:cs="Courier New"/>
          <w:color w:val="6A8759"/>
          <w:sz w:val="23"/>
          <w:szCs w:val="23"/>
        </w:rPr>
        <w:t>Input 1:</w:t>
      </w:r>
      <w:r>
        <w:rPr>
          <w:rStyle w:val="eop"/>
          <w:rFonts w:ascii="Courier New" w:hAnsi="Courier New" w:cs="Courier New"/>
          <w:color w:val="6A8759"/>
          <w:sz w:val="23"/>
          <w:szCs w:val="23"/>
        </w:rPr>
        <w:t> </w:t>
      </w:r>
    </w:p>
    <w:p w14:paraId="62BE08AC" w14:textId="77777777" w:rsidR="004C4D78" w:rsidRDefault="004C4D78" w:rsidP="004C4D78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color w:val="F5F5F5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5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2F5F8BC5" w14:textId="77777777" w:rsidR="004C4D78" w:rsidRDefault="004C4D78" w:rsidP="004C4D78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color w:val="F5F5F5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34 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7F81E3DF" w14:textId="77777777" w:rsidR="004C4D78" w:rsidRDefault="004C4D78" w:rsidP="004C4D78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color w:val="F5F5F5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56 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350FE403" w14:textId="77777777" w:rsidR="004C4D78" w:rsidRDefault="004C4D78" w:rsidP="004C4D78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color w:val="F5F5F5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12 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3DAB26A0" w14:textId="77777777" w:rsidR="004C4D78" w:rsidRDefault="004C4D78" w:rsidP="004C4D78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color w:val="F5F5F5"/>
        </w:rPr>
      </w:pPr>
      <w:r>
        <w:rPr>
          <w:rStyle w:val="normaltextrun"/>
          <w:rFonts w:ascii="Tahoma" w:hAnsi="Tahoma" w:cs="Tahoma"/>
          <w:color w:val="7F7F7F"/>
          <w:sz w:val="23"/>
          <w:szCs w:val="23"/>
        </w:rPr>
        <w:t>﻿</w:t>
      </w:r>
      <w:r>
        <w:rPr>
          <w:rStyle w:val="normaltextrun"/>
          <w:rFonts w:ascii="Courier New" w:hAnsi="Courier New" w:cs="Courier New"/>
          <w:color w:val="7F7F7F"/>
          <w:sz w:val="23"/>
          <w:szCs w:val="23"/>
        </w:rPr>
        <w:t>89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 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69F5924D" w14:textId="77777777" w:rsidR="004C4D78" w:rsidRDefault="004C4D78" w:rsidP="004C4D78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color w:val="F5F5F5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43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0CFA8D6F" w14:textId="77777777" w:rsidR="004C4D78" w:rsidRDefault="004C4D78" w:rsidP="004C4D78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color w:val="F5F5F5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Sample </w:t>
      </w:r>
      <w:proofErr w:type="spellStart"/>
      <w:r>
        <w:rPr>
          <w:rStyle w:val="normaltextrun"/>
          <w:rFonts w:ascii="Courier New" w:hAnsi="Courier New" w:cs="Courier New"/>
          <w:color w:val="6A8759"/>
          <w:sz w:val="23"/>
          <w:szCs w:val="23"/>
        </w:rPr>
        <w:t>Ouptut</w:t>
      </w:r>
      <w:proofErr w:type="spellEnd"/>
      <w:r>
        <w:rPr>
          <w:rStyle w:val="normaltextrun"/>
          <w:rFonts w:ascii="Courier New" w:hAnsi="Courier New" w:cs="Courier New"/>
          <w:color w:val="6A8759"/>
          <w:sz w:val="23"/>
          <w:szCs w:val="23"/>
        </w:rPr>
        <w:t xml:space="preserve"> 1:</w:t>
      </w:r>
      <w:r>
        <w:rPr>
          <w:rStyle w:val="eop"/>
          <w:rFonts w:ascii="Courier New" w:hAnsi="Courier New" w:cs="Courier New"/>
          <w:color w:val="6A8759"/>
          <w:sz w:val="23"/>
          <w:szCs w:val="23"/>
        </w:rPr>
        <w:t> </w:t>
      </w:r>
    </w:p>
    <w:p w14:paraId="03109FAA" w14:textId="77777777" w:rsidR="004C4D78" w:rsidRDefault="004C4D78" w:rsidP="004C4D78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color w:val="F5F5F5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MIN=</w:t>
      </w:r>
      <w:r>
        <w:rPr>
          <w:rStyle w:val="normaltextrun"/>
          <w:rFonts w:ascii="Courier New" w:hAnsi="Courier New" w:cs="Courier New"/>
          <w:color w:val="6A8759"/>
          <w:sz w:val="23"/>
          <w:szCs w:val="23"/>
        </w:rPr>
        <w:t>12</w:t>
      </w:r>
      <w:r>
        <w:rPr>
          <w:rStyle w:val="eop"/>
          <w:rFonts w:ascii="Courier New" w:hAnsi="Courier New" w:cs="Courier New"/>
          <w:color w:val="6A8759"/>
          <w:sz w:val="23"/>
          <w:szCs w:val="23"/>
        </w:rPr>
        <w:t> </w:t>
      </w:r>
    </w:p>
    <w:p w14:paraId="2FC9E30C" w14:textId="77777777" w:rsidR="004C4D78" w:rsidRDefault="004C4D78" w:rsidP="004C4D78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color w:val="F5F5F5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MAX=</w:t>
      </w:r>
      <w:r>
        <w:rPr>
          <w:rStyle w:val="normaltextrun"/>
          <w:rFonts w:ascii="Courier New" w:hAnsi="Courier New" w:cs="Courier New"/>
          <w:color w:val="6A8759"/>
          <w:sz w:val="23"/>
          <w:szCs w:val="23"/>
        </w:rPr>
        <w:t>89</w:t>
      </w:r>
      <w:r>
        <w:rPr>
          <w:rStyle w:val="eop"/>
          <w:rFonts w:ascii="Courier New" w:hAnsi="Courier New" w:cs="Courier New"/>
          <w:color w:val="6A8759"/>
          <w:sz w:val="23"/>
          <w:szCs w:val="23"/>
        </w:rPr>
        <w:t> </w:t>
      </w:r>
    </w:p>
    <w:p w14:paraId="6F18163B" w14:textId="77777777" w:rsidR="004C4D78" w:rsidRDefault="004C4D78" w:rsidP="004C4D78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color w:val="F5F5F5"/>
        </w:rPr>
      </w:pP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0A19C23C" w14:textId="77777777" w:rsidR="004C4D78" w:rsidRDefault="004C4D78" w:rsidP="004C4D78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color w:val="F5F5F5"/>
        </w:rPr>
      </w:pP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193D2163" w14:textId="77777777" w:rsidR="004C4D78" w:rsidRDefault="004C4D78" w:rsidP="004C4D78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color w:val="F5F5F5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Sample </w:t>
      </w:r>
      <w:r>
        <w:rPr>
          <w:rStyle w:val="normaltextrun"/>
          <w:rFonts w:ascii="Courier New" w:hAnsi="Courier New" w:cs="Courier New"/>
          <w:color w:val="6A8759"/>
          <w:sz w:val="23"/>
          <w:szCs w:val="23"/>
        </w:rPr>
        <w:t>Input 2:</w:t>
      </w:r>
      <w:r>
        <w:rPr>
          <w:rStyle w:val="eop"/>
          <w:rFonts w:ascii="Courier New" w:hAnsi="Courier New" w:cs="Courier New"/>
          <w:color w:val="6A8759"/>
          <w:sz w:val="23"/>
          <w:szCs w:val="23"/>
        </w:rPr>
        <w:t> </w:t>
      </w:r>
    </w:p>
    <w:p w14:paraId="59367F2C" w14:textId="77777777" w:rsidR="004C4D78" w:rsidRDefault="004C4D78" w:rsidP="004C4D78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color w:val="F5F5F5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25 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1AB99B45" w14:textId="77777777" w:rsidR="004C4D78" w:rsidRDefault="004C4D78" w:rsidP="004C4D78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color w:val="F5F5F5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Expected </w:t>
      </w:r>
      <w:r>
        <w:rPr>
          <w:rStyle w:val="normaltextrun"/>
          <w:rFonts w:ascii="Courier New" w:hAnsi="Courier New" w:cs="Courier New"/>
          <w:color w:val="6A8759"/>
          <w:sz w:val="23"/>
          <w:szCs w:val="23"/>
        </w:rPr>
        <w:t>Output:</w:t>
      </w:r>
      <w:r>
        <w:rPr>
          <w:rStyle w:val="eop"/>
          <w:rFonts w:ascii="Courier New" w:hAnsi="Courier New" w:cs="Courier New"/>
          <w:color w:val="6A8759"/>
          <w:sz w:val="23"/>
          <w:szCs w:val="23"/>
        </w:rPr>
        <w:t> </w:t>
      </w:r>
    </w:p>
    <w:p w14:paraId="5D866933" w14:textId="77777777" w:rsidR="004C4D78" w:rsidRDefault="004C4D78" w:rsidP="004C4D78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color w:val="F5F5F5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INVALID_INPUT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087EC024" w14:textId="77777777" w:rsidR="004C4D78" w:rsidRDefault="004C4D78" w:rsidP="004C4D78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color w:val="F5F5F5"/>
        </w:rPr>
      </w:pP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019DED2A" w14:textId="77777777" w:rsidR="004C4D78" w:rsidRDefault="004C4D78" w:rsidP="004C4D78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color w:val="F5F5F5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 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22A00DB2" w14:textId="77777777" w:rsidR="004C4D78" w:rsidRDefault="004C4D78" w:rsidP="004C4D78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color w:val="F5F5F5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Sample </w:t>
      </w:r>
      <w:r>
        <w:rPr>
          <w:rStyle w:val="normaltextrun"/>
          <w:rFonts w:ascii="Courier New" w:hAnsi="Courier New" w:cs="Courier New"/>
          <w:color w:val="6A8759"/>
          <w:sz w:val="23"/>
          <w:szCs w:val="23"/>
        </w:rPr>
        <w:t>Input 3:</w:t>
      </w:r>
      <w:r>
        <w:rPr>
          <w:rStyle w:val="eop"/>
          <w:rFonts w:ascii="Courier New" w:hAnsi="Courier New" w:cs="Courier New"/>
          <w:color w:val="6A8759"/>
          <w:sz w:val="23"/>
          <w:szCs w:val="23"/>
        </w:rPr>
        <w:t> </w:t>
      </w:r>
    </w:p>
    <w:p w14:paraId="713A2A4C" w14:textId="77777777" w:rsidR="004C4D78" w:rsidRDefault="004C4D78" w:rsidP="004C4D78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color w:val="F5F5F5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8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5F7599A2" w14:textId="77777777" w:rsidR="004C4D78" w:rsidRDefault="004C4D78" w:rsidP="004C4D78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color w:val="F5F5F5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78 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3D93D35D" w14:textId="77777777" w:rsidR="004C4D78" w:rsidRDefault="004C4D78" w:rsidP="004C4D78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color w:val="F5F5F5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44 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6B2065C2" w14:textId="77777777" w:rsidR="004C4D78" w:rsidRDefault="004C4D78" w:rsidP="004C4D78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color w:val="F5F5F5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23 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54ECAE8C" w14:textId="77777777" w:rsidR="004C4D78" w:rsidRDefault="004C4D78" w:rsidP="004C4D78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color w:val="F5F5F5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65 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16F1206E" w14:textId="77777777" w:rsidR="004C4D78" w:rsidRDefault="004C4D78" w:rsidP="004C4D78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color w:val="F5F5F5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45 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3B75E132" w14:textId="77777777" w:rsidR="004C4D78" w:rsidRDefault="004C4D78" w:rsidP="004C4D78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color w:val="F5F5F5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9 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344D0EB6" w14:textId="77777777" w:rsidR="004C4D78" w:rsidRDefault="004C4D78" w:rsidP="004C4D78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color w:val="F5F5F5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23 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0B3A23E7" w14:textId="77777777" w:rsidR="004C4D78" w:rsidRDefault="004C4D78" w:rsidP="004C4D78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color w:val="F5F5F5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lastRenderedPageBreak/>
        <w:t>39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508008D8" w14:textId="77777777" w:rsidR="004C4D78" w:rsidRDefault="004C4D78" w:rsidP="004C4D78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color w:val="F5F5F5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Expected </w:t>
      </w:r>
      <w:r>
        <w:rPr>
          <w:rStyle w:val="normaltextrun"/>
          <w:rFonts w:ascii="Courier New" w:hAnsi="Courier New" w:cs="Courier New"/>
          <w:color w:val="6A8759"/>
          <w:sz w:val="23"/>
          <w:szCs w:val="23"/>
        </w:rPr>
        <w:t>Output:</w:t>
      </w:r>
      <w:r>
        <w:rPr>
          <w:rStyle w:val="eop"/>
          <w:rFonts w:ascii="Courier New" w:hAnsi="Courier New" w:cs="Courier New"/>
          <w:color w:val="6A8759"/>
          <w:sz w:val="23"/>
          <w:szCs w:val="23"/>
        </w:rPr>
        <w:t> </w:t>
      </w:r>
    </w:p>
    <w:p w14:paraId="5AE01B96" w14:textId="77777777" w:rsidR="004C4D78" w:rsidRDefault="004C4D78" w:rsidP="004C4D78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color w:val="F5F5F5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MIN=</w:t>
      </w:r>
      <w:r>
        <w:rPr>
          <w:rStyle w:val="normaltextrun"/>
          <w:rFonts w:ascii="Courier New" w:hAnsi="Courier New" w:cs="Courier New"/>
          <w:color w:val="6A8759"/>
          <w:sz w:val="23"/>
          <w:szCs w:val="23"/>
        </w:rPr>
        <w:t>9</w:t>
      </w:r>
      <w:r>
        <w:rPr>
          <w:rStyle w:val="eop"/>
          <w:rFonts w:ascii="Courier New" w:hAnsi="Courier New" w:cs="Courier New"/>
          <w:color w:val="6A8759"/>
          <w:sz w:val="23"/>
          <w:szCs w:val="23"/>
        </w:rPr>
        <w:t> </w:t>
      </w:r>
    </w:p>
    <w:p w14:paraId="628F3084" w14:textId="77777777" w:rsidR="004C4D78" w:rsidRDefault="004C4D78" w:rsidP="004C4D78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color w:val="F5F5F5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MAX=</w:t>
      </w:r>
      <w:r>
        <w:rPr>
          <w:rStyle w:val="normaltextrun"/>
          <w:rFonts w:ascii="Courier New" w:hAnsi="Courier New" w:cs="Courier New"/>
          <w:color w:val="6A8759"/>
          <w:sz w:val="23"/>
          <w:szCs w:val="23"/>
        </w:rPr>
        <w:t>78</w:t>
      </w:r>
      <w:r>
        <w:rPr>
          <w:rStyle w:val="eop"/>
          <w:rFonts w:ascii="Courier New" w:hAnsi="Courier New" w:cs="Courier New"/>
          <w:color w:val="6A8759"/>
          <w:sz w:val="23"/>
          <w:szCs w:val="23"/>
        </w:rPr>
        <w:t> </w:t>
      </w:r>
    </w:p>
    <w:p w14:paraId="2A452ECB" w14:textId="77777777" w:rsidR="004C4D78" w:rsidRDefault="004C4D78" w:rsidP="004C4D78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b/>
          <w:bCs/>
          <w:sz w:val="36"/>
          <w:szCs w:val="36"/>
        </w:rPr>
        <w:t>Instructions</w:t>
      </w:r>
      <w:r>
        <w:rPr>
          <w:rStyle w:val="eop"/>
          <w:sz w:val="36"/>
          <w:szCs w:val="36"/>
        </w:rPr>
        <w:t> </w:t>
      </w:r>
    </w:p>
    <w:p w14:paraId="3B20D85F" w14:textId="77777777" w:rsidR="004C4D78" w:rsidRDefault="004C4D78" w:rsidP="004C4D78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</w:rPr>
        <w:t xml:space="preserve">Do not change the provided class/method names unless </w:t>
      </w:r>
      <w:proofErr w:type="gramStart"/>
      <w:r>
        <w:rPr>
          <w:rStyle w:val="normaltextrun"/>
        </w:rPr>
        <w:t>instructed</w:t>
      </w:r>
      <w:proofErr w:type="gramEnd"/>
      <w:r>
        <w:rPr>
          <w:rStyle w:val="eop"/>
        </w:rPr>
        <w:t> </w:t>
      </w:r>
    </w:p>
    <w:p w14:paraId="761977F2" w14:textId="77777777" w:rsidR="004C4D78" w:rsidRDefault="004C4D78" w:rsidP="004C4D78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</w:rPr>
        <w:t>Ensure your code compiles without any errors/warning/</w:t>
      </w:r>
      <w:proofErr w:type="gramStart"/>
      <w:r>
        <w:rPr>
          <w:rStyle w:val="normaltextrun"/>
        </w:rPr>
        <w:t>deprecations</w:t>
      </w:r>
      <w:proofErr w:type="gramEnd"/>
      <w:r>
        <w:rPr>
          <w:rStyle w:val="eop"/>
        </w:rPr>
        <w:t> </w:t>
      </w:r>
    </w:p>
    <w:p w14:paraId="4A1B6B09" w14:textId="77777777" w:rsidR="004C4D78" w:rsidRDefault="004C4D78" w:rsidP="004C4D78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</w:rPr>
        <w:t xml:space="preserve">Follow best practices while </w:t>
      </w:r>
      <w:proofErr w:type="gramStart"/>
      <w:r>
        <w:rPr>
          <w:rStyle w:val="normaltextrun"/>
        </w:rPr>
        <w:t>coding</w:t>
      </w:r>
      <w:proofErr w:type="gramEnd"/>
      <w:r>
        <w:rPr>
          <w:rStyle w:val="eop"/>
        </w:rPr>
        <w:t> </w:t>
      </w:r>
    </w:p>
    <w:p w14:paraId="18E6164F" w14:textId="77777777" w:rsidR="004C4D78" w:rsidRDefault="004C4D78" w:rsidP="004C4D78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</w:rPr>
        <w:t xml:space="preserve">Avoid too many &amp; unnecessary usage of white spaces (newline, spaces, tabs, ...), except to make the code </w:t>
      </w:r>
      <w:proofErr w:type="gramStart"/>
      <w:r>
        <w:rPr>
          <w:rStyle w:val="normaltextrun"/>
        </w:rPr>
        <w:t>readable</w:t>
      </w:r>
      <w:proofErr w:type="gramEnd"/>
      <w:r>
        <w:rPr>
          <w:rStyle w:val="eop"/>
        </w:rPr>
        <w:t> </w:t>
      </w:r>
    </w:p>
    <w:p w14:paraId="4DF2869A" w14:textId="77777777" w:rsidR="004C4D78" w:rsidRDefault="004C4D78" w:rsidP="004C4D78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</w:rPr>
        <w:t xml:space="preserve">Use appropriate comments at appropriate places in your exercise, to explain the logic, rational, solutions, so that evaluator can know </w:t>
      </w:r>
      <w:proofErr w:type="gramStart"/>
      <w:r>
        <w:rPr>
          <w:rStyle w:val="normaltextrun"/>
        </w:rPr>
        <w:t>them</w:t>
      </w:r>
      <w:proofErr w:type="gramEnd"/>
      <w:r>
        <w:rPr>
          <w:rStyle w:val="eop"/>
        </w:rPr>
        <w:t> </w:t>
      </w:r>
    </w:p>
    <w:p w14:paraId="6C229ABC" w14:textId="77777777" w:rsidR="004C4D78" w:rsidRDefault="004C4D78" w:rsidP="004C4D78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</w:rPr>
        <w:t xml:space="preserve">Try to retain the original code given in the exercise, to avoid any issues in compiling &amp; running your </w:t>
      </w:r>
      <w:proofErr w:type="gramStart"/>
      <w:r>
        <w:rPr>
          <w:rStyle w:val="normaltextrun"/>
        </w:rPr>
        <w:t>programs</w:t>
      </w:r>
      <w:proofErr w:type="gramEnd"/>
      <w:r>
        <w:rPr>
          <w:rStyle w:val="eop"/>
        </w:rPr>
        <w:t> </w:t>
      </w:r>
    </w:p>
    <w:p w14:paraId="06970181" w14:textId="77777777" w:rsidR="004C4D78" w:rsidRDefault="004C4D78" w:rsidP="004C4D78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</w:rPr>
        <w:t>Always test the program thoroughly, before saving/submitting exercises/project</w:t>
      </w:r>
      <w:r>
        <w:rPr>
          <w:rStyle w:val="eop"/>
        </w:rPr>
        <w:t> </w:t>
      </w:r>
    </w:p>
    <w:p w14:paraId="6A217838" w14:textId="77777777" w:rsidR="004C4D78" w:rsidRDefault="004C4D78" w:rsidP="004C4D78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</w:rPr>
        <w:t xml:space="preserve">For any issues with your exercise, contact your </w:t>
      </w:r>
      <w:proofErr w:type="gramStart"/>
      <w:r>
        <w:rPr>
          <w:rStyle w:val="normaltextrun"/>
        </w:rPr>
        <w:t>coach</w:t>
      </w:r>
      <w:proofErr w:type="gramEnd"/>
      <w:r>
        <w:rPr>
          <w:rStyle w:val="eop"/>
        </w:rPr>
        <w:t> </w:t>
      </w:r>
    </w:p>
    <w:p w14:paraId="210DEBB0" w14:textId="77777777" w:rsidR="004C4D78" w:rsidRDefault="004C4D78" w:rsidP="004C4D78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b/>
          <w:bCs/>
          <w:sz w:val="36"/>
          <w:szCs w:val="36"/>
        </w:rPr>
        <w:t>Warnings</w:t>
      </w:r>
      <w:r>
        <w:rPr>
          <w:rStyle w:val="eop"/>
          <w:sz w:val="36"/>
          <w:szCs w:val="36"/>
        </w:rPr>
        <w:t> </w:t>
      </w:r>
    </w:p>
    <w:p w14:paraId="2E1795A2" w14:textId="77777777" w:rsidR="004C4D78" w:rsidRDefault="004C4D78" w:rsidP="004C4D78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</w:rPr>
        <w:t>Take care of whitespace/trailing whitespace</w:t>
      </w:r>
      <w:r>
        <w:rPr>
          <w:rStyle w:val="eop"/>
        </w:rPr>
        <w:t> </w:t>
      </w:r>
    </w:p>
    <w:p w14:paraId="59D42165" w14:textId="77777777" w:rsidR="004C4D78" w:rsidRDefault="004C4D78" w:rsidP="004C4D78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</w:rPr>
        <w:t xml:space="preserve">Trim the output and avoid special </w:t>
      </w:r>
      <w:proofErr w:type="gramStart"/>
      <w:r>
        <w:rPr>
          <w:rStyle w:val="normaltextrun"/>
        </w:rPr>
        <w:t>characters</w:t>
      </w:r>
      <w:proofErr w:type="gramEnd"/>
      <w:r>
        <w:rPr>
          <w:rStyle w:val="eop"/>
        </w:rPr>
        <w:t> </w:t>
      </w:r>
    </w:p>
    <w:p w14:paraId="3A120CB6" w14:textId="77777777" w:rsidR="004C4D78" w:rsidRDefault="004C4D78" w:rsidP="004C4D78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</w:rPr>
        <w:t xml:space="preserve">Avoid printing unnecessary values other than expected/asked </w:t>
      </w:r>
      <w:proofErr w:type="gramStart"/>
      <w:r>
        <w:rPr>
          <w:rStyle w:val="normaltextrun"/>
        </w:rPr>
        <w:t>output</w:t>
      </w:r>
      <w:proofErr w:type="gramEnd"/>
      <w:r>
        <w:rPr>
          <w:rStyle w:val="eop"/>
        </w:rPr>
        <w:t> </w:t>
      </w:r>
    </w:p>
    <w:p w14:paraId="5596C1A9" w14:textId="77777777" w:rsidR="004C4D78" w:rsidRDefault="004C4D78" w:rsidP="002B4D0F">
      <w:pPr>
        <w:tabs>
          <w:tab w:val="left" w:pos="6396"/>
        </w:tabs>
        <w:rPr>
          <w:sz w:val="18"/>
          <w:szCs w:val="18"/>
          <w:lang w:eastAsia="en-IN"/>
        </w:rPr>
      </w:pPr>
    </w:p>
    <w:p w14:paraId="0EDC02B0" w14:textId="77777777" w:rsidR="00DA694A" w:rsidRDefault="00DA694A" w:rsidP="002B4D0F">
      <w:pPr>
        <w:tabs>
          <w:tab w:val="left" w:pos="6396"/>
        </w:tabs>
        <w:rPr>
          <w:sz w:val="18"/>
          <w:szCs w:val="18"/>
          <w:lang w:eastAsia="en-IN"/>
        </w:rPr>
      </w:pPr>
    </w:p>
    <w:p w14:paraId="78E11609" w14:textId="77777777" w:rsidR="00DA694A" w:rsidRDefault="00DA694A" w:rsidP="00DA69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using </w:t>
      </w:r>
      <w:proofErr w:type="gramStart"/>
      <w:r>
        <w:rPr>
          <w:rStyle w:val="normaltextrun"/>
          <w:sz w:val="22"/>
          <w:szCs w:val="22"/>
        </w:rPr>
        <w:t>System;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175DFD" w14:textId="77777777" w:rsidR="00DA694A" w:rsidRDefault="00DA694A" w:rsidP="00DA69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namespace </w:t>
      </w:r>
      <w:proofErr w:type="spellStart"/>
      <w:r>
        <w:rPr>
          <w:rStyle w:val="normaltextrun"/>
          <w:sz w:val="22"/>
          <w:szCs w:val="22"/>
        </w:rPr>
        <w:t>LearnCsharp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7DA388" w14:textId="77777777" w:rsidR="00DA694A" w:rsidRDefault="00DA694A" w:rsidP="00DA69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F74C2F" w14:textId="77777777" w:rsidR="00DA694A" w:rsidRDefault="00DA694A" w:rsidP="00DA694A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class </w:t>
      </w:r>
      <w:proofErr w:type="spellStart"/>
      <w:proofErr w:type="gramStart"/>
      <w:r>
        <w:rPr>
          <w:rStyle w:val="normaltextrun"/>
          <w:sz w:val="22"/>
          <w:szCs w:val="22"/>
        </w:rPr>
        <w:t>FindMaxMinAge</w:t>
      </w:r>
      <w:proofErr w:type="spellEnd"/>
      <w:r>
        <w:rPr>
          <w:rStyle w:val="normaltextrun"/>
          <w:sz w:val="22"/>
          <w:szCs w:val="22"/>
        </w:rPr>
        <w:t>{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326E41" w14:textId="77777777" w:rsidR="00DA694A" w:rsidRDefault="00DA694A" w:rsidP="00DA694A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 public static void Main(</w:t>
      </w:r>
      <w:proofErr w:type="gramStart"/>
      <w:r>
        <w:rPr>
          <w:rStyle w:val="normaltextrun"/>
          <w:sz w:val="22"/>
          <w:szCs w:val="22"/>
        </w:rPr>
        <w:t>string[</w:t>
      </w:r>
      <w:proofErr w:type="gramEnd"/>
      <w:r>
        <w:rPr>
          <w:rStyle w:val="normaltextrun"/>
          <w:sz w:val="22"/>
          <w:szCs w:val="22"/>
        </w:rPr>
        <w:t xml:space="preserve">] </w:t>
      </w:r>
      <w:proofErr w:type="spellStart"/>
      <w:r>
        <w:rPr>
          <w:rStyle w:val="normaltextrun"/>
          <w:sz w:val="22"/>
          <w:szCs w:val="22"/>
        </w:rPr>
        <w:t>args</w:t>
      </w:r>
      <w:proofErr w:type="spellEnd"/>
      <w:r>
        <w:rPr>
          <w:rStyle w:val="normaltextrun"/>
          <w:sz w:val="22"/>
          <w:szCs w:val="22"/>
        </w:rPr>
        <w:t>)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BCA2E2" w14:textId="77777777" w:rsidR="00DA694A" w:rsidRDefault="00DA694A" w:rsidP="00DA69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 int n = Convert.ToInt32(</w:t>
      </w:r>
      <w:proofErr w:type="spellStart"/>
      <w:r>
        <w:rPr>
          <w:rStyle w:val="normaltextrun"/>
          <w:sz w:val="22"/>
          <w:szCs w:val="22"/>
        </w:rPr>
        <w:t>Console.ReadLine</w:t>
      </w:r>
      <w:proofErr w:type="spellEnd"/>
      <w:r>
        <w:rPr>
          <w:rStyle w:val="normaltextrun"/>
          <w:sz w:val="22"/>
          <w:szCs w:val="22"/>
        </w:rPr>
        <w:t>()</w:t>
      </w:r>
      <w:proofErr w:type="gramStart"/>
      <w:r>
        <w:rPr>
          <w:rStyle w:val="normaltextrun"/>
          <w:sz w:val="22"/>
          <w:szCs w:val="22"/>
        </w:rPr>
        <w:t>);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C187E6" w14:textId="77777777" w:rsidR="00DA694A" w:rsidRDefault="00DA694A" w:rsidP="00DA69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 if (n &lt; 1 || n &gt; 20)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876D8E" w14:textId="77777777" w:rsidR="00DA694A" w:rsidRDefault="00DA694A" w:rsidP="00DA69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82A2BF" w14:textId="77777777" w:rsidR="00DA694A" w:rsidRDefault="00DA694A" w:rsidP="00DA69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     </w:t>
      </w:r>
      <w:proofErr w:type="spellStart"/>
      <w:r>
        <w:rPr>
          <w:rStyle w:val="normaltextrun"/>
          <w:sz w:val="22"/>
          <w:szCs w:val="22"/>
        </w:rPr>
        <w:t>Console.WriteLine</w:t>
      </w:r>
      <w:proofErr w:type="spellEnd"/>
      <w:r>
        <w:rPr>
          <w:rStyle w:val="normaltextrun"/>
          <w:sz w:val="22"/>
          <w:szCs w:val="22"/>
        </w:rPr>
        <w:t>("INVALID_INPUT"</w:t>
      </w:r>
      <w:proofErr w:type="gramStart"/>
      <w:r>
        <w:rPr>
          <w:rStyle w:val="normaltextrun"/>
          <w:sz w:val="22"/>
          <w:szCs w:val="22"/>
        </w:rPr>
        <w:t>);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AA6223" w14:textId="77777777" w:rsidR="00DA694A" w:rsidRDefault="00DA694A" w:rsidP="00DA69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83B002" w14:textId="77777777" w:rsidR="00DA694A" w:rsidRDefault="00DA694A" w:rsidP="00DA69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 else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0407A8" w14:textId="77777777" w:rsidR="00DA694A" w:rsidRDefault="00DA694A" w:rsidP="00DA69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A68416" w14:textId="77777777" w:rsidR="00DA694A" w:rsidRDefault="00DA694A" w:rsidP="00DA69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     </w:t>
      </w:r>
      <w:proofErr w:type="gramStart"/>
      <w:r>
        <w:rPr>
          <w:rStyle w:val="normaltextrun"/>
          <w:sz w:val="22"/>
          <w:szCs w:val="22"/>
        </w:rPr>
        <w:t>int[</w:t>
      </w:r>
      <w:proofErr w:type="gramEnd"/>
      <w:r>
        <w:rPr>
          <w:rStyle w:val="normaltextrun"/>
          <w:sz w:val="22"/>
          <w:szCs w:val="22"/>
        </w:rPr>
        <w:t>] ages = new int[n];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26017B" w14:textId="77777777" w:rsidR="00DA694A" w:rsidRDefault="00DA694A" w:rsidP="00DA69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139C15" w14:textId="77777777" w:rsidR="00DA694A" w:rsidRDefault="00DA694A" w:rsidP="00DA69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     for (int </w:t>
      </w:r>
      <w:proofErr w:type="spellStart"/>
      <w:r>
        <w:rPr>
          <w:rStyle w:val="normaltextrun"/>
          <w:sz w:val="22"/>
          <w:szCs w:val="22"/>
        </w:rPr>
        <w:t>i</w:t>
      </w:r>
      <w:proofErr w:type="spellEnd"/>
      <w:r>
        <w:rPr>
          <w:rStyle w:val="normaltextrun"/>
          <w:sz w:val="22"/>
          <w:szCs w:val="22"/>
        </w:rPr>
        <w:t xml:space="preserve"> = 0; </w:t>
      </w:r>
      <w:proofErr w:type="spellStart"/>
      <w:r>
        <w:rPr>
          <w:rStyle w:val="normaltextrun"/>
          <w:sz w:val="22"/>
          <w:szCs w:val="22"/>
        </w:rPr>
        <w:t>i</w:t>
      </w:r>
      <w:proofErr w:type="spellEnd"/>
      <w:r>
        <w:rPr>
          <w:rStyle w:val="normaltextrun"/>
          <w:sz w:val="22"/>
          <w:szCs w:val="22"/>
        </w:rPr>
        <w:t xml:space="preserve"> &lt; n; </w:t>
      </w:r>
      <w:proofErr w:type="spellStart"/>
      <w:r>
        <w:rPr>
          <w:rStyle w:val="normaltextrun"/>
          <w:sz w:val="22"/>
          <w:szCs w:val="22"/>
        </w:rPr>
        <w:t>i</w:t>
      </w:r>
      <w:proofErr w:type="spellEnd"/>
      <w:r>
        <w:rPr>
          <w:rStyle w:val="normaltextrun"/>
          <w:sz w:val="22"/>
          <w:szCs w:val="22"/>
        </w:rPr>
        <w:t>++)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57A7A5" w14:textId="77777777" w:rsidR="00DA694A" w:rsidRDefault="00DA694A" w:rsidP="00DA69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C752DD" w14:textId="77777777" w:rsidR="00DA694A" w:rsidRDefault="00DA694A" w:rsidP="00DA69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     ages[</w:t>
      </w:r>
      <w:proofErr w:type="spellStart"/>
      <w:r>
        <w:rPr>
          <w:rStyle w:val="normaltextrun"/>
          <w:sz w:val="22"/>
          <w:szCs w:val="22"/>
        </w:rPr>
        <w:t>i</w:t>
      </w:r>
      <w:proofErr w:type="spellEnd"/>
      <w:r>
        <w:rPr>
          <w:rStyle w:val="normaltextrun"/>
          <w:sz w:val="22"/>
          <w:szCs w:val="22"/>
        </w:rPr>
        <w:t>] = Convert.ToInt32(</w:t>
      </w:r>
      <w:proofErr w:type="spellStart"/>
      <w:r>
        <w:rPr>
          <w:rStyle w:val="normaltextrun"/>
          <w:sz w:val="22"/>
          <w:szCs w:val="22"/>
        </w:rPr>
        <w:t>Console.ReadLine</w:t>
      </w:r>
      <w:proofErr w:type="spellEnd"/>
      <w:r>
        <w:rPr>
          <w:rStyle w:val="normaltextrun"/>
          <w:sz w:val="22"/>
          <w:szCs w:val="22"/>
        </w:rPr>
        <w:t>()</w:t>
      </w:r>
      <w:proofErr w:type="gramStart"/>
      <w:r>
        <w:rPr>
          <w:rStyle w:val="normaltextrun"/>
          <w:sz w:val="22"/>
          <w:szCs w:val="22"/>
        </w:rPr>
        <w:t>);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C2ADAB" w14:textId="77777777" w:rsidR="00DA694A" w:rsidRDefault="00DA694A" w:rsidP="00DA69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8D5A9B" w14:textId="77777777" w:rsidR="00DA694A" w:rsidRDefault="00DA694A" w:rsidP="00DA69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D9ABD9" w14:textId="77777777" w:rsidR="00DA694A" w:rsidRDefault="00DA694A" w:rsidP="00DA69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     int min = </w:t>
      </w:r>
      <w:proofErr w:type="gramStart"/>
      <w:r>
        <w:rPr>
          <w:rStyle w:val="normaltextrun"/>
          <w:sz w:val="22"/>
          <w:szCs w:val="22"/>
        </w:rPr>
        <w:t>ages[</w:t>
      </w:r>
      <w:proofErr w:type="gramEnd"/>
      <w:r>
        <w:rPr>
          <w:rStyle w:val="normaltextrun"/>
          <w:sz w:val="22"/>
          <w:szCs w:val="22"/>
        </w:rPr>
        <w:t>0];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A27EDF" w14:textId="77777777" w:rsidR="00DA694A" w:rsidRDefault="00DA694A" w:rsidP="00DA69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     for (int </w:t>
      </w:r>
      <w:proofErr w:type="spellStart"/>
      <w:r>
        <w:rPr>
          <w:rStyle w:val="normaltextrun"/>
          <w:sz w:val="22"/>
          <w:szCs w:val="22"/>
        </w:rPr>
        <w:t>i</w:t>
      </w:r>
      <w:proofErr w:type="spellEnd"/>
      <w:r>
        <w:rPr>
          <w:rStyle w:val="normaltextrun"/>
          <w:sz w:val="22"/>
          <w:szCs w:val="22"/>
        </w:rPr>
        <w:t xml:space="preserve"> = 0; </w:t>
      </w:r>
      <w:proofErr w:type="spellStart"/>
      <w:r>
        <w:rPr>
          <w:rStyle w:val="normaltextrun"/>
          <w:sz w:val="22"/>
          <w:szCs w:val="22"/>
        </w:rPr>
        <w:t>i</w:t>
      </w:r>
      <w:proofErr w:type="spellEnd"/>
      <w:r>
        <w:rPr>
          <w:rStyle w:val="normaltextrun"/>
          <w:sz w:val="22"/>
          <w:szCs w:val="22"/>
        </w:rPr>
        <w:t xml:space="preserve"> &lt; n; </w:t>
      </w:r>
      <w:proofErr w:type="spellStart"/>
      <w:r>
        <w:rPr>
          <w:rStyle w:val="normaltextrun"/>
          <w:sz w:val="22"/>
          <w:szCs w:val="22"/>
        </w:rPr>
        <w:t>i</w:t>
      </w:r>
      <w:proofErr w:type="spellEnd"/>
      <w:r>
        <w:rPr>
          <w:rStyle w:val="normaltextrun"/>
          <w:sz w:val="22"/>
          <w:szCs w:val="22"/>
        </w:rPr>
        <w:t>++)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E9FF16" w14:textId="77777777" w:rsidR="00DA694A" w:rsidRDefault="00DA694A" w:rsidP="00DA69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EBD32D" w14:textId="77777777" w:rsidR="00DA694A" w:rsidRDefault="00DA694A" w:rsidP="00DA69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     if (ages[</w:t>
      </w:r>
      <w:proofErr w:type="spellStart"/>
      <w:r>
        <w:rPr>
          <w:rStyle w:val="normaltextrun"/>
          <w:sz w:val="22"/>
          <w:szCs w:val="22"/>
        </w:rPr>
        <w:t>i</w:t>
      </w:r>
      <w:proofErr w:type="spellEnd"/>
      <w:r>
        <w:rPr>
          <w:rStyle w:val="normaltextrun"/>
          <w:sz w:val="22"/>
          <w:szCs w:val="22"/>
        </w:rPr>
        <w:t>] &lt; min)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111333" w14:textId="77777777" w:rsidR="00DA694A" w:rsidRDefault="00DA694A" w:rsidP="00DA69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         min = ages[</w:t>
      </w:r>
      <w:proofErr w:type="spellStart"/>
      <w:r>
        <w:rPr>
          <w:rStyle w:val="normaltextrun"/>
          <w:sz w:val="22"/>
          <w:szCs w:val="22"/>
        </w:rPr>
        <w:t>i</w:t>
      </w:r>
      <w:proofErr w:type="spellEnd"/>
      <w:proofErr w:type="gramStart"/>
      <w:r>
        <w:rPr>
          <w:rStyle w:val="normaltextrun"/>
          <w:sz w:val="22"/>
          <w:szCs w:val="22"/>
        </w:rPr>
        <w:t>];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1A9207" w14:textId="77777777" w:rsidR="00DA694A" w:rsidRDefault="00DA694A" w:rsidP="00DA69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60D75B" w14:textId="77777777" w:rsidR="00DA694A" w:rsidRDefault="00DA694A" w:rsidP="00DA69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329C78" w14:textId="77777777" w:rsidR="00DA694A" w:rsidRDefault="00DA694A" w:rsidP="00DA69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     </w:t>
      </w:r>
      <w:proofErr w:type="spellStart"/>
      <w:r>
        <w:rPr>
          <w:rStyle w:val="normaltextrun"/>
          <w:sz w:val="22"/>
          <w:szCs w:val="22"/>
        </w:rPr>
        <w:t>Console.WriteLine</w:t>
      </w:r>
      <w:proofErr w:type="spellEnd"/>
      <w:r>
        <w:rPr>
          <w:rStyle w:val="normaltextrun"/>
          <w:sz w:val="22"/>
          <w:szCs w:val="22"/>
        </w:rPr>
        <w:t>("MIN=" + min</w:t>
      </w:r>
      <w:proofErr w:type="gramStart"/>
      <w:r>
        <w:rPr>
          <w:rStyle w:val="normaltextrun"/>
          <w:sz w:val="22"/>
          <w:szCs w:val="22"/>
        </w:rPr>
        <w:t>);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A97C57" w14:textId="77777777" w:rsidR="00DA694A" w:rsidRDefault="00DA694A" w:rsidP="00DA69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13D9CA" w14:textId="377960CC" w:rsidR="00DA694A" w:rsidRDefault="00DA694A" w:rsidP="00DA69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196FF76" w14:textId="77777777" w:rsidR="00DA694A" w:rsidRDefault="00DA694A" w:rsidP="00DA69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     int max = </w:t>
      </w:r>
      <w:proofErr w:type="gramStart"/>
      <w:r>
        <w:rPr>
          <w:rStyle w:val="normaltextrun"/>
          <w:sz w:val="22"/>
          <w:szCs w:val="22"/>
        </w:rPr>
        <w:t>ages[</w:t>
      </w:r>
      <w:proofErr w:type="gramEnd"/>
      <w:r>
        <w:rPr>
          <w:rStyle w:val="normaltextrun"/>
          <w:sz w:val="22"/>
          <w:szCs w:val="22"/>
        </w:rPr>
        <w:t>0];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D32CFC" w14:textId="77777777" w:rsidR="00DA694A" w:rsidRDefault="00DA694A" w:rsidP="00DA69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716E3B" w14:textId="77777777" w:rsidR="00DA694A" w:rsidRDefault="00DA694A" w:rsidP="00DA69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lastRenderedPageBreak/>
        <w:t xml:space="preserve">            for (int </w:t>
      </w:r>
      <w:proofErr w:type="spellStart"/>
      <w:r>
        <w:rPr>
          <w:rStyle w:val="normaltextrun"/>
          <w:sz w:val="22"/>
          <w:szCs w:val="22"/>
        </w:rPr>
        <w:t>i</w:t>
      </w:r>
      <w:proofErr w:type="spellEnd"/>
      <w:r>
        <w:rPr>
          <w:rStyle w:val="normaltextrun"/>
          <w:sz w:val="22"/>
          <w:szCs w:val="22"/>
        </w:rPr>
        <w:t xml:space="preserve"> = 0; </w:t>
      </w:r>
      <w:proofErr w:type="spellStart"/>
      <w:r>
        <w:rPr>
          <w:rStyle w:val="normaltextrun"/>
          <w:sz w:val="22"/>
          <w:szCs w:val="22"/>
        </w:rPr>
        <w:t>i</w:t>
      </w:r>
      <w:proofErr w:type="spellEnd"/>
      <w:r>
        <w:rPr>
          <w:rStyle w:val="normaltextrun"/>
          <w:sz w:val="22"/>
          <w:szCs w:val="22"/>
        </w:rPr>
        <w:t xml:space="preserve"> &lt; n; </w:t>
      </w:r>
      <w:proofErr w:type="spellStart"/>
      <w:r>
        <w:rPr>
          <w:rStyle w:val="normaltextrun"/>
          <w:sz w:val="22"/>
          <w:szCs w:val="22"/>
        </w:rPr>
        <w:t>i</w:t>
      </w:r>
      <w:proofErr w:type="spellEnd"/>
      <w:r>
        <w:rPr>
          <w:rStyle w:val="normaltextrun"/>
          <w:sz w:val="22"/>
          <w:szCs w:val="22"/>
        </w:rPr>
        <w:t>++)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9E8721" w14:textId="77777777" w:rsidR="00DA694A" w:rsidRDefault="00DA694A" w:rsidP="00DA69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B2D195" w14:textId="77777777" w:rsidR="00DA694A" w:rsidRDefault="00DA694A" w:rsidP="00DA69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     if (ages[</w:t>
      </w:r>
      <w:proofErr w:type="spellStart"/>
      <w:r>
        <w:rPr>
          <w:rStyle w:val="normaltextrun"/>
          <w:sz w:val="22"/>
          <w:szCs w:val="22"/>
        </w:rPr>
        <w:t>i</w:t>
      </w:r>
      <w:proofErr w:type="spellEnd"/>
      <w:r>
        <w:rPr>
          <w:rStyle w:val="normaltextrun"/>
          <w:sz w:val="22"/>
          <w:szCs w:val="22"/>
        </w:rPr>
        <w:t>] &gt; max)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1F1DBF" w14:textId="77777777" w:rsidR="00DA694A" w:rsidRDefault="00DA694A" w:rsidP="00DA69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         max = ages[</w:t>
      </w:r>
      <w:proofErr w:type="spellStart"/>
      <w:r>
        <w:rPr>
          <w:rStyle w:val="normaltextrun"/>
          <w:sz w:val="22"/>
          <w:szCs w:val="22"/>
        </w:rPr>
        <w:t>i</w:t>
      </w:r>
      <w:proofErr w:type="spellEnd"/>
      <w:proofErr w:type="gramStart"/>
      <w:r>
        <w:rPr>
          <w:rStyle w:val="normaltextrun"/>
          <w:sz w:val="22"/>
          <w:szCs w:val="22"/>
        </w:rPr>
        <w:t>];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C4C8FC" w14:textId="77777777" w:rsidR="00DA694A" w:rsidRDefault="00DA694A" w:rsidP="00DA69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5F1F8C" w14:textId="77777777" w:rsidR="00DA694A" w:rsidRDefault="00DA694A" w:rsidP="00DA69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4A19F3" w14:textId="77777777" w:rsidR="00DA694A" w:rsidRDefault="00DA694A" w:rsidP="00DA69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     </w:t>
      </w:r>
      <w:proofErr w:type="spellStart"/>
      <w:r>
        <w:rPr>
          <w:rStyle w:val="normaltextrun"/>
          <w:sz w:val="22"/>
          <w:szCs w:val="22"/>
        </w:rPr>
        <w:t>Console.WriteLine</w:t>
      </w:r>
      <w:proofErr w:type="spellEnd"/>
      <w:r>
        <w:rPr>
          <w:rStyle w:val="normaltextrun"/>
          <w:sz w:val="22"/>
          <w:szCs w:val="22"/>
        </w:rPr>
        <w:t>("MAX=" + max</w:t>
      </w:r>
      <w:proofErr w:type="gramStart"/>
      <w:r>
        <w:rPr>
          <w:rStyle w:val="normaltextrun"/>
          <w:sz w:val="22"/>
          <w:szCs w:val="22"/>
        </w:rPr>
        <w:t>);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D23BD1" w14:textId="77777777" w:rsidR="00DA694A" w:rsidRDefault="00DA694A" w:rsidP="00DA69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4DB823" w14:textId="77777777" w:rsidR="00DA694A" w:rsidRDefault="00DA694A" w:rsidP="00DA69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9DF02D" w14:textId="77777777" w:rsidR="00DA694A" w:rsidRDefault="00DA694A" w:rsidP="00DA694A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13E9E7" w14:textId="77777777" w:rsidR="00DA694A" w:rsidRDefault="00DA694A" w:rsidP="00DA694A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0130E9" w14:textId="77777777" w:rsidR="00DA694A" w:rsidRDefault="00DA694A" w:rsidP="00DA69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ED4F6F" w14:textId="77777777" w:rsidR="00DA694A" w:rsidRPr="009B5A76" w:rsidRDefault="00DA694A" w:rsidP="002B4D0F">
      <w:pPr>
        <w:tabs>
          <w:tab w:val="left" w:pos="6396"/>
        </w:tabs>
        <w:rPr>
          <w:del w:id="0" w:author="Microsoft Word" w:date="2024-02-03T12:14:00Z"/>
          <w:sz w:val="18"/>
          <w:szCs w:val="18"/>
          <w:lang w:eastAsia="en-IN"/>
        </w:rPr>
      </w:pPr>
    </w:p>
    <w:p w14:paraId="1D5B0B77" w14:textId="315B0007" w:rsidR="41332679" w:rsidRDefault="41332679" w:rsidP="41332679">
      <w:pPr>
        <w:tabs>
          <w:tab w:val="left" w:pos="6396"/>
        </w:tabs>
        <w:rPr>
          <w:del w:id="1" w:author="Microsoft Word" w:date="2024-02-03T12:14:00Z"/>
          <w:sz w:val="18"/>
          <w:szCs w:val="18"/>
          <w:lang w:eastAsia="en-IN"/>
        </w:rPr>
      </w:pPr>
    </w:p>
    <w:p w14:paraId="252F0F11" w14:textId="77777777" w:rsidR="00FD3D7C" w:rsidRDefault="7EC8F225" w:rsidP="00FD3D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del w:id="2" w:author="Microsoft Word" w:date="2024-02-03T12:14:00Z">
        <w:r>
          <w:rPr>
            <w:noProof/>
          </w:rPr>
          <mc:AlternateContent>
            <mc:Choice Requires="wps">
              <w:drawing>
                <wp:inline distT="0" distB="0" distL="114300" distR="114300" wp14:anchorId="559BD4AA" wp14:editId="509201CE">
                  <wp:extent cx="6736080" cy="1333500"/>
                  <wp:effectExtent l="0" t="0" r="26670" b="19050"/>
                  <wp:docPr id="1224090050" name="Rectangle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736080" cy="13335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7E54EB" w14:textId="3F89EB09" w:rsidR="00437437" w:rsidRPr="00437437" w:rsidRDefault="00437437" w:rsidP="00437437">
                              <w:pPr>
                                <w:pStyle w:val="paragraph"/>
                                <w:textAlignment w:val="baseline"/>
                                <w:rPr>
                                  <w:rStyle w:val="normaltextrun"/>
                                </w:rPr>
                              </w:pPr>
                              <w:r w:rsidRPr="00437437">
                                <w:rPr>
                                  <w:rStyle w:val="normaltextrun"/>
                                </w:rPr>
                                <w:t>Write a Program which behaves as prescribed in the below problem statement</w:t>
                              </w:r>
                              <w:r w:rsidR="00D80791">
                                <w:rPr>
                                  <w:rStyle w:val="normaltextrun"/>
                                </w:rPr>
                                <w:t xml:space="preserve">. </w:t>
                              </w:r>
                              <w:r w:rsidRPr="00437437">
                                <w:rPr>
                                  <w:rStyle w:val="normaltextrun"/>
                                </w:rPr>
                                <w:t xml:space="preserve">Create a program which will accept list of student names as input, these names have to be filtered, sorted and displayed, filter criteria </w:t>
                              </w:r>
                              <w:proofErr w:type="gramStart"/>
                              <w:r w:rsidRPr="00437437">
                                <w:rPr>
                                  <w:rStyle w:val="normaltextrun"/>
                                </w:rPr>
                                <w:t>is</w:t>
                              </w:r>
                              <w:proofErr w:type="gramEnd"/>
                              <w:r w:rsidRPr="00437437">
                                <w:rPr>
                                  <w:rStyle w:val="normaltextrun"/>
                                </w:rPr>
                                <w:t xml:space="preserve"> to ensure that names do not have values like “Nobody”, “Somebody”. </w:t>
                              </w:r>
                            </w:p>
                            <w:p w14:paraId="5246FC77" w14:textId="77777777" w:rsidR="00437437" w:rsidRDefault="00437437" w:rsidP="00437437">
                              <w:pPr>
                                <w:pStyle w:val="paragraph"/>
                                <w:numPr>
                                  <w:ilvl w:val="0"/>
                                  <w:numId w:val="22"/>
                                </w:numPr>
                                <w:spacing w:before="0" w:beforeAutospacing="0" w:after="0" w:afterAutospacing="0"/>
                                <w:ind w:left="360" w:firstLine="0"/>
                                <w:textAlignment w:val="baseline"/>
                              </w:pPr>
                              <w:r>
                                <w:rPr>
                                  <w:rStyle w:val="normaltextrun"/>
                                </w:rPr>
                                <w:t xml:space="preserve">Take input/output as </w:t>
                              </w:r>
                              <w:proofErr w:type="gramStart"/>
                              <w:r>
                                <w:rPr>
                                  <w:rStyle w:val="normaltextrun"/>
                                </w:rPr>
                                <w:t>specified</w:t>
                              </w:r>
                              <w:proofErr w:type="gramEnd"/>
                              <w:r>
                                <w:rPr>
                                  <w:rStyle w:val="eop"/>
                                </w:rPr>
                                <w:t> </w:t>
                              </w:r>
                            </w:p>
                            <w:p w14:paraId="085041F7" w14:textId="77777777" w:rsidR="00437437" w:rsidRDefault="00437437" w:rsidP="00437437">
                              <w:pPr>
                                <w:pStyle w:val="paragraph"/>
                                <w:numPr>
                                  <w:ilvl w:val="0"/>
                                  <w:numId w:val="22"/>
                                </w:numPr>
                                <w:spacing w:before="0" w:beforeAutospacing="0" w:after="0" w:afterAutospacing="0"/>
                                <w:ind w:left="360" w:firstLine="0"/>
                                <w:textAlignment w:val="baseline"/>
                              </w:pPr>
                              <w:r>
                                <w:rPr>
                                  <w:rStyle w:val="normaltextrun"/>
                                </w:rPr>
                                <w:t>Print the expected output using the expected logic/algorithm/</w:t>
                              </w:r>
                              <w:proofErr w:type="gramStart"/>
                              <w:r>
                                <w:rPr>
                                  <w:rStyle w:val="normaltextrun"/>
                                </w:rPr>
                                <w:t>data</w:t>
                              </w:r>
                              <w:proofErr w:type="gramEnd"/>
                              <w:r>
                                <w:rPr>
                                  <w:rStyle w:val="eop"/>
                                </w:rPr>
                                <w:t> </w:t>
                              </w:r>
                            </w:p>
                            <w:p w14:paraId="09FF6751" w14:textId="77777777" w:rsidR="00437437" w:rsidRDefault="00437437" w:rsidP="00437437">
                              <w:pPr>
                                <w:pStyle w:val="paragraph"/>
                                <w:numPr>
                                  <w:ilvl w:val="0"/>
                                  <w:numId w:val="22"/>
                                </w:numPr>
                                <w:spacing w:before="0" w:beforeAutospacing="0" w:after="0" w:afterAutospacing="0"/>
                                <w:ind w:left="360" w:firstLine="0"/>
                                <w:textAlignment w:val="baseline"/>
                                <w:rPr>
                                  <w:rStyle w:val="eop"/>
                                </w:rPr>
                              </w:pPr>
                              <w:r>
                                <w:rPr>
                                  <w:rStyle w:val="normaltextrun"/>
                                </w:rPr>
                                <w:t xml:space="preserve">Code is structured correctly and according to the problem </w:t>
                              </w:r>
                              <w:proofErr w:type="gramStart"/>
                              <w:r>
                                <w:rPr>
                                  <w:rStyle w:val="normaltextrun"/>
                                </w:rPr>
                                <w:t>statement</w:t>
                              </w:r>
                              <w:proofErr w:type="gramEnd"/>
                              <w:r>
                                <w:rPr>
                                  <w:rStyle w:val="eop"/>
                                </w:rPr>
                                <w:t> </w:t>
                              </w:r>
                            </w:p>
                            <w:p w14:paraId="6E323890" w14:textId="77777777" w:rsidR="009F6D16" w:rsidRDefault="009F6D16" w:rsidP="00437437">
                              <w:pPr>
                                <w:pStyle w:val="paragraph"/>
                                <w:numPr>
                                  <w:ilvl w:val="0"/>
                                  <w:numId w:val="22"/>
                                </w:numPr>
                                <w:spacing w:before="0" w:beforeAutospacing="0" w:after="0" w:afterAutospacing="0"/>
                                <w:ind w:left="360" w:firstLine="0"/>
                                <w:textAlignment w:val="baseline"/>
                              </w:pPr>
                            </w:p>
                            <w:p w14:paraId="3D6C08F4" w14:textId="46364812" w:rsidR="00B53967" w:rsidRDefault="00B53967" w:rsidP="00B53967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3B38CC43" w14:textId="77777777" w:rsidR="00D8311D" w:rsidRDefault="00D8311D" w:rsidP="00D8311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b/>
                                  <w:bCs/>
                                  <w:sz w:val="36"/>
                                  <w:szCs w:val="36"/>
                                </w:rPr>
                                <w:t>Instructions</w:t>
                              </w:r>
                              <w:r>
                                <w:rPr>
                                  <w:rStyle w:val="eop"/>
                                  <w:sz w:val="36"/>
                                  <w:szCs w:val="36"/>
                                </w:rPr>
                                <w:t> </w:t>
                              </w:r>
                            </w:p>
                            <w:p w14:paraId="0D00E835" w14:textId="77777777" w:rsidR="00D8311D" w:rsidRDefault="00D8311D" w:rsidP="00D8311D">
                              <w:pPr>
                                <w:pStyle w:val="paragraph"/>
                                <w:numPr>
                                  <w:ilvl w:val="0"/>
                                  <w:numId w:val="23"/>
                                </w:numPr>
                                <w:spacing w:before="0" w:beforeAutospacing="0" w:after="0" w:afterAutospacing="0"/>
                                <w:ind w:left="360" w:firstLine="0"/>
                                <w:textAlignment w:val="baseline"/>
                              </w:pPr>
                              <w:r>
                                <w:rPr>
                                  <w:rStyle w:val="normaltextrun"/>
                                </w:rPr>
                                <w:t>Ensure your code compiles without any errors/warning/</w:t>
                              </w:r>
                              <w:proofErr w:type="gramStart"/>
                              <w:r>
                                <w:rPr>
                                  <w:rStyle w:val="normaltextrun"/>
                                </w:rPr>
                                <w:t>deprecations</w:t>
                              </w:r>
                              <w:proofErr w:type="gramEnd"/>
                              <w:r>
                                <w:rPr>
                                  <w:rStyle w:val="eop"/>
                                </w:rPr>
                                <w:t> </w:t>
                              </w:r>
                            </w:p>
                            <w:p w14:paraId="76D8DFC4" w14:textId="77777777" w:rsidR="00D8311D" w:rsidRDefault="00D8311D" w:rsidP="00D8311D">
                              <w:pPr>
                                <w:pStyle w:val="paragraph"/>
                                <w:numPr>
                                  <w:ilvl w:val="0"/>
                                  <w:numId w:val="23"/>
                                </w:numPr>
                                <w:spacing w:before="0" w:beforeAutospacing="0" w:after="0" w:afterAutospacing="0"/>
                                <w:ind w:left="360" w:firstLine="0"/>
                                <w:textAlignment w:val="baseline"/>
                              </w:pPr>
                              <w:r>
                                <w:rPr>
                                  <w:rStyle w:val="normaltextrun"/>
                                </w:rPr>
                                <w:t xml:space="preserve">Follow best practices while </w:t>
                              </w:r>
                              <w:proofErr w:type="gramStart"/>
                              <w:r>
                                <w:rPr>
                                  <w:rStyle w:val="normaltextrun"/>
                                </w:rPr>
                                <w:t>coding</w:t>
                              </w:r>
                              <w:proofErr w:type="gramEnd"/>
                              <w:r>
                                <w:rPr>
                                  <w:rStyle w:val="eop"/>
                                </w:rPr>
                                <w:t> </w:t>
                              </w:r>
                            </w:p>
                            <w:p w14:paraId="790D49FA" w14:textId="77777777" w:rsidR="00D8311D" w:rsidRDefault="00D8311D" w:rsidP="00D8311D">
                              <w:pPr>
                                <w:pStyle w:val="paragraph"/>
                                <w:numPr>
                                  <w:ilvl w:val="0"/>
                                  <w:numId w:val="23"/>
                                </w:numPr>
                                <w:spacing w:before="0" w:beforeAutospacing="0" w:after="0" w:afterAutospacing="0"/>
                                <w:ind w:left="360" w:firstLine="0"/>
                                <w:textAlignment w:val="baseline"/>
                              </w:pPr>
                              <w:r>
                                <w:rPr>
                                  <w:rStyle w:val="normaltextrun"/>
                                </w:rPr>
                                <w:t xml:space="preserve">Avoid too many &amp; unnecessary usage of white spaces (newline, spaces, tabs, ...), except to make the code </w:t>
                              </w:r>
                              <w:proofErr w:type="gramStart"/>
                              <w:r>
                                <w:rPr>
                                  <w:rStyle w:val="normaltextrun"/>
                                </w:rPr>
                                <w:t>readable</w:t>
                              </w:r>
                              <w:proofErr w:type="gramEnd"/>
                              <w:r>
                                <w:rPr>
                                  <w:rStyle w:val="eop"/>
                                </w:rPr>
                                <w:t> </w:t>
                              </w:r>
                            </w:p>
                            <w:p w14:paraId="0DDBEBB1" w14:textId="77777777" w:rsidR="00D8311D" w:rsidRDefault="00D8311D" w:rsidP="00D8311D">
                              <w:pPr>
                                <w:pStyle w:val="paragraph"/>
                                <w:numPr>
                                  <w:ilvl w:val="0"/>
                                  <w:numId w:val="23"/>
                                </w:numPr>
                                <w:spacing w:before="0" w:beforeAutospacing="0" w:after="0" w:afterAutospacing="0"/>
                                <w:ind w:left="360" w:firstLine="0"/>
                                <w:textAlignment w:val="baseline"/>
                              </w:pPr>
                              <w:r>
                                <w:rPr>
                                  <w:rStyle w:val="normaltextrun"/>
                                </w:rPr>
                                <w:t xml:space="preserve">Use appropriate comments at appropriate places in your exercise, to explain the logic, rational, solutions, so that evaluator can know </w:t>
                              </w:r>
                              <w:proofErr w:type="gramStart"/>
                              <w:r>
                                <w:rPr>
                                  <w:rStyle w:val="normaltextrun"/>
                                </w:rPr>
                                <w:t>them</w:t>
                              </w:r>
                              <w:proofErr w:type="gramEnd"/>
                              <w:r>
                                <w:rPr>
                                  <w:rStyle w:val="eop"/>
                                </w:rPr>
                                <w:t> </w:t>
                              </w:r>
                            </w:p>
                            <w:p w14:paraId="48EDA01F" w14:textId="77777777" w:rsidR="00D8311D" w:rsidRDefault="00D8311D" w:rsidP="00D8311D">
                              <w:pPr>
                                <w:pStyle w:val="paragraph"/>
                                <w:numPr>
                                  <w:ilvl w:val="0"/>
                                  <w:numId w:val="23"/>
                                </w:numPr>
                                <w:spacing w:before="0" w:beforeAutospacing="0" w:after="0" w:afterAutospacing="0"/>
                                <w:ind w:left="360" w:firstLine="0"/>
                                <w:textAlignment w:val="baseline"/>
                              </w:pPr>
                              <w:r>
                                <w:rPr>
                                  <w:rStyle w:val="normaltextrun"/>
                                </w:rPr>
                                <w:t xml:space="preserve">Try to retain the original code given in the exercise, to avoid any issues in compiling &amp; running your </w:t>
                              </w:r>
                              <w:proofErr w:type="gramStart"/>
                              <w:r>
                                <w:rPr>
                                  <w:rStyle w:val="normaltextrun"/>
                                </w:rPr>
                                <w:t>programs</w:t>
                              </w:r>
                              <w:proofErr w:type="gramEnd"/>
                              <w:r>
                                <w:rPr>
                                  <w:rStyle w:val="eop"/>
                                </w:rPr>
                                <w:t> </w:t>
                              </w:r>
                            </w:p>
                            <w:p w14:paraId="5F248F4A" w14:textId="77777777" w:rsidR="00D8311D" w:rsidRDefault="00D8311D" w:rsidP="00D8311D">
                              <w:pPr>
                                <w:pStyle w:val="paragraph"/>
                                <w:numPr>
                                  <w:ilvl w:val="0"/>
                                  <w:numId w:val="23"/>
                                </w:numPr>
                                <w:spacing w:before="0" w:beforeAutospacing="0" w:after="0" w:afterAutospacing="0"/>
                                <w:ind w:left="360" w:firstLine="0"/>
                                <w:textAlignment w:val="baseline"/>
                              </w:pPr>
                              <w:r>
                                <w:rPr>
                                  <w:rStyle w:val="normaltextrun"/>
                                </w:rPr>
                                <w:t>Always test the program thoroughly, before saving/submitting exercises/project</w:t>
                              </w:r>
                              <w:r>
                                <w:rPr>
                                  <w:rStyle w:val="eop"/>
                                </w:rPr>
                                <w:t> </w:t>
                              </w:r>
                            </w:p>
                            <w:p w14:paraId="1899F568" w14:textId="77777777" w:rsidR="00D8311D" w:rsidRDefault="00D8311D" w:rsidP="00D8311D">
                              <w:pPr>
                                <w:pStyle w:val="paragraph"/>
                                <w:numPr>
                                  <w:ilvl w:val="0"/>
                                  <w:numId w:val="23"/>
                                </w:numPr>
                                <w:spacing w:before="0" w:beforeAutospacing="0" w:after="0" w:afterAutospacing="0"/>
                                <w:ind w:left="360" w:firstLine="0"/>
                                <w:textAlignment w:val="baseline"/>
                              </w:pPr>
                              <w:r>
                                <w:rPr>
                                  <w:rStyle w:val="normaltextrun"/>
                                </w:rPr>
                                <w:t xml:space="preserve">For any issues with your exercise, contact your </w:t>
                              </w:r>
                              <w:proofErr w:type="gramStart"/>
                              <w:r>
                                <w:rPr>
                                  <w:rStyle w:val="normaltextrun"/>
                                </w:rPr>
                                <w:t>coach</w:t>
                              </w:r>
                              <w:proofErr w:type="gramEnd"/>
                              <w:r>
                                <w:rPr>
                                  <w:rStyle w:val="eop"/>
                                </w:rPr>
                                <w:t> </w:t>
                              </w:r>
                            </w:p>
                            <w:p w14:paraId="6568635B" w14:textId="77777777" w:rsidR="00D8311D" w:rsidRDefault="00D8311D" w:rsidP="00D8311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b/>
                                  <w:bCs/>
                                  <w:sz w:val="36"/>
                                  <w:szCs w:val="36"/>
                                </w:rPr>
                                <w:t>Example</w:t>
                              </w:r>
                              <w:r>
                                <w:rPr>
                                  <w:rStyle w:val="eop"/>
                                  <w:sz w:val="36"/>
                                  <w:szCs w:val="36"/>
                                </w:rPr>
                                <w:t> </w:t>
                              </w:r>
                            </w:p>
                            <w:p w14:paraId="70B88C52" w14:textId="77777777" w:rsidR="00D8311D" w:rsidRDefault="00D8311D" w:rsidP="00D8311D">
                              <w:pPr>
                                <w:pStyle w:val="paragraph"/>
                                <w:shd w:val="clear" w:color="auto" w:fill="23241F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color w:val="F5F5F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Courier New" w:hAnsi="Courier New" w:cs="Courier New"/>
                                  <w:color w:val="F8F8F2"/>
                                  <w:sz w:val="23"/>
                                  <w:szCs w:val="23"/>
                                </w:rPr>
                                <w:t xml:space="preserve">Sample </w:t>
                              </w:r>
                              <w:r>
                                <w:rPr>
                                  <w:rStyle w:val="normaltextrun"/>
                                  <w:rFonts w:ascii="Courier New" w:hAnsi="Courier New" w:cs="Courier New"/>
                                  <w:color w:val="6A8759"/>
                                  <w:sz w:val="23"/>
                                  <w:szCs w:val="23"/>
                                </w:rPr>
                                <w:t>Input:</w:t>
                              </w:r>
                              <w:r>
                                <w:rPr>
                                  <w:rStyle w:val="eop"/>
                                  <w:rFonts w:ascii="Courier New" w:hAnsi="Courier New" w:cs="Courier New"/>
                                  <w:color w:val="6A8759"/>
                                  <w:sz w:val="23"/>
                                  <w:szCs w:val="23"/>
                                </w:rPr>
                                <w:t> </w:t>
                              </w:r>
                            </w:p>
                            <w:p w14:paraId="72EC2610" w14:textId="77777777" w:rsidR="00D8311D" w:rsidRDefault="00D8311D" w:rsidP="00D8311D">
                              <w:pPr>
                                <w:pStyle w:val="paragraph"/>
                                <w:shd w:val="clear" w:color="auto" w:fill="23241F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color w:val="F5F5F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Courier New" w:hAnsi="Courier New" w:cs="Courier New"/>
                                  <w:color w:val="F8F8F2"/>
                                  <w:sz w:val="23"/>
                                  <w:szCs w:val="23"/>
                                </w:rPr>
                                <w:t>Ravi</w:t>
                              </w:r>
                              <w:r>
                                <w:rPr>
                                  <w:rStyle w:val="normaltextrun"/>
                                  <w:rFonts w:ascii="Cambria Math" w:hAnsi="Cambria Math" w:cs="Cambria Math"/>
                                  <w:color w:val="F8F8F2"/>
                                  <w:sz w:val="23"/>
                                  <w:szCs w:val="23"/>
                                </w:rPr>
                                <w:t> </w:t>
                              </w:r>
                              <w:r>
                                <w:rPr>
                                  <w:rStyle w:val="eop"/>
                                  <w:rFonts w:ascii="Courier New" w:hAnsi="Courier New" w:cs="Courier New"/>
                                  <w:color w:val="F8F8F2"/>
                                  <w:sz w:val="23"/>
                                  <w:szCs w:val="23"/>
                                </w:rPr>
                                <w:t> </w:t>
                              </w:r>
                            </w:p>
                            <w:p w14:paraId="687D32D0" w14:textId="77777777" w:rsidR="00D8311D" w:rsidRDefault="00D8311D" w:rsidP="00D8311D">
                              <w:pPr>
                                <w:pStyle w:val="paragraph"/>
                                <w:shd w:val="clear" w:color="auto" w:fill="23241F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color w:val="F5F5F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Courier New" w:hAnsi="Courier New" w:cs="Courier New"/>
                                  <w:color w:val="F8F8F2"/>
                                  <w:sz w:val="23"/>
                                  <w:szCs w:val="23"/>
                                </w:rPr>
                                <w:t>Somebody</w:t>
                              </w:r>
                              <w:r>
                                <w:rPr>
                                  <w:rStyle w:val="normaltextrun"/>
                                  <w:rFonts w:ascii="Cambria Math" w:hAnsi="Cambria Math" w:cs="Cambria Math"/>
                                  <w:color w:val="F8F8F2"/>
                                  <w:sz w:val="23"/>
                                  <w:szCs w:val="23"/>
                                </w:rPr>
                                <w:t> </w:t>
                              </w:r>
                              <w:r>
                                <w:rPr>
                                  <w:rStyle w:val="eop"/>
                                  <w:rFonts w:ascii="Courier New" w:hAnsi="Courier New" w:cs="Courier New"/>
                                  <w:color w:val="F8F8F2"/>
                                  <w:sz w:val="23"/>
                                  <w:szCs w:val="23"/>
                                </w:rPr>
                                <w:t> </w:t>
                              </w:r>
                            </w:p>
                            <w:p w14:paraId="26135145" w14:textId="77777777" w:rsidR="00D8311D" w:rsidRDefault="00D8311D" w:rsidP="00D8311D">
                              <w:pPr>
                                <w:pStyle w:val="paragraph"/>
                                <w:shd w:val="clear" w:color="auto" w:fill="23241F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color w:val="F5F5F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Courier New" w:hAnsi="Courier New" w:cs="Courier New"/>
                                  <w:color w:val="F8F8F2"/>
                                  <w:sz w:val="23"/>
                                  <w:szCs w:val="23"/>
                                </w:rPr>
                                <w:t>Tanvir</w:t>
                              </w:r>
                              <w:r>
                                <w:rPr>
                                  <w:rStyle w:val="normaltextrun"/>
                                  <w:rFonts w:ascii="Cambria Math" w:hAnsi="Cambria Math" w:cs="Cambria Math"/>
                                  <w:color w:val="F8F8F2"/>
                                  <w:sz w:val="23"/>
                                  <w:szCs w:val="23"/>
                                </w:rPr>
                                <w:t> </w:t>
                              </w:r>
                              <w:r>
                                <w:rPr>
                                  <w:rStyle w:val="eop"/>
                                  <w:rFonts w:ascii="Courier New" w:hAnsi="Courier New" w:cs="Courier New"/>
                                  <w:color w:val="F8F8F2"/>
                                  <w:sz w:val="23"/>
                                  <w:szCs w:val="23"/>
                                </w:rPr>
                                <w:t> </w:t>
                              </w:r>
                            </w:p>
                            <w:p w14:paraId="4E2199A2" w14:textId="77777777" w:rsidR="00D8311D" w:rsidRDefault="00D8311D" w:rsidP="00D8311D">
                              <w:pPr>
                                <w:pStyle w:val="paragraph"/>
                                <w:shd w:val="clear" w:color="auto" w:fill="23241F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color w:val="F5F5F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Courier New" w:hAnsi="Courier New" w:cs="Courier New"/>
                                  <w:color w:val="F8F8F2"/>
                                  <w:sz w:val="23"/>
                                  <w:szCs w:val="23"/>
                                </w:rPr>
                                <w:t>Ramesh</w:t>
                              </w:r>
                              <w:r>
                                <w:rPr>
                                  <w:rStyle w:val="normaltextrun"/>
                                  <w:rFonts w:ascii="Cambria Math" w:hAnsi="Cambria Math" w:cs="Cambria Math"/>
                                  <w:color w:val="F8F8F2"/>
                                  <w:sz w:val="23"/>
                                  <w:szCs w:val="23"/>
                                </w:rPr>
                                <w:t> </w:t>
                              </w:r>
                              <w:r>
                                <w:rPr>
                                  <w:rStyle w:val="eop"/>
                                  <w:rFonts w:ascii="Courier New" w:hAnsi="Courier New" w:cs="Courier New"/>
                                  <w:color w:val="F8F8F2"/>
                                  <w:sz w:val="23"/>
                                  <w:szCs w:val="23"/>
                                </w:rPr>
                                <w:t> </w:t>
                              </w:r>
                            </w:p>
                            <w:p w14:paraId="7A0FC652" w14:textId="77777777" w:rsidR="00D8311D" w:rsidRDefault="00D8311D" w:rsidP="00D8311D">
                              <w:pPr>
                                <w:pStyle w:val="paragraph"/>
                                <w:shd w:val="clear" w:color="auto" w:fill="23241F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color w:val="F5F5F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Courier New" w:hAnsi="Courier New" w:cs="Courier New"/>
                                  <w:color w:val="F8F8F2"/>
                                  <w:sz w:val="23"/>
                                  <w:szCs w:val="23"/>
                                </w:rPr>
                                <w:t>Nobody</w:t>
                              </w:r>
                              <w:r>
                                <w:rPr>
                                  <w:rStyle w:val="normaltextrun"/>
                                  <w:rFonts w:ascii="Cambria Math" w:hAnsi="Cambria Math" w:cs="Cambria Math"/>
                                  <w:color w:val="F8F8F2"/>
                                  <w:sz w:val="23"/>
                                  <w:szCs w:val="23"/>
                                </w:rPr>
                                <w:t> </w:t>
                              </w:r>
                              <w:r>
                                <w:rPr>
                                  <w:rStyle w:val="eop"/>
                                  <w:rFonts w:ascii="Courier New" w:hAnsi="Courier New" w:cs="Courier New"/>
                                  <w:color w:val="F8F8F2"/>
                                  <w:sz w:val="23"/>
                                  <w:szCs w:val="23"/>
                                </w:rPr>
                                <w:t> </w:t>
                              </w:r>
                            </w:p>
                            <w:p w14:paraId="4A383C43" w14:textId="77777777" w:rsidR="00D8311D" w:rsidRDefault="00D8311D" w:rsidP="00D8311D">
                              <w:pPr>
                                <w:pStyle w:val="paragraph"/>
                                <w:shd w:val="clear" w:color="auto" w:fill="23241F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color w:val="F5F5F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Courier New" w:hAnsi="Courier New" w:cs="Courier New"/>
                                  <w:color w:val="F8F8F2"/>
                                  <w:sz w:val="23"/>
                                  <w:szCs w:val="23"/>
                                </w:rPr>
                                <w:t>Ani</w:t>
                              </w:r>
                              <w:r>
                                <w:rPr>
                                  <w:rStyle w:val="eop"/>
                                  <w:rFonts w:ascii="Courier New" w:hAnsi="Courier New" w:cs="Courier New"/>
                                  <w:color w:val="F8F8F2"/>
                                  <w:sz w:val="23"/>
                                  <w:szCs w:val="23"/>
                                </w:rPr>
                                <w:t> </w:t>
                              </w:r>
                            </w:p>
                            <w:p w14:paraId="6A6CB592" w14:textId="77777777" w:rsidR="00D8311D" w:rsidRDefault="00D8311D" w:rsidP="00D8311D">
                              <w:pPr>
                                <w:pStyle w:val="paragraph"/>
                                <w:shd w:val="clear" w:color="auto" w:fill="23241F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color w:val="F5F5F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Courier New" w:hAnsi="Courier New" w:cs="Courier New"/>
                                  <w:color w:val="F8F8F2"/>
                                  <w:sz w:val="23"/>
                                  <w:szCs w:val="23"/>
                                </w:rPr>
                                <w:t>Nobody</w:t>
                              </w:r>
                              <w:r>
                                <w:rPr>
                                  <w:rStyle w:val="normaltextrun"/>
                                  <w:rFonts w:ascii="Cambria Math" w:hAnsi="Cambria Math" w:cs="Cambria Math"/>
                                  <w:color w:val="F8F8F2"/>
                                  <w:sz w:val="23"/>
                                  <w:szCs w:val="23"/>
                                </w:rPr>
                                <w:t> </w:t>
                              </w:r>
                              <w:r>
                                <w:rPr>
                                  <w:rStyle w:val="eop"/>
                                  <w:rFonts w:ascii="Courier New" w:hAnsi="Courier New" w:cs="Courier New"/>
                                  <w:color w:val="F8F8F2"/>
                                  <w:sz w:val="23"/>
                                  <w:szCs w:val="23"/>
                                </w:rPr>
                                <w:t> </w:t>
                              </w:r>
                            </w:p>
                            <w:p w14:paraId="677E9D12" w14:textId="77777777" w:rsidR="00D8311D" w:rsidRDefault="00D8311D" w:rsidP="00D8311D">
                              <w:pPr>
                                <w:pStyle w:val="paragraph"/>
                                <w:shd w:val="clear" w:color="auto" w:fill="23241F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color w:val="F5F5F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Courier New" w:hAnsi="Courier New" w:cs="Courier New"/>
                                  <w:color w:val="F8F8F2"/>
                                  <w:sz w:val="23"/>
                                  <w:szCs w:val="23"/>
                                </w:rPr>
                                <w:t>Vishwanath</w:t>
                              </w:r>
                              <w:r>
                                <w:rPr>
                                  <w:rStyle w:val="eop"/>
                                  <w:rFonts w:ascii="Courier New" w:hAnsi="Courier New" w:cs="Courier New"/>
                                  <w:color w:val="F8F8F2"/>
                                  <w:sz w:val="23"/>
                                  <w:szCs w:val="23"/>
                                </w:rPr>
                                <w:t> </w:t>
                              </w:r>
                            </w:p>
                            <w:p w14:paraId="7F5C9F1D" w14:textId="77777777" w:rsidR="00D8311D" w:rsidRDefault="00D8311D" w:rsidP="00D8311D">
                              <w:pPr>
                                <w:pStyle w:val="paragraph"/>
                                <w:shd w:val="clear" w:color="auto" w:fill="23241F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color w:val="F5F5F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Courier New" w:hAnsi="Courier New" w:cs="Courier New"/>
                                  <w:color w:val="F8F8F2"/>
                                  <w:sz w:val="23"/>
                                  <w:szCs w:val="23"/>
                                </w:rPr>
                                <w:t>Somebody</w:t>
                              </w:r>
                              <w:r>
                                <w:rPr>
                                  <w:rStyle w:val="normaltextrun"/>
                                  <w:rFonts w:ascii="Cambria Math" w:hAnsi="Cambria Math" w:cs="Cambria Math"/>
                                  <w:color w:val="F8F8F2"/>
                                  <w:sz w:val="23"/>
                                  <w:szCs w:val="23"/>
                                </w:rPr>
                                <w:t> </w:t>
                              </w:r>
                              <w:r>
                                <w:rPr>
                                  <w:rStyle w:val="eop"/>
                                  <w:rFonts w:ascii="Courier New" w:hAnsi="Courier New" w:cs="Courier New"/>
                                  <w:color w:val="F8F8F2"/>
                                  <w:sz w:val="23"/>
                                  <w:szCs w:val="23"/>
                                </w:rPr>
                                <w:t> </w:t>
                              </w:r>
                            </w:p>
                            <w:p w14:paraId="1F512B1A" w14:textId="77777777" w:rsidR="00D8311D" w:rsidRDefault="00D8311D" w:rsidP="00D8311D">
                              <w:pPr>
                                <w:pStyle w:val="paragraph"/>
                                <w:shd w:val="clear" w:color="auto" w:fill="23241F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color w:val="F5F5F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Courier New" w:hAnsi="Courier New" w:cs="Courier New"/>
                                  <w:color w:val="F8F8F2"/>
                                  <w:sz w:val="23"/>
                                  <w:szCs w:val="23"/>
                                </w:rPr>
                                <w:t>Nitin</w:t>
                              </w:r>
                              <w:r>
                                <w:rPr>
                                  <w:rStyle w:val="eop"/>
                                  <w:rFonts w:ascii="Courier New" w:hAnsi="Courier New" w:cs="Courier New"/>
                                  <w:color w:val="F8F8F2"/>
                                  <w:sz w:val="23"/>
                                  <w:szCs w:val="23"/>
                                </w:rPr>
                                <w:t> </w:t>
                              </w:r>
                            </w:p>
                            <w:p w14:paraId="07EF38D3" w14:textId="77777777" w:rsidR="00D8311D" w:rsidRDefault="00D8311D" w:rsidP="00D8311D">
                              <w:pPr>
                                <w:pStyle w:val="paragraph"/>
                                <w:shd w:val="clear" w:color="auto" w:fill="23241F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color w:val="F5F5F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eop"/>
                                  <w:rFonts w:ascii="Courier New" w:hAnsi="Courier New" w:cs="Courier New"/>
                                  <w:color w:val="F8F8F2"/>
                                  <w:sz w:val="23"/>
                                  <w:szCs w:val="23"/>
                                </w:rPr>
                                <w:t> </w:t>
                              </w:r>
                            </w:p>
                            <w:p w14:paraId="7F63A8DA" w14:textId="77777777" w:rsidR="00D8311D" w:rsidRDefault="00D8311D" w:rsidP="00D8311D">
                              <w:pPr>
                                <w:pStyle w:val="paragraph"/>
                                <w:shd w:val="clear" w:color="auto" w:fill="23241F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color w:val="F5F5F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Courier New" w:hAnsi="Courier New" w:cs="Courier New"/>
                                  <w:color w:val="F8F8F2"/>
                                  <w:sz w:val="23"/>
                                  <w:szCs w:val="23"/>
                                </w:rPr>
                                <w:t xml:space="preserve">Expected </w:t>
                              </w:r>
                              <w:proofErr w:type="gramStart"/>
                              <w:r>
                                <w:rPr>
                                  <w:rStyle w:val="normaltextrun"/>
                                  <w:rFonts w:ascii="Courier New" w:hAnsi="Courier New" w:cs="Courier New"/>
                                  <w:color w:val="6A8759"/>
                                  <w:sz w:val="23"/>
                                  <w:szCs w:val="23"/>
                                </w:rPr>
                                <w:t>output :</w:t>
                              </w:r>
                              <w:proofErr w:type="gramEnd"/>
                              <w:r>
                                <w:rPr>
                                  <w:rStyle w:val="eop"/>
                                  <w:rFonts w:ascii="Courier New" w:hAnsi="Courier New" w:cs="Courier New"/>
                                  <w:color w:val="6A8759"/>
                                  <w:sz w:val="23"/>
                                  <w:szCs w:val="23"/>
                                </w:rPr>
                                <w:t> </w:t>
                              </w:r>
                            </w:p>
                            <w:p w14:paraId="2D51A7DC" w14:textId="77777777" w:rsidR="00D8311D" w:rsidRDefault="00D8311D" w:rsidP="00D8311D">
                              <w:pPr>
                                <w:pStyle w:val="paragraph"/>
                                <w:shd w:val="clear" w:color="auto" w:fill="23241F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color w:val="F5F5F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Courier New" w:hAnsi="Courier New" w:cs="Courier New"/>
                                  <w:color w:val="F8F8F2"/>
                                  <w:sz w:val="23"/>
                                  <w:szCs w:val="23"/>
                                </w:rPr>
                                <w:t>Ani</w:t>
                              </w:r>
                              <w:r>
                                <w:rPr>
                                  <w:rStyle w:val="eop"/>
                                  <w:rFonts w:ascii="Courier New" w:hAnsi="Courier New" w:cs="Courier New"/>
                                  <w:color w:val="F8F8F2"/>
                                  <w:sz w:val="23"/>
                                  <w:szCs w:val="23"/>
                                </w:rPr>
                                <w:t> </w:t>
                              </w:r>
                            </w:p>
                            <w:p w14:paraId="30A175B8" w14:textId="77777777" w:rsidR="00D8311D" w:rsidRDefault="00D8311D" w:rsidP="00D8311D">
                              <w:pPr>
                                <w:pStyle w:val="paragraph"/>
                                <w:shd w:val="clear" w:color="auto" w:fill="23241F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color w:val="F5F5F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Courier New" w:hAnsi="Courier New" w:cs="Courier New"/>
                                  <w:color w:val="F8F8F2"/>
                                  <w:sz w:val="23"/>
                                  <w:szCs w:val="23"/>
                                </w:rPr>
                                <w:t>Nitin</w:t>
                              </w:r>
                              <w:r>
                                <w:rPr>
                                  <w:rStyle w:val="eop"/>
                                  <w:rFonts w:ascii="Courier New" w:hAnsi="Courier New" w:cs="Courier New"/>
                                  <w:color w:val="F8F8F2"/>
                                  <w:sz w:val="23"/>
                                  <w:szCs w:val="23"/>
                                </w:rPr>
                                <w:t> </w:t>
                              </w:r>
                            </w:p>
                            <w:p w14:paraId="3D2DE2AB" w14:textId="77777777" w:rsidR="00D8311D" w:rsidRDefault="00D8311D" w:rsidP="00D8311D">
                              <w:pPr>
                                <w:pStyle w:val="paragraph"/>
                                <w:shd w:val="clear" w:color="auto" w:fill="23241F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color w:val="F5F5F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Courier New" w:hAnsi="Courier New" w:cs="Courier New"/>
                                  <w:color w:val="F8F8F2"/>
                                  <w:sz w:val="23"/>
                                  <w:szCs w:val="23"/>
                                </w:rPr>
                                <w:t>Ramesh</w:t>
                              </w:r>
                              <w:r>
                                <w:rPr>
                                  <w:rStyle w:val="eop"/>
                                  <w:rFonts w:ascii="Courier New" w:hAnsi="Courier New" w:cs="Courier New"/>
                                  <w:color w:val="F8F8F2"/>
                                  <w:sz w:val="23"/>
                                  <w:szCs w:val="23"/>
                                </w:rPr>
                                <w:t> </w:t>
                              </w:r>
                            </w:p>
                            <w:p w14:paraId="245D9742" w14:textId="77777777" w:rsidR="00D8311D" w:rsidRDefault="00D8311D" w:rsidP="00D8311D">
                              <w:pPr>
                                <w:pStyle w:val="paragraph"/>
                                <w:shd w:val="clear" w:color="auto" w:fill="23241F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color w:val="F5F5F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Courier New" w:hAnsi="Courier New" w:cs="Courier New"/>
                                  <w:color w:val="F8F8F2"/>
                                  <w:sz w:val="23"/>
                                  <w:szCs w:val="23"/>
                                </w:rPr>
                                <w:t>Ravi</w:t>
                              </w:r>
                              <w:r>
                                <w:rPr>
                                  <w:rStyle w:val="eop"/>
                                  <w:rFonts w:ascii="Courier New" w:hAnsi="Courier New" w:cs="Courier New"/>
                                  <w:color w:val="F8F8F2"/>
                                  <w:sz w:val="23"/>
                                  <w:szCs w:val="23"/>
                                </w:rPr>
                                <w:t> </w:t>
                              </w:r>
                            </w:p>
                            <w:p w14:paraId="3580905A" w14:textId="77777777" w:rsidR="00D8311D" w:rsidRDefault="00D8311D" w:rsidP="00D8311D">
                              <w:pPr>
                                <w:pStyle w:val="paragraph"/>
                                <w:shd w:val="clear" w:color="auto" w:fill="23241F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color w:val="F5F5F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Courier New" w:hAnsi="Courier New" w:cs="Courier New"/>
                                  <w:color w:val="F8F8F2"/>
                                  <w:sz w:val="23"/>
                                  <w:szCs w:val="23"/>
                                </w:rPr>
                                <w:t>Tanvir</w:t>
                              </w:r>
                              <w:r>
                                <w:rPr>
                                  <w:rStyle w:val="eop"/>
                                  <w:rFonts w:ascii="Courier New" w:hAnsi="Courier New" w:cs="Courier New"/>
                                  <w:color w:val="F8F8F2"/>
                                  <w:sz w:val="23"/>
                                  <w:szCs w:val="23"/>
                                </w:rPr>
                                <w:t> </w:t>
                              </w:r>
                            </w:p>
                            <w:p w14:paraId="202E8A37" w14:textId="77777777" w:rsidR="00D8311D" w:rsidRDefault="00D8311D" w:rsidP="00D8311D">
                              <w:pPr>
                                <w:pStyle w:val="paragraph"/>
                                <w:shd w:val="clear" w:color="auto" w:fill="23241F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color w:val="F5F5F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Courier New" w:hAnsi="Courier New" w:cs="Courier New"/>
                                  <w:color w:val="F8F8F2"/>
                                  <w:sz w:val="23"/>
                                  <w:szCs w:val="23"/>
                                </w:rPr>
                                <w:t>Vishwanath</w:t>
                              </w:r>
                              <w:r>
                                <w:rPr>
                                  <w:rStyle w:val="normaltextrun"/>
                                  <w:rFonts w:ascii="Tahoma" w:hAnsi="Tahoma" w:cs="Tahoma"/>
                                  <w:color w:val="F8F8F2"/>
                                  <w:sz w:val="23"/>
                                  <w:szCs w:val="23"/>
                                </w:rPr>
                                <w:t>﻿</w:t>
                              </w:r>
                              <w:r>
                                <w:rPr>
                                  <w:rStyle w:val="eop"/>
                                  <w:rFonts w:ascii="Tahoma" w:hAnsi="Tahoma" w:cs="Tahoma"/>
                                  <w:color w:val="F8F8F2"/>
                                  <w:sz w:val="23"/>
                                  <w:szCs w:val="23"/>
                                </w:rPr>
                                <w:t> </w:t>
                              </w:r>
                            </w:p>
                            <w:p w14:paraId="34791854" w14:textId="77777777" w:rsidR="00D8311D" w:rsidRDefault="00D8311D" w:rsidP="00D8311D">
                              <w:pPr>
                                <w:pStyle w:val="paragraph"/>
                                <w:shd w:val="clear" w:color="auto" w:fill="23241F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color w:val="F5F5F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rFonts w:ascii="Tahoma" w:hAnsi="Tahoma" w:cs="Tahoma"/>
                                  <w:color w:val="F8F8F2"/>
                                  <w:sz w:val="23"/>
                                  <w:szCs w:val="23"/>
                                </w:rPr>
                                <w:t>﻿</w:t>
                              </w:r>
                              <w:r>
                                <w:rPr>
                                  <w:rStyle w:val="eop"/>
                                  <w:rFonts w:ascii="Tahoma" w:hAnsi="Tahoma" w:cs="Tahoma"/>
                                  <w:color w:val="F8F8F2"/>
                                  <w:sz w:val="23"/>
                                  <w:szCs w:val="23"/>
                                </w:rPr>
                                <w:t> </w:t>
                              </w:r>
                            </w:p>
                            <w:p w14:paraId="24A718C6" w14:textId="77777777" w:rsidR="00D8311D" w:rsidRDefault="00D8311D" w:rsidP="00D8311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b/>
                                  <w:bCs/>
                                  <w:sz w:val="36"/>
                                  <w:szCs w:val="36"/>
                                </w:rPr>
                                <w:t>Warnings</w:t>
                              </w:r>
                              <w:r>
                                <w:rPr>
                                  <w:rStyle w:val="eop"/>
                                  <w:sz w:val="36"/>
                                  <w:szCs w:val="36"/>
                                </w:rPr>
                                <w:t> </w:t>
                              </w:r>
                            </w:p>
                            <w:p w14:paraId="396E17A2" w14:textId="77777777" w:rsidR="00D8311D" w:rsidRDefault="00D8311D" w:rsidP="00D8311D">
                              <w:pPr>
                                <w:pStyle w:val="paragraph"/>
                                <w:numPr>
                                  <w:ilvl w:val="0"/>
                                  <w:numId w:val="24"/>
                                </w:numPr>
                                <w:spacing w:before="0" w:beforeAutospacing="0" w:after="0" w:afterAutospacing="0"/>
                                <w:ind w:left="360" w:firstLine="0"/>
                                <w:textAlignment w:val="baseline"/>
                              </w:pPr>
                              <w:r>
                                <w:rPr>
                                  <w:rStyle w:val="normaltextrun"/>
                                </w:rPr>
                                <w:t>Take care of whitespace/trailing whitespace</w:t>
                              </w:r>
                              <w:r>
                                <w:rPr>
                                  <w:rStyle w:val="eop"/>
                                </w:rPr>
                                <w:t> </w:t>
                              </w:r>
                            </w:p>
                            <w:p w14:paraId="4F8D6211" w14:textId="77777777" w:rsidR="00D8311D" w:rsidRDefault="00D8311D" w:rsidP="00D8311D">
                              <w:pPr>
                                <w:pStyle w:val="paragraph"/>
                                <w:numPr>
                                  <w:ilvl w:val="0"/>
                                  <w:numId w:val="24"/>
                                </w:numPr>
                                <w:spacing w:before="0" w:beforeAutospacing="0" w:after="0" w:afterAutospacing="0"/>
                                <w:ind w:left="360" w:firstLine="0"/>
                                <w:textAlignment w:val="baseline"/>
                              </w:pPr>
                              <w:r>
                                <w:rPr>
                                  <w:rStyle w:val="normaltextrun"/>
                                </w:rPr>
                                <w:t xml:space="preserve">Trim the output and avoid special </w:t>
                              </w:r>
                              <w:proofErr w:type="gramStart"/>
                              <w:r>
                                <w:rPr>
                                  <w:rStyle w:val="normaltextrun"/>
                                </w:rPr>
                                <w:t>characters</w:t>
                              </w:r>
                              <w:proofErr w:type="gramEnd"/>
                              <w:r>
                                <w:rPr>
                                  <w:rStyle w:val="eop"/>
                                </w:rPr>
                                <w:t> </w:t>
                              </w:r>
                            </w:p>
                            <w:p w14:paraId="7DF7F333" w14:textId="77777777" w:rsidR="00D8311D" w:rsidRDefault="00D8311D" w:rsidP="00D8311D">
                              <w:pPr>
                                <w:pStyle w:val="paragraph"/>
                                <w:numPr>
                                  <w:ilvl w:val="0"/>
                                  <w:numId w:val="24"/>
                                </w:numPr>
                                <w:spacing w:before="0" w:beforeAutospacing="0" w:after="0" w:afterAutospacing="0"/>
                                <w:ind w:left="360" w:firstLine="0"/>
                                <w:textAlignment w:val="baseline"/>
                              </w:pPr>
                              <w:r>
                                <w:rPr>
                                  <w:rStyle w:val="normaltextrun"/>
                                </w:rPr>
                                <w:t xml:space="preserve">Avoid printing unnecessary values other than expected/asked </w:t>
                              </w:r>
                              <w:proofErr w:type="gramStart"/>
                              <w:r>
                                <w:rPr>
                                  <w:rStyle w:val="normaltextrun"/>
                                </w:rPr>
                                <w:t>output</w:t>
                              </w:r>
                              <w:proofErr w:type="gramEnd"/>
                              <w:r>
                                <w:rPr>
                                  <w:rStyle w:val="eop"/>
                                </w:rPr>
                                <w:t> </w:t>
                              </w:r>
                            </w:p>
                            <w:p w14:paraId="2C39E13E" w14:textId="77777777" w:rsidR="00D8311D" w:rsidRDefault="00D8311D" w:rsidP="00D8311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 xml:space="preserve">using </w:t>
                              </w:r>
                              <w:proofErr w:type="gramStart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System;</w:t>
                              </w:r>
                              <w:proofErr w:type="gramEnd"/>
                              <w:r>
                                <w:rPr>
                                  <w:rStyle w:val="eop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4382C8C9" w14:textId="77777777" w:rsidR="00D8311D" w:rsidRDefault="00D8311D" w:rsidP="00D8311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eop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0B5DA8E1" w14:textId="77777777" w:rsidR="00D8311D" w:rsidRDefault="00D8311D" w:rsidP="00D8311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 xml:space="preserve">using </w:t>
                              </w:r>
                              <w:proofErr w:type="spellStart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System.</w:t>
                              </w:r>
                              <w:proofErr w:type="gramStart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Collections</w:t>
                              </w:r>
                              <w:proofErr w:type="spellEnd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;</w:t>
                              </w:r>
                              <w:proofErr w:type="gramEnd"/>
                              <w:r>
                                <w:rPr>
                                  <w:rStyle w:val="eop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23247BC2" w14:textId="77777777" w:rsidR="00D8311D" w:rsidRDefault="00D8311D" w:rsidP="00D8311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eop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49AC87E9" w14:textId="77777777" w:rsidR="00D8311D" w:rsidRDefault="00D8311D" w:rsidP="00D8311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 xml:space="preserve">namespace </w:t>
                              </w:r>
                              <w:proofErr w:type="spellStart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LearnCsharp</w:t>
                              </w:r>
                              <w:proofErr w:type="spellEnd"/>
                              <w:r>
                                <w:rPr>
                                  <w:rStyle w:val="eop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7AE6C597" w14:textId="77777777" w:rsidR="00D8311D" w:rsidRDefault="00D8311D" w:rsidP="00D8311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{</w:t>
                              </w:r>
                              <w:r>
                                <w:rPr>
                                  <w:rStyle w:val="eop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02372ACB" w14:textId="77777777" w:rsidR="00D8311D" w:rsidRDefault="00D8311D" w:rsidP="00D8311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eop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197167D1" w14:textId="77777777" w:rsidR="00D8311D" w:rsidRDefault="00D8311D" w:rsidP="00D8311D">
                              <w:pPr>
                                <w:pStyle w:val="paragraph"/>
                                <w:spacing w:before="0" w:beforeAutospacing="0" w:after="0" w:afterAutospacing="0"/>
                                <w:ind w:firstLine="720"/>
                                <w:textAlignment w:val="baseline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 xml:space="preserve">class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NamesWithArrayList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Style w:val="eop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2EA88E00" w14:textId="77777777" w:rsidR="00D8311D" w:rsidRDefault="00D8311D" w:rsidP="00D8311D">
                              <w:pPr>
                                <w:pStyle w:val="paragraph"/>
                                <w:spacing w:before="0" w:beforeAutospacing="0" w:after="0" w:afterAutospacing="0"/>
                                <w:ind w:firstLine="720"/>
                                <w:textAlignment w:val="baseline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{</w:t>
                              </w:r>
                              <w:r>
                                <w:rPr>
                                  <w:rStyle w:val="eop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135C7503" w14:textId="77777777" w:rsidR="00D8311D" w:rsidRDefault="00D8311D" w:rsidP="00D8311D">
                              <w:pPr>
                                <w:pStyle w:val="paragraph"/>
                                <w:spacing w:before="0" w:beforeAutospacing="0" w:after="0" w:afterAutospacing="0"/>
                                <w:ind w:firstLine="720"/>
                                <w:textAlignment w:val="baseline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    public static void Main(</w:t>
                              </w:r>
                              <w:proofErr w:type="gramStart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string[</w:t>
                              </w:r>
                              <w:proofErr w:type="gramEnd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 xml:space="preserve">] </w:t>
                              </w:r>
                              <w:proofErr w:type="spellStart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)</w:t>
                              </w:r>
                              <w:r>
                                <w:rPr>
                                  <w:rStyle w:val="eop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5D01B3DA" w14:textId="77777777" w:rsidR="00D8311D" w:rsidRDefault="00D8311D" w:rsidP="00D8311D">
                              <w:pPr>
                                <w:pStyle w:val="paragraph"/>
                                <w:spacing w:before="0" w:beforeAutospacing="0" w:after="0" w:afterAutospacing="0"/>
                                <w:ind w:firstLine="720"/>
                                <w:textAlignment w:val="baseline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    {</w:t>
                              </w:r>
                              <w:r>
                                <w:rPr>
                                  <w:rStyle w:val="eop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255DA224" w14:textId="77777777" w:rsidR="00D8311D" w:rsidRDefault="00D8311D" w:rsidP="00D8311D">
                              <w:pPr>
                                <w:pStyle w:val="paragraph"/>
                                <w:spacing w:before="0" w:beforeAutospacing="0" w:after="0" w:afterAutospacing="0"/>
                                <w:ind w:firstLine="2160"/>
                                <w:textAlignment w:val="baseline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//Update the code below</w:t>
                              </w:r>
                              <w:r>
                                <w:rPr>
                                  <w:rStyle w:val="eop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142200CB" w14:textId="77777777" w:rsidR="00D8311D" w:rsidRDefault="00D8311D" w:rsidP="00D8311D">
                              <w:pPr>
                                <w:pStyle w:val="paragraph"/>
                                <w:spacing w:before="0" w:beforeAutospacing="0" w:after="0" w:afterAutospacing="0"/>
                                <w:ind w:firstLine="720"/>
                                <w:textAlignment w:val="baseline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 xml:space="preserve">        </w:t>
                              </w:r>
                              <w:proofErr w:type="spellStart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ArrayList</w:t>
                              </w:r>
                              <w:proofErr w:type="spellEnd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alObj</w:t>
                              </w:r>
                              <w:proofErr w:type="spellEnd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;</w:t>
                              </w:r>
                              <w:proofErr w:type="gramEnd"/>
                              <w:r>
                                <w:rPr>
                                  <w:rStyle w:val="eop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77852AAF" w14:textId="77777777" w:rsidR="00D8311D" w:rsidRDefault="00D8311D" w:rsidP="00D8311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 xml:space="preserve">            </w:t>
                              </w:r>
                              <w:proofErr w:type="spellStart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alObj</w:t>
                              </w:r>
                              <w:proofErr w:type="spellEnd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 xml:space="preserve"> = new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ArrayList</w:t>
                              </w:r>
                              <w:proofErr w:type="spellEnd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);</w:t>
                              </w:r>
                              <w:r>
                                <w:rPr>
                                  <w:rStyle w:val="eop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4AC36B97" w14:textId="77777777" w:rsidR="00D8311D" w:rsidRDefault="00D8311D" w:rsidP="00D8311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int max=</w:t>
                              </w:r>
                              <w:proofErr w:type="gramStart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10;</w:t>
                              </w:r>
                              <w:proofErr w:type="gramEnd"/>
                              <w:r>
                                <w:rPr>
                                  <w:rStyle w:val="eop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46036EF9" w14:textId="77777777" w:rsidR="00D8311D" w:rsidRDefault="00D8311D" w:rsidP="00D8311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string item="</w:t>
                              </w:r>
                              <w:proofErr w:type="gramStart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";</w:t>
                              </w:r>
                              <w:proofErr w:type="gramEnd"/>
                              <w:r>
                                <w:rPr>
                                  <w:rStyle w:val="eop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0CC52E9C" w14:textId="77777777" w:rsidR="00D8311D" w:rsidRDefault="00D8311D" w:rsidP="00D8311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for(</w:t>
                              </w:r>
                              <w:proofErr w:type="gramEnd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 xml:space="preserve">int </w:t>
                              </w:r>
                              <w:proofErr w:type="spellStart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=0;i&lt;</w:t>
                              </w:r>
                              <w:proofErr w:type="spellStart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max;i</w:t>
                              </w:r>
                              <w:proofErr w:type="spellEnd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++)</w:t>
                              </w:r>
                              <w:r>
                                <w:rPr>
                                  <w:rStyle w:val="eop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0399DC96" w14:textId="77777777" w:rsidR="00D8311D" w:rsidRDefault="00D8311D" w:rsidP="00D8311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{</w:t>
                              </w:r>
                              <w:r>
                                <w:rPr>
                                  <w:rStyle w:val="eop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40B005AA" w14:textId="77777777" w:rsidR="00D8311D" w:rsidRDefault="00D8311D" w:rsidP="00D8311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    item=</w:t>
                              </w:r>
                              <w:proofErr w:type="spellStart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Console.ReadLine</w:t>
                              </w:r>
                              <w:proofErr w:type="spellEnd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);</w:t>
                              </w:r>
                              <w:proofErr w:type="gramEnd"/>
                              <w:r>
                                <w:rPr>
                                  <w:rStyle w:val="eop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3BD613D0" w14:textId="77777777" w:rsidR="00D8311D" w:rsidRDefault="00D8311D" w:rsidP="00D8311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 xml:space="preserve">    </w:t>
                              </w:r>
                              <w:proofErr w:type="gramStart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if(</w:t>
                              </w:r>
                              <w:proofErr w:type="gramEnd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item != null)</w:t>
                              </w:r>
                              <w:r>
                                <w:rPr>
                                  <w:rStyle w:val="eop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1EC2F03A" w14:textId="77777777" w:rsidR="00D8311D" w:rsidRDefault="00D8311D" w:rsidP="00D8311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    {</w:t>
                              </w:r>
                              <w:r>
                                <w:rPr>
                                  <w:rStyle w:val="eop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3786967F" w14:textId="77777777" w:rsidR="00D8311D" w:rsidRDefault="00D8311D" w:rsidP="00D8311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 xml:space="preserve">        </w:t>
                              </w:r>
                              <w:proofErr w:type="spellStart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alObj.Add</w:t>
                              </w:r>
                              <w:proofErr w:type="spellEnd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(item</w:t>
                              </w:r>
                              <w:proofErr w:type="gramStart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);</w:t>
                              </w:r>
                              <w:proofErr w:type="gramEnd"/>
                              <w:r>
                                <w:rPr>
                                  <w:rStyle w:val="eop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41484D2B" w14:textId="77777777" w:rsidR="00D8311D" w:rsidRDefault="00D8311D" w:rsidP="00D8311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    }</w:t>
                              </w:r>
                              <w:r>
                                <w:rPr>
                                  <w:rStyle w:val="eop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0DC54BF5" w14:textId="77777777" w:rsidR="00D8311D" w:rsidRDefault="00D8311D" w:rsidP="00D8311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    </w:t>
                              </w:r>
                              <w:r>
                                <w:rPr>
                                  <w:rStyle w:val="eop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64FFA79B" w14:textId="77777777" w:rsidR="00D8311D" w:rsidRDefault="00D8311D" w:rsidP="00D8311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    </w:t>
                              </w:r>
                              <w:r>
                                <w:rPr>
                                  <w:rStyle w:val="eop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3ECDC897" w14:textId="77777777" w:rsidR="00D8311D" w:rsidRDefault="00D8311D" w:rsidP="00D8311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}</w:t>
                              </w:r>
                              <w:r>
                                <w:rPr>
                                  <w:rStyle w:val="eop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7795162E" w14:textId="77777777" w:rsidR="00D8311D" w:rsidRDefault="00D8311D" w:rsidP="00D8311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            </w:t>
                              </w:r>
                              <w:r>
                                <w:rPr>
                                  <w:rStyle w:val="eop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2D80CDEF" w14:textId="77777777" w:rsidR="00D8311D" w:rsidRDefault="00D8311D" w:rsidP="00D8311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 xml:space="preserve">           </w:t>
                              </w:r>
                              <w:proofErr w:type="gramStart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for(</w:t>
                              </w:r>
                              <w:proofErr w:type="gramEnd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int j=0;j&lt;</w:t>
                              </w:r>
                              <w:proofErr w:type="spellStart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alObj.Count;j</w:t>
                              </w:r>
                              <w:proofErr w:type="spellEnd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++)</w:t>
                              </w:r>
                              <w:r>
                                <w:rPr>
                                  <w:rStyle w:val="eop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416920F7" w14:textId="77777777" w:rsidR="00D8311D" w:rsidRDefault="00D8311D" w:rsidP="00D8311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           {</w:t>
                              </w:r>
                              <w:r>
                                <w:rPr>
                                  <w:rStyle w:val="eop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79228715" w14:textId="77777777" w:rsidR="00D8311D" w:rsidRDefault="00D8311D" w:rsidP="00D8311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               if(</w:t>
                              </w:r>
                              <w:proofErr w:type="spellStart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alObj</w:t>
                              </w:r>
                              <w:proofErr w:type="spellEnd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[j</w:t>
                              </w:r>
                              <w:proofErr w:type="gramStart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].</w:t>
                              </w:r>
                              <w:proofErr w:type="spellStart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ToString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()=="</w:t>
                              </w:r>
                              <w:proofErr w:type="spellStart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Somebody".Trim</w:t>
                              </w:r>
                              <w:proofErr w:type="spellEnd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 xml:space="preserve">() || </w:t>
                              </w:r>
                              <w:proofErr w:type="spellStart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alObj</w:t>
                              </w:r>
                              <w:proofErr w:type="spellEnd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[j].</w:t>
                              </w:r>
                              <w:proofErr w:type="spellStart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()=="</w:t>
                              </w:r>
                              <w:proofErr w:type="spellStart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Nobody".Trim</w:t>
                              </w:r>
                              <w:proofErr w:type="spellEnd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())</w:t>
                              </w:r>
                              <w:r>
                                <w:rPr>
                                  <w:rStyle w:val="eop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3CA52B49" w14:textId="77777777" w:rsidR="00D8311D" w:rsidRDefault="00D8311D" w:rsidP="00D8311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 xml:space="preserve">               </w:t>
                              </w:r>
                              <w:proofErr w:type="spellStart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alObj.Remove</w:t>
                              </w:r>
                              <w:proofErr w:type="spellEnd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alObj</w:t>
                              </w:r>
                              <w:proofErr w:type="spellEnd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[j]</w:t>
                              </w:r>
                              <w:proofErr w:type="gramStart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);</w:t>
                              </w:r>
                              <w:proofErr w:type="gramEnd"/>
                              <w:r>
                                <w:rPr>
                                  <w:rStyle w:val="eop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277A76B3" w14:textId="77777777" w:rsidR="00D8311D" w:rsidRDefault="00D8311D" w:rsidP="00D8311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               </w:t>
                              </w:r>
                              <w:r>
                                <w:rPr>
                                  <w:rStyle w:val="eop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20286913" w14:textId="77777777" w:rsidR="00D8311D" w:rsidRDefault="00D8311D" w:rsidP="00D8311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               </w:t>
                              </w:r>
                              <w:r>
                                <w:rPr>
                                  <w:rStyle w:val="eop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4953D2A5" w14:textId="77777777" w:rsidR="00D8311D" w:rsidRDefault="00D8311D" w:rsidP="00D8311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           }</w:t>
                              </w:r>
                              <w:r>
                                <w:rPr>
                                  <w:rStyle w:val="eop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2FC4EE7E" w14:textId="77777777" w:rsidR="00D8311D" w:rsidRDefault="00D8311D" w:rsidP="00D8311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eop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30FE167D" w14:textId="77777777" w:rsidR="00D8311D" w:rsidRDefault="00D8311D" w:rsidP="00D8311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            </w:t>
                              </w:r>
                              <w:r>
                                <w:rPr>
                                  <w:rStyle w:val="eop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1EB19486" w14:textId="77777777" w:rsidR="00D8311D" w:rsidRDefault="00D8311D" w:rsidP="00D8311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eop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1D9BADBA" w14:textId="77777777" w:rsidR="00D8311D" w:rsidRDefault="00D8311D" w:rsidP="00D8311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 xml:space="preserve">            </w:t>
                              </w:r>
                              <w:proofErr w:type="spellStart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alObj.Sort</w:t>
                              </w:r>
                              <w:proofErr w:type="spellEnd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);</w:t>
                              </w:r>
                              <w:proofErr w:type="gramEnd"/>
                              <w:r>
                                <w:rPr>
                                  <w:rStyle w:val="eop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78647243" w14:textId="77777777" w:rsidR="00D8311D" w:rsidRDefault="00D8311D" w:rsidP="00D8311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           </w:t>
                              </w:r>
                              <w:r>
                                <w:rPr>
                                  <w:rStyle w:val="eop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40806F4C" w14:textId="77777777" w:rsidR="00D8311D" w:rsidRDefault="00D8311D" w:rsidP="00D8311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eop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1A3A934C" w14:textId="77777777" w:rsidR="00D8311D" w:rsidRDefault="00D8311D" w:rsidP="00D8311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 xml:space="preserve">            foreach (var item1 in </w:t>
                              </w:r>
                              <w:proofErr w:type="spellStart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alObj</w:t>
                              </w:r>
                              <w:proofErr w:type="spellEnd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)</w:t>
                              </w:r>
                              <w:r>
                                <w:rPr>
                                  <w:rStyle w:val="eop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54319889" w14:textId="77777777" w:rsidR="00D8311D" w:rsidRDefault="00D8311D" w:rsidP="00D8311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            {</w:t>
                              </w:r>
                              <w:r>
                                <w:rPr>
                                  <w:rStyle w:val="eop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0DB59604" w14:textId="77777777" w:rsidR="00D8311D" w:rsidRDefault="00D8311D" w:rsidP="00D8311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 xml:space="preserve">                </w:t>
                              </w:r>
                              <w:proofErr w:type="spellStart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Console.WriteLine</w:t>
                              </w:r>
                              <w:proofErr w:type="spellEnd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(item1</w:t>
                              </w:r>
                              <w:proofErr w:type="gramStart"/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);</w:t>
                              </w:r>
                              <w:proofErr w:type="gramEnd"/>
                              <w:r>
                                <w:rPr>
                                  <w:rStyle w:val="eop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0A48CD8E" w14:textId="77777777" w:rsidR="00D8311D" w:rsidRDefault="00D8311D" w:rsidP="00D8311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            }</w:t>
                              </w:r>
                              <w:r>
                                <w:rPr>
                                  <w:rStyle w:val="eop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2602799C" w14:textId="77777777" w:rsidR="00D8311D" w:rsidRDefault="00D8311D" w:rsidP="00D8311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eop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480011EA" w14:textId="77777777" w:rsidR="00D8311D" w:rsidRDefault="00D8311D" w:rsidP="00D8311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            </w:t>
                              </w:r>
                              <w:r>
                                <w:rPr>
                                  <w:rStyle w:val="eop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45BC1958" w14:textId="77777777" w:rsidR="00D8311D" w:rsidRDefault="00D8311D" w:rsidP="00D8311D">
                              <w:pPr>
                                <w:pStyle w:val="paragraph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        }</w:t>
                              </w:r>
                              <w:r>
                                <w:rPr>
                                  <w:rStyle w:val="eop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5C252EEA" w14:textId="77777777" w:rsidR="00D8311D" w:rsidRDefault="00D8311D" w:rsidP="00D8311D">
                              <w:pPr>
                                <w:pStyle w:val="paragraph"/>
                                <w:spacing w:before="0" w:beforeAutospacing="0" w:after="0" w:afterAutospacing="0"/>
                                <w:ind w:firstLine="720"/>
                                <w:textAlignment w:val="baseline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normaltextrun"/>
                                  <w:sz w:val="22"/>
                                  <w:szCs w:val="22"/>
                                </w:rPr>
                                <w:t>}</w:t>
                              </w:r>
                              <w:r>
                                <w:rPr>
                                  <w:rStyle w:val="eop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4376427E" w14:textId="77777777" w:rsidR="00D8311D" w:rsidRPr="00B53967" w:rsidRDefault="00D8311D" w:rsidP="00B53967">
                              <w:pPr>
                                <w:jc w:val="center"/>
                                <w:rPr>
                                  <w:del w:id="3" w:author="Microsoft Word" w:date="2024-02-03T12:14:00Z"/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59BD4AA" id="Rectangle 1" o:spid="_x0000_s1035" style="width:530.4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" fillcolor="black [3213]" strokecolor="black [480]" strokeweight="1pt">
                  <v:textbox>
                    <w:txbxContent>
                      <w:p w14:paraId="0C7E54EB" w14:textId="3F89EB09" w:rsidR="00437437" w:rsidRPr="00437437" w:rsidRDefault="00437437" w:rsidP="00437437">
                        <w:pPr>
                          <w:pStyle w:val="paragraph"/>
                          <w:textAlignment w:val="baseline"/>
                          <w:rPr>
                            <w:rStyle w:val="normaltextrun"/>
                          </w:rPr>
                        </w:pPr>
                        <w:r w:rsidRPr="00437437">
                          <w:rPr>
                            <w:rStyle w:val="normaltextrun"/>
                          </w:rPr>
                          <w:t>Write a Program which behaves as prescribed in the below problem statement</w:t>
                        </w:r>
                        <w:r w:rsidR="00D80791">
                          <w:rPr>
                            <w:rStyle w:val="normaltextrun"/>
                          </w:rPr>
                          <w:t xml:space="preserve">. </w:t>
                        </w:r>
                        <w:r w:rsidRPr="00437437">
                          <w:rPr>
                            <w:rStyle w:val="normaltextrun"/>
                          </w:rPr>
                          <w:t xml:space="preserve">Create a program which will accept list of student names as input, these names have to be filtered, sorted and displayed, filter criteria </w:t>
                        </w:r>
                        <w:proofErr w:type="gramStart"/>
                        <w:r w:rsidRPr="00437437">
                          <w:rPr>
                            <w:rStyle w:val="normaltextrun"/>
                          </w:rPr>
                          <w:t>is</w:t>
                        </w:r>
                        <w:proofErr w:type="gramEnd"/>
                        <w:r w:rsidRPr="00437437">
                          <w:rPr>
                            <w:rStyle w:val="normaltextrun"/>
                          </w:rPr>
                          <w:t xml:space="preserve"> to ensure that names do not have values like “Nobody”, “Somebody”. </w:t>
                        </w:r>
                      </w:p>
                      <w:p w14:paraId="5246FC77" w14:textId="77777777" w:rsidR="00437437" w:rsidRDefault="00437437" w:rsidP="00437437">
                        <w:pPr>
                          <w:pStyle w:val="paragraph"/>
                          <w:numPr>
                            <w:ilvl w:val="0"/>
                            <w:numId w:val="22"/>
                          </w:numPr>
                          <w:spacing w:before="0" w:beforeAutospacing="0" w:after="0" w:afterAutospacing="0"/>
                          <w:ind w:left="360" w:firstLine="0"/>
                          <w:textAlignment w:val="baseline"/>
                        </w:pPr>
                        <w:r>
                          <w:rPr>
                            <w:rStyle w:val="normaltextrun"/>
                          </w:rPr>
                          <w:t xml:space="preserve">Take input/output as </w:t>
                        </w:r>
                        <w:proofErr w:type="gramStart"/>
                        <w:r>
                          <w:rPr>
                            <w:rStyle w:val="normaltextrun"/>
                          </w:rPr>
                          <w:t>specified</w:t>
                        </w:r>
                        <w:proofErr w:type="gramEnd"/>
                        <w:r>
                          <w:rPr>
                            <w:rStyle w:val="eop"/>
                          </w:rPr>
                          <w:t> </w:t>
                        </w:r>
                      </w:p>
                      <w:p w14:paraId="085041F7" w14:textId="77777777" w:rsidR="00437437" w:rsidRDefault="00437437" w:rsidP="00437437">
                        <w:pPr>
                          <w:pStyle w:val="paragraph"/>
                          <w:numPr>
                            <w:ilvl w:val="0"/>
                            <w:numId w:val="22"/>
                          </w:numPr>
                          <w:spacing w:before="0" w:beforeAutospacing="0" w:after="0" w:afterAutospacing="0"/>
                          <w:ind w:left="360" w:firstLine="0"/>
                          <w:textAlignment w:val="baseline"/>
                        </w:pPr>
                        <w:r>
                          <w:rPr>
                            <w:rStyle w:val="normaltextrun"/>
                          </w:rPr>
                          <w:t>Print the expected output using the expected logic/algorithm/</w:t>
                        </w:r>
                        <w:proofErr w:type="gramStart"/>
                        <w:r>
                          <w:rPr>
                            <w:rStyle w:val="normaltextrun"/>
                          </w:rPr>
                          <w:t>data</w:t>
                        </w:r>
                        <w:proofErr w:type="gramEnd"/>
                        <w:r>
                          <w:rPr>
                            <w:rStyle w:val="eop"/>
                          </w:rPr>
                          <w:t> </w:t>
                        </w:r>
                      </w:p>
                      <w:p w14:paraId="09FF6751" w14:textId="77777777" w:rsidR="00437437" w:rsidRDefault="00437437" w:rsidP="00437437">
                        <w:pPr>
                          <w:pStyle w:val="paragraph"/>
                          <w:numPr>
                            <w:ilvl w:val="0"/>
                            <w:numId w:val="22"/>
                          </w:numPr>
                          <w:spacing w:before="0" w:beforeAutospacing="0" w:after="0" w:afterAutospacing="0"/>
                          <w:ind w:left="360" w:firstLine="0"/>
                          <w:textAlignment w:val="baseline"/>
                          <w:rPr>
                            <w:rStyle w:val="eop"/>
                          </w:rPr>
                        </w:pPr>
                        <w:r>
                          <w:rPr>
                            <w:rStyle w:val="normaltextrun"/>
                          </w:rPr>
                          <w:t xml:space="preserve">Code is structured correctly and according to the problem </w:t>
                        </w:r>
                        <w:proofErr w:type="gramStart"/>
                        <w:r>
                          <w:rPr>
                            <w:rStyle w:val="normaltextrun"/>
                          </w:rPr>
                          <w:t>statement</w:t>
                        </w:r>
                        <w:proofErr w:type="gramEnd"/>
                        <w:r>
                          <w:rPr>
                            <w:rStyle w:val="eop"/>
                          </w:rPr>
                          <w:t> </w:t>
                        </w:r>
                      </w:p>
                      <w:p w14:paraId="6E323890" w14:textId="77777777" w:rsidR="009F6D16" w:rsidRDefault="009F6D16" w:rsidP="00437437">
                        <w:pPr>
                          <w:pStyle w:val="paragraph"/>
                          <w:numPr>
                            <w:ilvl w:val="0"/>
                            <w:numId w:val="22"/>
                          </w:numPr>
                          <w:spacing w:before="0" w:beforeAutospacing="0" w:after="0" w:afterAutospacing="0"/>
                          <w:ind w:left="360" w:firstLine="0"/>
                          <w:textAlignment w:val="baseline"/>
                        </w:pPr>
                      </w:p>
                      <w:p w14:paraId="3D6C08F4" w14:textId="46364812" w:rsidR="00B53967" w:rsidRDefault="00B53967" w:rsidP="00B53967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3B38CC43" w14:textId="77777777" w:rsidR="00D8311D" w:rsidRDefault="00D8311D" w:rsidP="00D8311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b/>
                            <w:bCs/>
                            <w:sz w:val="36"/>
                            <w:szCs w:val="36"/>
                          </w:rPr>
                          <w:t>Instructions</w:t>
                        </w:r>
                        <w:r>
                          <w:rPr>
                            <w:rStyle w:val="eop"/>
                            <w:sz w:val="36"/>
                            <w:szCs w:val="36"/>
                          </w:rPr>
                          <w:t> </w:t>
                        </w:r>
                      </w:p>
                      <w:p w14:paraId="0D00E835" w14:textId="77777777" w:rsidR="00D8311D" w:rsidRDefault="00D8311D" w:rsidP="00D8311D">
                        <w:pPr>
                          <w:pStyle w:val="paragraph"/>
                          <w:numPr>
                            <w:ilvl w:val="0"/>
                            <w:numId w:val="23"/>
                          </w:numPr>
                          <w:spacing w:before="0" w:beforeAutospacing="0" w:after="0" w:afterAutospacing="0"/>
                          <w:ind w:left="360" w:firstLine="0"/>
                          <w:textAlignment w:val="baseline"/>
                        </w:pPr>
                        <w:r>
                          <w:rPr>
                            <w:rStyle w:val="normaltextrun"/>
                          </w:rPr>
                          <w:t>Ensure your code compiles without any errors/warning/</w:t>
                        </w:r>
                        <w:proofErr w:type="gramStart"/>
                        <w:r>
                          <w:rPr>
                            <w:rStyle w:val="normaltextrun"/>
                          </w:rPr>
                          <w:t>deprecations</w:t>
                        </w:r>
                        <w:proofErr w:type="gramEnd"/>
                        <w:r>
                          <w:rPr>
                            <w:rStyle w:val="eop"/>
                          </w:rPr>
                          <w:t> </w:t>
                        </w:r>
                      </w:p>
                      <w:p w14:paraId="76D8DFC4" w14:textId="77777777" w:rsidR="00D8311D" w:rsidRDefault="00D8311D" w:rsidP="00D8311D">
                        <w:pPr>
                          <w:pStyle w:val="paragraph"/>
                          <w:numPr>
                            <w:ilvl w:val="0"/>
                            <w:numId w:val="23"/>
                          </w:numPr>
                          <w:spacing w:before="0" w:beforeAutospacing="0" w:after="0" w:afterAutospacing="0"/>
                          <w:ind w:left="360" w:firstLine="0"/>
                          <w:textAlignment w:val="baseline"/>
                        </w:pPr>
                        <w:r>
                          <w:rPr>
                            <w:rStyle w:val="normaltextrun"/>
                          </w:rPr>
                          <w:t xml:space="preserve">Follow best practices while </w:t>
                        </w:r>
                        <w:proofErr w:type="gramStart"/>
                        <w:r>
                          <w:rPr>
                            <w:rStyle w:val="normaltextrun"/>
                          </w:rPr>
                          <w:t>coding</w:t>
                        </w:r>
                        <w:proofErr w:type="gramEnd"/>
                        <w:r>
                          <w:rPr>
                            <w:rStyle w:val="eop"/>
                          </w:rPr>
                          <w:t> </w:t>
                        </w:r>
                      </w:p>
                      <w:p w14:paraId="790D49FA" w14:textId="77777777" w:rsidR="00D8311D" w:rsidRDefault="00D8311D" w:rsidP="00D8311D">
                        <w:pPr>
                          <w:pStyle w:val="paragraph"/>
                          <w:numPr>
                            <w:ilvl w:val="0"/>
                            <w:numId w:val="23"/>
                          </w:numPr>
                          <w:spacing w:before="0" w:beforeAutospacing="0" w:after="0" w:afterAutospacing="0"/>
                          <w:ind w:left="360" w:firstLine="0"/>
                          <w:textAlignment w:val="baseline"/>
                        </w:pPr>
                        <w:r>
                          <w:rPr>
                            <w:rStyle w:val="normaltextrun"/>
                          </w:rPr>
                          <w:t xml:space="preserve">Avoid too many &amp; unnecessary usage of white spaces (newline, spaces, tabs, ...), except to make the code </w:t>
                        </w:r>
                        <w:proofErr w:type="gramStart"/>
                        <w:r>
                          <w:rPr>
                            <w:rStyle w:val="normaltextrun"/>
                          </w:rPr>
                          <w:t>readable</w:t>
                        </w:r>
                        <w:proofErr w:type="gramEnd"/>
                        <w:r>
                          <w:rPr>
                            <w:rStyle w:val="eop"/>
                          </w:rPr>
                          <w:t> </w:t>
                        </w:r>
                      </w:p>
                      <w:p w14:paraId="0DDBEBB1" w14:textId="77777777" w:rsidR="00D8311D" w:rsidRDefault="00D8311D" w:rsidP="00D8311D">
                        <w:pPr>
                          <w:pStyle w:val="paragraph"/>
                          <w:numPr>
                            <w:ilvl w:val="0"/>
                            <w:numId w:val="23"/>
                          </w:numPr>
                          <w:spacing w:before="0" w:beforeAutospacing="0" w:after="0" w:afterAutospacing="0"/>
                          <w:ind w:left="360" w:firstLine="0"/>
                          <w:textAlignment w:val="baseline"/>
                        </w:pPr>
                        <w:r>
                          <w:rPr>
                            <w:rStyle w:val="normaltextrun"/>
                          </w:rPr>
                          <w:t xml:space="preserve">Use appropriate comments at appropriate places in your exercise, to explain the logic, rational, solutions, so that evaluator can know </w:t>
                        </w:r>
                        <w:proofErr w:type="gramStart"/>
                        <w:r>
                          <w:rPr>
                            <w:rStyle w:val="normaltextrun"/>
                          </w:rPr>
                          <w:t>them</w:t>
                        </w:r>
                        <w:proofErr w:type="gramEnd"/>
                        <w:r>
                          <w:rPr>
                            <w:rStyle w:val="eop"/>
                          </w:rPr>
                          <w:t> </w:t>
                        </w:r>
                      </w:p>
                      <w:p w14:paraId="48EDA01F" w14:textId="77777777" w:rsidR="00D8311D" w:rsidRDefault="00D8311D" w:rsidP="00D8311D">
                        <w:pPr>
                          <w:pStyle w:val="paragraph"/>
                          <w:numPr>
                            <w:ilvl w:val="0"/>
                            <w:numId w:val="23"/>
                          </w:numPr>
                          <w:spacing w:before="0" w:beforeAutospacing="0" w:after="0" w:afterAutospacing="0"/>
                          <w:ind w:left="360" w:firstLine="0"/>
                          <w:textAlignment w:val="baseline"/>
                        </w:pPr>
                        <w:r>
                          <w:rPr>
                            <w:rStyle w:val="normaltextrun"/>
                          </w:rPr>
                          <w:t xml:space="preserve">Try to retain the original code given in the exercise, to avoid any issues in compiling &amp; running your </w:t>
                        </w:r>
                        <w:proofErr w:type="gramStart"/>
                        <w:r>
                          <w:rPr>
                            <w:rStyle w:val="normaltextrun"/>
                          </w:rPr>
                          <w:t>programs</w:t>
                        </w:r>
                        <w:proofErr w:type="gramEnd"/>
                        <w:r>
                          <w:rPr>
                            <w:rStyle w:val="eop"/>
                          </w:rPr>
                          <w:t> </w:t>
                        </w:r>
                      </w:p>
                      <w:p w14:paraId="5F248F4A" w14:textId="77777777" w:rsidR="00D8311D" w:rsidRDefault="00D8311D" w:rsidP="00D8311D">
                        <w:pPr>
                          <w:pStyle w:val="paragraph"/>
                          <w:numPr>
                            <w:ilvl w:val="0"/>
                            <w:numId w:val="23"/>
                          </w:numPr>
                          <w:spacing w:before="0" w:beforeAutospacing="0" w:after="0" w:afterAutospacing="0"/>
                          <w:ind w:left="360" w:firstLine="0"/>
                          <w:textAlignment w:val="baseline"/>
                        </w:pPr>
                        <w:r>
                          <w:rPr>
                            <w:rStyle w:val="normaltextrun"/>
                          </w:rPr>
                          <w:t>Always test the program thoroughly, before saving/submitting exercises/project</w:t>
                        </w:r>
                        <w:r>
                          <w:rPr>
                            <w:rStyle w:val="eop"/>
                          </w:rPr>
                          <w:t> </w:t>
                        </w:r>
                      </w:p>
                      <w:p w14:paraId="1899F568" w14:textId="77777777" w:rsidR="00D8311D" w:rsidRDefault="00D8311D" w:rsidP="00D8311D">
                        <w:pPr>
                          <w:pStyle w:val="paragraph"/>
                          <w:numPr>
                            <w:ilvl w:val="0"/>
                            <w:numId w:val="23"/>
                          </w:numPr>
                          <w:spacing w:before="0" w:beforeAutospacing="0" w:after="0" w:afterAutospacing="0"/>
                          <w:ind w:left="360" w:firstLine="0"/>
                          <w:textAlignment w:val="baseline"/>
                        </w:pPr>
                        <w:r>
                          <w:rPr>
                            <w:rStyle w:val="normaltextrun"/>
                          </w:rPr>
                          <w:t xml:space="preserve">For any issues with your exercise, contact your </w:t>
                        </w:r>
                        <w:proofErr w:type="gramStart"/>
                        <w:r>
                          <w:rPr>
                            <w:rStyle w:val="normaltextrun"/>
                          </w:rPr>
                          <w:t>coach</w:t>
                        </w:r>
                        <w:proofErr w:type="gramEnd"/>
                        <w:r>
                          <w:rPr>
                            <w:rStyle w:val="eop"/>
                          </w:rPr>
                          <w:t> </w:t>
                        </w:r>
                      </w:p>
                      <w:p w14:paraId="6568635B" w14:textId="77777777" w:rsidR="00D8311D" w:rsidRDefault="00D8311D" w:rsidP="00D8311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b/>
                            <w:bCs/>
                            <w:sz w:val="36"/>
                            <w:szCs w:val="36"/>
                          </w:rPr>
                          <w:t>Example</w:t>
                        </w:r>
                        <w:r>
                          <w:rPr>
                            <w:rStyle w:val="eop"/>
                            <w:sz w:val="36"/>
                            <w:szCs w:val="36"/>
                          </w:rPr>
                          <w:t> </w:t>
                        </w:r>
                      </w:p>
                      <w:p w14:paraId="70B88C52" w14:textId="77777777" w:rsidR="00D8311D" w:rsidRDefault="00D8311D" w:rsidP="00D8311D">
                        <w:pPr>
                          <w:pStyle w:val="paragraph"/>
                          <w:shd w:val="clear" w:color="auto" w:fill="23241F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color w:val="F5F5F5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rFonts w:ascii="Courier New" w:hAnsi="Courier New" w:cs="Courier New"/>
                            <w:color w:val="F8F8F2"/>
                            <w:sz w:val="23"/>
                            <w:szCs w:val="23"/>
                          </w:rPr>
                          <w:t xml:space="preserve">Sample </w:t>
                        </w:r>
                        <w:r>
                          <w:rPr>
                            <w:rStyle w:val="normaltextrun"/>
                            <w:rFonts w:ascii="Courier New" w:hAnsi="Courier New" w:cs="Courier New"/>
                            <w:color w:val="6A8759"/>
                            <w:sz w:val="23"/>
                            <w:szCs w:val="23"/>
                          </w:rPr>
                          <w:t>Input:</w:t>
                        </w:r>
                        <w:r>
                          <w:rPr>
                            <w:rStyle w:val="eop"/>
                            <w:rFonts w:ascii="Courier New" w:hAnsi="Courier New" w:cs="Courier New"/>
                            <w:color w:val="6A8759"/>
                            <w:sz w:val="23"/>
                            <w:szCs w:val="23"/>
                          </w:rPr>
                          <w:t> </w:t>
                        </w:r>
                      </w:p>
                      <w:p w14:paraId="72EC2610" w14:textId="77777777" w:rsidR="00D8311D" w:rsidRDefault="00D8311D" w:rsidP="00D8311D">
                        <w:pPr>
                          <w:pStyle w:val="paragraph"/>
                          <w:shd w:val="clear" w:color="auto" w:fill="23241F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color w:val="F5F5F5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rFonts w:ascii="Courier New" w:hAnsi="Courier New" w:cs="Courier New"/>
                            <w:color w:val="F8F8F2"/>
                            <w:sz w:val="23"/>
                            <w:szCs w:val="23"/>
                          </w:rPr>
                          <w:t>Ravi</w:t>
                        </w:r>
                        <w:r>
                          <w:rPr>
                            <w:rStyle w:val="normaltextrun"/>
                            <w:rFonts w:ascii="Cambria Math" w:hAnsi="Cambria Math" w:cs="Cambria Math"/>
                            <w:color w:val="F8F8F2"/>
                            <w:sz w:val="23"/>
                            <w:szCs w:val="23"/>
                          </w:rPr>
                          <w:t> </w:t>
                        </w:r>
                        <w:r>
                          <w:rPr>
                            <w:rStyle w:val="eop"/>
                            <w:rFonts w:ascii="Courier New" w:hAnsi="Courier New" w:cs="Courier New"/>
                            <w:color w:val="F8F8F2"/>
                            <w:sz w:val="23"/>
                            <w:szCs w:val="23"/>
                          </w:rPr>
                          <w:t> </w:t>
                        </w:r>
                      </w:p>
                      <w:p w14:paraId="687D32D0" w14:textId="77777777" w:rsidR="00D8311D" w:rsidRDefault="00D8311D" w:rsidP="00D8311D">
                        <w:pPr>
                          <w:pStyle w:val="paragraph"/>
                          <w:shd w:val="clear" w:color="auto" w:fill="23241F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color w:val="F5F5F5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rFonts w:ascii="Courier New" w:hAnsi="Courier New" w:cs="Courier New"/>
                            <w:color w:val="F8F8F2"/>
                            <w:sz w:val="23"/>
                            <w:szCs w:val="23"/>
                          </w:rPr>
                          <w:t>Somebody</w:t>
                        </w:r>
                        <w:r>
                          <w:rPr>
                            <w:rStyle w:val="normaltextrun"/>
                            <w:rFonts w:ascii="Cambria Math" w:hAnsi="Cambria Math" w:cs="Cambria Math"/>
                            <w:color w:val="F8F8F2"/>
                            <w:sz w:val="23"/>
                            <w:szCs w:val="23"/>
                          </w:rPr>
                          <w:t> </w:t>
                        </w:r>
                        <w:r>
                          <w:rPr>
                            <w:rStyle w:val="eop"/>
                            <w:rFonts w:ascii="Courier New" w:hAnsi="Courier New" w:cs="Courier New"/>
                            <w:color w:val="F8F8F2"/>
                            <w:sz w:val="23"/>
                            <w:szCs w:val="23"/>
                          </w:rPr>
                          <w:t> </w:t>
                        </w:r>
                      </w:p>
                      <w:p w14:paraId="26135145" w14:textId="77777777" w:rsidR="00D8311D" w:rsidRDefault="00D8311D" w:rsidP="00D8311D">
                        <w:pPr>
                          <w:pStyle w:val="paragraph"/>
                          <w:shd w:val="clear" w:color="auto" w:fill="23241F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color w:val="F5F5F5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rFonts w:ascii="Courier New" w:hAnsi="Courier New" w:cs="Courier New"/>
                            <w:color w:val="F8F8F2"/>
                            <w:sz w:val="23"/>
                            <w:szCs w:val="23"/>
                          </w:rPr>
                          <w:t>Tanvir</w:t>
                        </w:r>
                        <w:r>
                          <w:rPr>
                            <w:rStyle w:val="normaltextrun"/>
                            <w:rFonts w:ascii="Cambria Math" w:hAnsi="Cambria Math" w:cs="Cambria Math"/>
                            <w:color w:val="F8F8F2"/>
                            <w:sz w:val="23"/>
                            <w:szCs w:val="23"/>
                          </w:rPr>
                          <w:t> </w:t>
                        </w:r>
                        <w:r>
                          <w:rPr>
                            <w:rStyle w:val="eop"/>
                            <w:rFonts w:ascii="Courier New" w:hAnsi="Courier New" w:cs="Courier New"/>
                            <w:color w:val="F8F8F2"/>
                            <w:sz w:val="23"/>
                            <w:szCs w:val="23"/>
                          </w:rPr>
                          <w:t> </w:t>
                        </w:r>
                      </w:p>
                      <w:p w14:paraId="4E2199A2" w14:textId="77777777" w:rsidR="00D8311D" w:rsidRDefault="00D8311D" w:rsidP="00D8311D">
                        <w:pPr>
                          <w:pStyle w:val="paragraph"/>
                          <w:shd w:val="clear" w:color="auto" w:fill="23241F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color w:val="F5F5F5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rFonts w:ascii="Courier New" w:hAnsi="Courier New" w:cs="Courier New"/>
                            <w:color w:val="F8F8F2"/>
                            <w:sz w:val="23"/>
                            <w:szCs w:val="23"/>
                          </w:rPr>
                          <w:t>Ramesh</w:t>
                        </w:r>
                        <w:r>
                          <w:rPr>
                            <w:rStyle w:val="normaltextrun"/>
                            <w:rFonts w:ascii="Cambria Math" w:hAnsi="Cambria Math" w:cs="Cambria Math"/>
                            <w:color w:val="F8F8F2"/>
                            <w:sz w:val="23"/>
                            <w:szCs w:val="23"/>
                          </w:rPr>
                          <w:t> </w:t>
                        </w:r>
                        <w:r>
                          <w:rPr>
                            <w:rStyle w:val="eop"/>
                            <w:rFonts w:ascii="Courier New" w:hAnsi="Courier New" w:cs="Courier New"/>
                            <w:color w:val="F8F8F2"/>
                            <w:sz w:val="23"/>
                            <w:szCs w:val="23"/>
                          </w:rPr>
                          <w:t> </w:t>
                        </w:r>
                      </w:p>
                      <w:p w14:paraId="7A0FC652" w14:textId="77777777" w:rsidR="00D8311D" w:rsidRDefault="00D8311D" w:rsidP="00D8311D">
                        <w:pPr>
                          <w:pStyle w:val="paragraph"/>
                          <w:shd w:val="clear" w:color="auto" w:fill="23241F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color w:val="F5F5F5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rFonts w:ascii="Courier New" w:hAnsi="Courier New" w:cs="Courier New"/>
                            <w:color w:val="F8F8F2"/>
                            <w:sz w:val="23"/>
                            <w:szCs w:val="23"/>
                          </w:rPr>
                          <w:t>Nobody</w:t>
                        </w:r>
                        <w:r>
                          <w:rPr>
                            <w:rStyle w:val="normaltextrun"/>
                            <w:rFonts w:ascii="Cambria Math" w:hAnsi="Cambria Math" w:cs="Cambria Math"/>
                            <w:color w:val="F8F8F2"/>
                            <w:sz w:val="23"/>
                            <w:szCs w:val="23"/>
                          </w:rPr>
                          <w:t> </w:t>
                        </w:r>
                        <w:r>
                          <w:rPr>
                            <w:rStyle w:val="eop"/>
                            <w:rFonts w:ascii="Courier New" w:hAnsi="Courier New" w:cs="Courier New"/>
                            <w:color w:val="F8F8F2"/>
                            <w:sz w:val="23"/>
                            <w:szCs w:val="23"/>
                          </w:rPr>
                          <w:t> </w:t>
                        </w:r>
                      </w:p>
                      <w:p w14:paraId="4A383C43" w14:textId="77777777" w:rsidR="00D8311D" w:rsidRDefault="00D8311D" w:rsidP="00D8311D">
                        <w:pPr>
                          <w:pStyle w:val="paragraph"/>
                          <w:shd w:val="clear" w:color="auto" w:fill="23241F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color w:val="F5F5F5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rFonts w:ascii="Courier New" w:hAnsi="Courier New" w:cs="Courier New"/>
                            <w:color w:val="F8F8F2"/>
                            <w:sz w:val="23"/>
                            <w:szCs w:val="23"/>
                          </w:rPr>
                          <w:t>Ani</w:t>
                        </w:r>
                        <w:r>
                          <w:rPr>
                            <w:rStyle w:val="eop"/>
                            <w:rFonts w:ascii="Courier New" w:hAnsi="Courier New" w:cs="Courier New"/>
                            <w:color w:val="F8F8F2"/>
                            <w:sz w:val="23"/>
                            <w:szCs w:val="23"/>
                          </w:rPr>
                          <w:t> </w:t>
                        </w:r>
                      </w:p>
                      <w:p w14:paraId="6A6CB592" w14:textId="77777777" w:rsidR="00D8311D" w:rsidRDefault="00D8311D" w:rsidP="00D8311D">
                        <w:pPr>
                          <w:pStyle w:val="paragraph"/>
                          <w:shd w:val="clear" w:color="auto" w:fill="23241F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color w:val="F5F5F5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rFonts w:ascii="Courier New" w:hAnsi="Courier New" w:cs="Courier New"/>
                            <w:color w:val="F8F8F2"/>
                            <w:sz w:val="23"/>
                            <w:szCs w:val="23"/>
                          </w:rPr>
                          <w:t>Nobody</w:t>
                        </w:r>
                        <w:r>
                          <w:rPr>
                            <w:rStyle w:val="normaltextrun"/>
                            <w:rFonts w:ascii="Cambria Math" w:hAnsi="Cambria Math" w:cs="Cambria Math"/>
                            <w:color w:val="F8F8F2"/>
                            <w:sz w:val="23"/>
                            <w:szCs w:val="23"/>
                          </w:rPr>
                          <w:t> </w:t>
                        </w:r>
                        <w:r>
                          <w:rPr>
                            <w:rStyle w:val="eop"/>
                            <w:rFonts w:ascii="Courier New" w:hAnsi="Courier New" w:cs="Courier New"/>
                            <w:color w:val="F8F8F2"/>
                            <w:sz w:val="23"/>
                            <w:szCs w:val="23"/>
                          </w:rPr>
                          <w:t> </w:t>
                        </w:r>
                      </w:p>
                      <w:p w14:paraId="677E9D12" w14:textId="77777777" w:rsidR="00D8311D" w:rsidRDefault="00D8311D" w:rsidP="00D8311D">
                        <w:pPr>
                          <w:pStyle w:val="paragraph"/>
                          <w:shd w:val="clear" w:color="auto" w:fill="23241F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color w:val="F5F5F5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rFonts w:ascii="Courier New" w:hAnsi="Courier New" w:cs="Courier New"/>
                            <w:color w:val="F8F8F2"/>
                            <w:sz w:val="23"/>
                            <w:szCs w:val="23"/>
                          </w:rPr>
                          <w:t>Vishwanath</w:t>
                        </w:r>
                        <w:r>
                          <w:rPr>
                            <w:rStyle w:val="eop"/>
                            <w:rFonts w:ascii="Courier New" w:hAnsi="Courier New" w:cs="Courier New"/>
                            <w:color w:val="F8F8F2"/>
                            <w:sz w:val="23"/>
                            <w:szCs w:val="23"/>
                          </w:rPr>
                          <w:t> </w:t>
                        </w:r>
                      </w:p>
                      <w:p w14:paraId="7F5C9F1D" w14:textId="77777777" w:rsidR="00D8311D" w:rsidRDefault="00D8311D" w:rsidP="00D8311D">
                        <w:pPr>
                          <w:pStyle w:val="paragraph"/>
                          <w:shd w:val="clear" w:color="auto" w:fill="23241F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color w:val="F5F5F5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rFonts w:ascii="Courier New" w:hAnsi="Courier New" w:cs="Courier New"/>
                            <w:color w:val="F8F8F2"/>
                            <w:sz w:val="23"/>
                            <w:szCs w:val="23"/>
                          </w:rPr>
                          <w:t>Somebody</w:t>
                        </w:r>
                        <w:r>
                          <w:rPr>
                            <w:rStyle w:val="normaltextrun"/>
                            <w:rFonts w:ascii="Cambria Math" w:hAnsi="Cambria Math" w:cs="Cambria Math"/>
                            <w:color w:val="F8F8F2"/>
                            <w:sz w:val="23"/>
                            <w:szCs w:val="23"/>
                          </w:rPr>
                          <w:t> </w:t>
                        </w:r>
                        <w:r>
                          <w:rPr>
                            <w:rStyle w:val="eop"/>
                            <w:rFonts w:ascii="Courier New" w:hAnsi="Courier New" w:cs="Courier New"/>
                            <w:color w:val="F8F8F2"/>
                            <w:sz w:val="23"/>
                            <w:szCs w:val="23"/>
                          </w:rPr>
                          <w:t> </w:t>
                        </w:r>
                      </w:p>
                      <w:p w14:paraId="1F512B1A" w14:textId="77777777" w:rsidR="00D8311D" w:rsidRDefault="00D8311D" w:rsidP="00D8311D">
                        <w:pPr>
                          <w:pStyle w:val="paragraph"/>
                          <w:shd w:val="clear" w:color="auto" w:fill="23241F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color w:val="F5F5F5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rFonts w:ascii="Courier New" w:hAnsi="Courier New" w:cs="Courier New"/>
                            <w:color w:val="F8F8F2"/>
                            <w:sz w:val="23"/>
                            <w:szCs w:val="23"/>
                          </w:rPr>
                          <w:t>Nitin</w:t>
                        </w:r>
                        <w:r>
                          <w:rPr>
                            <w:rStyle w:val="eop"/>
                            <w:rFonts w:ascii="Courier New" w:hAnsi="Courier New" w:cs="Courier New"/>
                            <w:color w:val="F8F8F2"/>
                            <w:sz w:val="23"/>
                            <w:szCs w:val="23"/>
                          </w:rPr>
                          <w:t> </w:t>
                        </w:r>
                      </w:p>
                      <w:p w14:paraId="07EF38D3" w14:textId="77777777" w:rsidR="00D8311D" w:rsidRDefault="00D8311D" w:rsidP="00D8311D">
                        <w:pPr>
                          <w:pStyle w:val="paragraph"/>
                          <w:shd w:val="clear" w:color="auto" w:fill="23241F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color w:val="F5F5F5"/>
                            <w:sz w:val="18"/>
                            <w:szCs w:val="18"/>
                          </w:rPr>
                        </w:pPr>
                        <w:r>
                          <w:rPr>
                            <w:rStyle w:val="eop"/>
                            <w:rFonts w:ascii="Courier New" w:hAnsi="Courier New" w:cs="Courier New"/>
                            <w:color w:val="F8F8F2"/>
                            <w:sz w:val="23"/>
                            <w:szCs w:val="23"/>
                          </w:rPr>
                          <w:t> </w:t>
                        </w:r>
                      </w:p>
                      <w:p w14:paraId="7F63A8DA" w14:textId="77777777" w:rsidR="00D8311D" w:rsidRDefault="00D8311D" w:rsidP="00D8311D">
                        <w:pPr>
                          <w:pStyle w:val="paragraph"/>
                          <w:shd w:val="clear" w:color="auto" w:fill="23241F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color w:val="F5F5F5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rFonts w:ascii="Courier New" w:hAnsi="Courier New" w:cs="Courier New"/>
                            <w:color w:val="F8F8F2"/>
                            <w:sz w:val="23"/>
                            <w:szCs w:val="23"/>
                          </w:rPr>
                          <w:t xml:space="preserve">Expected </w:t>
                        </w:r>
                        <w:proofErr w:type="gramStart"/>
                        <w:r>
                          <w:rPr>
                            <w:rStyle w:val="normaltextrun"/>
                            <w:rFonts w:ascii="Courier New" w:hAnsi="Courier New" w:cs="Courier New"/>
                            <w:color w:val="6A8759"/>
                            <w:sz w:val="23"/>
                            <w:szCs w:val="23"/>
                          </w:rPr>
                          <w:t>output :</w:t>
                        </w:r>
                        <w:proofErr w:type="gramEnd"/>
                        <w:r>
                          <w:rPr>
                            <w:rStyle w:val="eop"/>
                            <w:rFonts w:ascii="Courier New" w:hAnsi="Courier New" w:cs="Courier New"/>
                            <w:color w:val="6A8759"/>
                            <w:sz w:val="23"/>
                            <w:szCs w:val="23"/>
                          </w:rPr>
                          <w:t> </w:t>
                        </w:r>
                      </w:p>
                      <w:p w14:paraId="2D51A7DC" w14:textId="77777777" w:rsidR="00D8311D" w:rsidRDefault="00D8311D" w:rsidP="00D8311D">
                        <w:pPr>
                          <w:pStyle w:val="paragraph"/>
                          <w:shd w:val="clear" w:color="auto" w:fill="23241F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color w:val="F5F5F5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rFonts w:ascii="Courier New" w:hAnsi="Courier New" w:cs="Courier New"/>
                            <w:color w:val="F8F8F2"/>
                            <w:sz w:val="23"/>
                            <w:szCs w:val="23"/>
                          </w:rPr>
                          <w:t>Ani</w:t>
                        </w:r>
                        <w:r>
                          <w:rPr>
                            <w:rStyle w:val="eop"/>
                            <w:rFonts w:ascii="Courier New" w:hAnsi="Courier New" w:cs="Courier New"/>
                            <w:color w:val="F8F8F2"/>
                            <w:sz w:val="23"/>
                            <w:szCs w:val="23"/>
                          </w:rPr>
                          <w:t> </w:t>
                        </w:r>
                      </w:p>
                      <w:p w14:paraId="30A175B8" w14:textId="77777777" w:rsidR="00D8311D" w:rsidRDefault="00D8311D" w:rsidP="00D8311D">
                        <w:pPr>
                          <w:pStyle w:val="paragraph"/>
                          <w:shd w:val="clear" w:color="auto" w:fill="23241F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color w:val="F5F5F5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rFonts w:ascii="Courier New" w:hAnsi="Courier New" w:cs="Courier New"/>
                            <w:color w:val="F8F8F2"/>
                            <w:sz w:val="23"/>
                            <w:szCs w:val="23"/>
                          </w:rPr>
                          <w:t>Nitin</w:t>
                        </w:r>
                        <w:r>
                          <w:rPr>
                            <w:rStyle w:val="eop"/>
                            <w:rFonts w:ascii="Courier New" w:hAnsi="Courier New" w:cs="Courier New"/>
                            <w:color w:val="F8F8F2"/>
                            <w:sz w:val="23"/>
                            <w:szCs w:val="23"/>
                          </w:rPr>
                          <w:t> </w:t>
                        </w:r>
                      </w:p>
                      <w:p w14:paraId="3D2DE2AB" w14:textId="77777777" w:rsidR="00D8311D" w:rsidRDefault="00D8311D" w:rsidP="00D8311D">
                        <w:pPr>
                          <w:pStyle w:val="paragraph"/>
                          <w:shd w:val="clear" w:color="auto" w:fill="23241F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color w:val="F5F5F5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rFonts w:ascii="Courier New" w:hAnsi="Courier New" w:cs="Courier New"/>
                            <w:color w:val="F8F8F2"/>
                            <w:sz w:val="23"/>
                            <w:szCs w:val="23"/>
                          </w:rPr>
                          <w:t>Ramesh</w:t>
                        </w:r>
                        <w:r>
                          <w:rPr>
                            <w:rStyle w:val="eop"/>
                            <w:rFonts w:ascii="Courier New" w:hAnsi="Courier New" w:cs="Courier New"/>
                            <w:color w:val="F8F8F2"/>
                            <w:sz w:val="23"/>
                            <w:szCs w:val="23"/>
                          </w:rPr>
                          <w:t> </w:t>
                        </w:r>
                      </w:p>
                      <w:p w14:paraId="245D9742" w14:textId="77777777" w:rsidR="00D8311D" w:rsidRDefault="00D8311D" w:rsidP="00D8311D">
                        <w:pPr>
                          <w:pStyle w:val="paragraph"/>
                          <w:shd w:val="clear" w:color="auto" w:fill="23241F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color w:val="F5F5F5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rFonts w:ascii="Courier New" w:hAnsi="Courier New" w:cs="Courier New"/>
                            <w:color w:val="F8F8F2"/>
                            <w:sz w:val="23"/>
                            <w:szCs w:val="23"/>
                          </w:rPr>
                          <w:t>Ravi</w:t>
                        </w:r>
                        <w:r>
                          <w:rPr>
                            <w:rStyle w:val="eop"/>
                            <w:rFonts w:ascii="Courier New" w:hAnsi="Courier New" w:cs="Courier New"/>
                            <w:color w:val="F8F8F2"/>
                            <w:sz w:val="23"/>
                            <w:szCs w:val="23"/>
                          </w:rPr>
                          <w:t> </w:t>
                        </w:r>
                      </w:p>
                      <w:p w14:paraId="3580905A" w14:textId="77777777" w:rsidR="00D8311D" w:rsidRDefault="00D8311D" w:rsidP="00D8311D">
                        <w:pPr>
                          <w:pStyle w:val="paragraph"/>
                          <w:shd w:val="clear" w:color="auto" w:fill="23241F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color w:val="F5F5F5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rFonts w:ascii="Courier New" w:hAnsi="Courier New" w:cs="Courier New"/>
                            <w:color w:val="F8F8F2"/>
                            <w:sz w:val="23"/>
                            <w:szCs w:val="23"/>
                          </w:rPr>
                          <w:t>Tanvir</w:t>
                        </w:r>
                        <w:r>
                          <w:rPr>
                            <w:rStyle w:val="eop"/>
                            <w:rFonts w:ascii="Courier New" w:hAnsi="Courier New" w:cs="Courier New"/>
                            <w:color w:val="F8F8F2"/>
                            <w:sz w:val="23"/>
                            <w:szCs w:val="23"/>
                          </w:rPr>
                          <w:t> </w:t>
                        </w:r>
                      </w:p>
                      <w:p w14:paraId="202E8A37" w14:textId="77777777" w:rsidR="00D8311D" w:rsidRDefault="00D8311D" w:rsidP="00D8311D">
                        <w:pPr>
                          <w:pStyle w:val="paragraph"/>
                          <w:shd w:val="clear" w:color="auto" w:fill="23241F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color w:val="F5F5F5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rFonts w:ascii="Courier New" w:hAnsi="Courier New" w:cs="Courier New"/>
                            <w:color w:val="F8F8F2"/>
                            <w:sz w:val="23"/>
                            <w:szCs w:val="23"/>
                          </w:rPr>
                          <w:t>Vishwanath</w:t>
                        </w:r>
                        <w:r>
                          <w:rPr>
                            <w:rStyle w:val="normaltextrun"/>
                            <w:rFonts w:ascii="Tahoma" w:hAnsi="Tahoma" w:cs="Tahoma"/>
                            <w:color w:val="F8F8F2"/>
                            <w:sz w:val="23"/>
                            <w:szCs w:val="23"/>
                          </w:rPr>
                          <w:t>﻿</w:t>
                        </w:r>
                        <w:r>
                          <w:rPr>
                            <w:rStyle w:val="eop"/>
                            <w:rFonts w:ascii="Tahoma" w:hAnsi="Tahoma" w:cs="Tahoma"/>
                            <w:color w:val="F8F8F2"/>
                            <w:sz w:val="23"/>
                            <w:szCs w:val="23"/>
                          </w:rPr>
                          <w:t> </w:t>
                        </w:r>
                      </w:p>
                      <w:p w14:paraId="34791854" w14:textId="77777777" w:rsidR="00D8311D" w:rsidRDefault="00D8311D" w:rsidP="00D8311D">
                        <w:pPr>
                          <w:pStyle w:val="paragraph"/>
                          <w:shd w:val="clear" w:color="auto" w:fill="23241F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color w:val="F5F5F5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rFonts w:ascii="Tahoma" w:hAnsi="Tahoma" w:cs="Tahoma"/>
                            <w:color w:val="F8F8F2"/>
                            <w:sz w:val="23"/>
                            <w:szCs w:val="23"/>
                          </w:rPr>
                          <w:t>﻿</w:t>
                        </w:r>
                        <w:r>
                          <w:rPr>
                            <w:rStyle w:val="eop"/>
                            <w:rFonts w:ascii="Tahoma" w:hAnsi="Tahoma" w:cs="Tahoma"/>
                            <w:color w:val="F8F8F2"/>
                            <w:sz w:val="23"/>
                            <w:szCs w:val="23"/>
                          </w:rPr>
                          <w:t> </w:t>
                        </w:r>
                      </w:p>
                      <w:p w14:paraId="24A718C6" w14:textId="77777777" w:rsidR="00D8311D" w:rsidRDefault="00D8311D" w:rsidP="00D8311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b/>
                            <w:bCs/>
                            <w:sz w:val="36"/>
                            <w:szCs w:val="36"/>
                          </w:rPr>
                          <w:t>Warnings</w:t>
                        </w:r>
                        <w:r>
                          <w:rPr>
                            <w:rStyle w:val="eop"/>
                            <w:sz w:val="36"/>
                            <w:szCs w:val="36"/>
                          </w:rPr>
                          <w:t> </w:t>
                        </w:r>
                      </w:p>
                      <w:p w14:paraId="396E17A2" w14:textId="77777777" w:rsidR="00D8311D" w:rsidRDefault="00D8311D" w:rsidP="00D8311D">
                        <w:pPr>
                          <w:pStyle w:val="paragraph"/>
                          <w:numPr>
                            <w:ilvl w:val="0"/>
                            <w:numId w:val="24"/>
                          </w:numPr>
                          <w:spacing w:before="0" w:beforeAutospacing="0" w:after="0" w:afterAutospacing="0"/>
                          <w:ind w:left="360" w:firstLine="0"/>
                          <w:textAlignment w:val="baseline"/>
                        </w:pPr>
                        <w:r>
                          <w:rPr>
                            <w:rStyle w:val="normaltextrun"/>
                          </w:rPr>
                          <w:t>Take care of whitespace/trailing whitespace</w:t>
                        </w:r>
                        <w:r>
                          <w:rPr>
                            <w:rStyle w:val="eop"/>
                          </w:rPr>
                          <w:t> </w:t>
                        </w:r>
                      </w:p>
                      <w:p w14:paraId="4F8D6211" w14:textId="77777777" w:rsidR="00D8311D" w:rsidRDefault="00D8311D" w:rsidP="00D8311D">
                        <w:pPr>
                          <w:pStyle w:val="paragraph"/>
                          <w:numPr>
                            <w:ilvl w:val="0"/>
                            <w:numId w:val="24"/>
                          </w:numPr>
                          <w:spacing w:before="0" w:beforeAutospacing="0" w:after="0" w:afterAutospacing="0"/>
                          <w:ind w:left="360" w:firstLine="0"/>
                          <w:textAlignment w:val="baseline"/>
                        </w:pPr>
                        <w:r>
                          <w:rPr>
                            <w:rStyle w:val="normaltextrun"/>
                          </w:rPr>
                          <w:t xml:space="preserve">Trim the output and avoid special </w:t>
                        </w:r>
                        <w:proofErr w:type="gramStart"/>
                        <w:r>
                          <w:rPr>
                            <w:rStyle w:val="normaltextrun"/>
                          </w:rPr>
                          <w:t>characters</w:t>
                        </w:r>
                        <w:proofErr w:type="gramEnd"/>
                        <w:r>
                          <w:rPr>
                            <w:rStyle w:val="eop"/>
                          </w:rPr>
                          <w:t> </w:t>
                        </w:r>
                      </w:p>
                      <w:p w14:paraId="7DF7F333" w14:textId="77777777" w:rsidR="00D8311D" w:rsidRDefault="00D8311D" w:rsidP="00D8311D">
                        <w:pPr>
                          <w:pStyle w:val="paragraph"/>
                          <w:numPr>
                            <w:ilvl w:val="0"/>
                            <w:numId w:val="24"/>
                          </w:numPr>
                          <w:spacing w:before="0" w:beforeAutospacing="0" w:after="0" w:afterAutospacing="0"/>
                          <w:ind w:left="360" w:firstLine="0"/>
                          <w:textAlignment w:val="baseline"/>
                        </w:pPr>
                        <w:r>
                          <w:rPr>
                            <w:rStyle w:val="normaltextrun"/>
                          </w:rPr>
                          <w:t xml:space="preserve">Avoid printing unnecessary values other than expected/asked </w:t>
                        </w:r>
                        <w:proofErr w:type="gramStart"/>
                        <w:r>
                          <w:rPr>
                            <w:rStyle w:val="normaltextrun"/>
                          </w:rPr>
                          <w:t>output</w:t>
                        </w:r>
                        <w:proofErr w:type="gramEnd"/>
                        <w:r>
                          <w:rPr>
                            <w:rStyle w:val="eop"/>
                          </w:rPr>
                          <w:t> </w:t>
                        </w:r>
                      </w:p>
                      <w:p w14:paraId="2C39E13E" w14:textId="77777777" w:rsidR="00D8311D" w:rsidRDefault="00D8311D" w:rsidP="00D8311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 xml:space="preserve">using </w:t>
                        </w:r>
                        <w:proofErr w:type="gramStart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System;</w:t>
                        </w:r>
                        <w:proofErr w:type="gramEnd"/>
                        <w:r>
                          <w:rPr>
                            <w:rStyle w:val="eop"/>
                            <w:rFonts w:ascii="Calibri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  <w:p w14:paraId="4382C8C9" w14:textId="77777777" w:rsidR="00D8311D" w:rsidRDefault="00D8311D" w:rsidP="00D8311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Style w:val="eop"/>
                            <w:rFonts w:ascii="Calibri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  <w:p w14:paraId="0B5DA8E1" w14:textId="77777777" w:rsidR="00D8311D" w:rsidRDefault="00D8311D" w:rsidP="00D8311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 xml:space="preserve">using </w:t>
                        </w:r>
                        <w:proofErr w:type="spellStart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System.</w:t>
                        </w:r>
                        <w:proofErr w:type="gramStart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Collections</w:t>
                        </w:r>
                        <w:proofErr w:type="spellEnd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;</w:t>
                        </w:r>
                        <w:proofErr w:type="gramEnd"/>
                        <w:r>
                          <w:rPr>
                            <w:rStyle w:val="eop"/>
                            <w:rFonts w:ascii="Calibri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  <w:p w14:paraId="23247BC2" w14:textId="77777777" w:rsidR="00D8311D" w:rsidRDefault="00D8311D" w:rsidP="00D8311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Style w:val="eop"/>
                            <w:rFonts w:ascii="Calibri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  <w:p w14:paraId="49AC87E9" w14:textId="77777777" w:rsidR="00D8311D" w:rsidRDefault="00D8311D" w:rsidP="00D8311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 xml:space="preserve">namespace </w:t>
                        </w:r>
                        <w:proofErr w:type="spellStart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LearnCsharp</w:t>
                        </w:r>
                        <w:proofErr w:type="spellEnd"/>
                        <w:r>
                          <w:rPr>
                            <w:rStyle w:val="eop"/>
                            <w:rFonts w:ascii="Calibri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  <w:p w14:paraId="7AE6C597" w14:textId="77777777" w:rsidR="00D8311D" w:rsidRDefault="00D8311D" w:rsidP="00D8311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{</w:t>
                        </w:r>
                        <w:r>
                          <w:rPr>
                            <w:rStyle w:val="eop"/>
                            <w:rFonts w:ascii="Calibri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  <w:p w14:paraId="02372ACB" w14:textId="77777777" w:rsidR="00D8311D" w:rsidRDefault="00D8311D" w:rsidP="00D8311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Style w:val="eop"/>
                            <w:rFonts w:ascii="Calibri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  <w:p w14:paraId="197167D1" w14:textId="77777777" w:rsidR="00D8311D" w:rsidRDefault="00D8311D" w:rsidP="00D8311D">
                        <w:pPr>
                          <w:pStyle w:val="paragraph"/>
                          <w:spacing w:before="0" w:beforeAutospacing="0" w:after="0" w:afterAutospacing="0"/>
                          <w:ind w:firstLine="720"/>
                          <w:textAlignment w:val="baseline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 xml:space="preserve">class </w:t>
                        </w:r>
                        <w:proofErr w:type="spellStart"/>
                        <w:proofErr w:type="gramStart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NamesWithArrayList</w:t>
                        </w:r>
                        <w:proofErr w:type="spellEnd"/>
                        <w:proofErr w:type="gramEnd"/>
                        <w:r>
                          <w:rPr>
                            <w:rStyle w:val="eop"/>
                            <w:rFonts w:ascii="Calibri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  <w:p w14:paraId="2EA88E00" w14:textId="77777777" w:rsidR="00D8311D" w:rsidRDefault="00D8311D" w:rsidP="00D8311D">
                        <w:pPr>
                          <w:pStyle w:val="paragraph"/>
                          <w:spacing w:before="0" w:beforeAutospacing="0" w:after="0" w:afterAutospacing="0"/>
                          <w:ind w:firstLine="720"/>
                          <w:textAlignment w:val="baseline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{</w:t>
                        </w:r>
                        <w:r>
                          <w:rPr>
                            <w:rStyle w:val="eop"/>
                            <w:rFonts w:ascii="Calibri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  <w:p w14:paraId="135C7503" w14:textId="77777777" w:rsidR="00D8311D" w:rsidRDefault="00D8311D" w:rsidP="00D8311D">
                        <w:pPr>
                          <w:pStyle w:val="paragraph"/>
                          <w:spacing w:before="0" w:beforeAutospacing="0" w:after="0" w:afterAutospacing="0"/>
                          <w:ind w:firstLine="720"/>
                          <w:textAlignment w:val="baseline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    public static void Main(</w:t>
                        </w:r>
                        <w:proofErr w:type="gramStart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string[</w:t>
                        </w:r>
                        <w:proofErr w:type="gramEnd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 xml:space="preserve">] </w:t>
                        </w:r>
                        <w:proofErr w:type="spellStart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args</w:t>
                        </w:r>
                        <w:proofErr w:type="spellEnd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)</w:t>
                        </w:r>
                        <w:r>
                          <w:rPr>
                            <w:rStyle w:val="eop"/>
                            <w:rFonts w:ascii="Calibri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  <w:p w14:paraId="5D01B3DA" w14:textId="77777777" w:rsidR="00D8311D" w:rsidRDefault="00D8311D" w:rsidP="00D8311D">
                        <w:pPr>
                          <w:pStyle w:val="paragraph"/>
                          <w:spacing w:before="0" w:beforeAutospacing="0" w:after="0" w:afterAutospacing="0"/>
                          <w:ind w:firstLine="720"/>
                          <w:textAlignment w:val="baseline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    {</w:t>
                        </w:r>
                        <w:r>
                          <w:rPr>
                            <w:rStyle w:val="eop"/>
                            <w:rFonts w:ascii="Calibri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  <w:p w14:paraId="255DA224" w14:textId="77777777" w:rsidR="00D8311D" w:rsidRDefault="00D8311D" w:rsidP="00D8311D">
                        <w:pPr>
                          <w:pStyle w:val="paragraph"/>
                          <w:spacing w:before="0" w:beforeAutospacing="0" w:after="0" w:afterAutospacing="0"/>
                          <w:ind w:firstLine="2160"/>
                          <w:textAlignment w:val="baseline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//Update the code below</w:t>
                        </w:r>
                        <w:r>
                          <w:rPr>
                            <w:rStyle w:val="eop"/>
                            <w:rFonts w:ascii="Calibri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  <w:p w14:paraId="142200CB" w14:textId="77777777" w:rsidR="00D8311D" w:rsidRDefault="00D8311D" w:rsidP="00D8311D">
                        <w:pPr>
                          <w:pStyle w:val="paragraph"/>
                          <w:spacing w:before="0" w:beforeAutospacing="0" w:after="0" w:afterAutospacing="0"/>
                          <w:ind w:firstLine="720"/>
                          <w:textAlignment w:val="baseline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 xml:space="preserve">        </w:t>
                        </w:r>
                        <w:proofErr w:type="spellStart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ArrayList</w:t>
                        </w:r>
                        <w:proofErr w:type="spellEnd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alObj</w:t>
                        </w:r>
                        <w:proofErr w:type="spellEnd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;</w:t>
                        </w:r>
                        <w:proofErr w:type="gramEnd"/>
                        <w:r>
                          <w:rPr>
                            <w:rStyle w:val="eop"/>
                            <w:rFonts w:ascii="Calibri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  <w:p w14:paraId="77852AAF" w14:textId="77777777" w:rsidR="00D8311D" w:rsidRDefault="00D8311D" w:rsidP="00D8311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 xml:space="preserve">            </w:t>
                        </w:r>
                        <w:proofErr w:type="spellStart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alObj</w:t>
                        </w:r>
                        <w:proofErr w:type="spellEnd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 xml:space="preserve"> = new </w:t>
                        </w:r>
                        <w:proofErr w:type="spellStart"/>
                        <w:proofErr w:type="gramStart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ArrayList</w:t>
                        </w:r>
                        <w:proofErr w:type="spellEnd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);</w:t>
                        </w:r>
                        <w:r>
                          <w:rPr>
                            <w:rStyle w:val="eop"/>
                            <w:rFonts w:ascii="Calibri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  <w:p w14:paraId="4AC36B97" w14:textId="77777777" w:rsidR="00D8311D" w:rsidRDefault="00D8311D" w:rsidP="00D8311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int max=</w:t>
                        </w:r>
                        <w:proofErr w:type="gramStart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10;</w:t>
                        </w:r>
                        <w:proofErr w:type="gramEnd"/>
                        <w:r>
                          <w:rPr>
                            <w:rStyle w:val="eop"/>
                            <w:rFonts w:ascii="Calibri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  <w:p w14:paraId="46036EF9" w14:textId="77777777" w:rsidR="00D8311D" w:rsidRDefault="00D8311D" w:rsidP="00D8311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string item="</w:t>
                        </w:r>
                        <w:proofErr w:type="gramStart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";</w:t>
                        </w:r>
                        <w:proofErr w:type="gramEnd"/>
                        <w:r>
                          <w:rPr>
                            <w:rStyle w:val="eop"/>
                            <w:rFonts w:ascii="Calibri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  <w:p w14:paraId="0CC52E9C" w14:textId="77777777" w:rsidR="00D8311D" w:rsidRDefault="00D8311D" w:rsidP="00D8311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for(</w:t>
                        </w:r>
                        <w:proofErr w:type="gramEnd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 xml:space="preserve">int </w:t>
                        </w:r>
                        <w:proofErr w:type="spellStart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i</w:t>
                        </w:r>
                        <w:proofErr w:type="spellEnd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=0;i&lt;</w:t>
                        </w:r>
                        <w:proofErr w:type="spellStart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max;i</w:t>
                        </w:r>
                        <w:proofErr w:type="spellEnd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++)</w:t>
                        </w:r>
                        <w:r>
                          <w:rPr>
                            <w:rStyle w:val="eop"/>
                            <w:rFonts w:ascii="Calibri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  <w:p w14:paraId="0399DC96" w14:textId="77777777" w:rsidR="00D8311D" w:rsidRDefault="00D8311D" w:rsidP="00D8311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{</w:t>
                        </w:r>
                        <w:r>
                          <w:rPr>
                            <w:rStyle w:val="eop"/>
                            <w:rFonts w:ascii="Calibri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  <w:p w14:paraId="40B005AA" w14:textId="77777777" w:rsidR="00D8311D" w:rsidRDefault="00D8311D" w:rsidP="00D8311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    item=</w:t>
                        </w:r>
                        <w:proofErr w:type="spellStart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Console.ReadLine</w:t>
                        </w:r>
                        <w:proofErr w:type="spellEnd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(</w:t>
                        </w:r>
                        <w:proofErr w:type="gramStart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);</w:t>
                        </w:r>
                        <w:proofErr w:type="gramEnd"/>
                        <w:r>
                          <w:rPr>
                            <w:rStyle w:val="eop"/>
                            <w:rFonts w:ascii="Calibri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  <w:p w14:paraId="3BD613D0" w14:textId="77777777" w:rsidR="00D8311D" w:rsidRDefault="00D8311D" w:rsidP="00D8311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 xml:space="preserve">    </w:t>
                        </w:r>
                        <w:proofErr w:type="gramStart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if(</w:t>
                        </w:r>
                        <w:proofErr w:type="gramEnd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item != null)</w:t>
                        </w:r>
                        <w:r>
                          <w:rPr>
                            <w:rStyle w:val="eop"/>
                            <w:rFonts w:ascii="Calibri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  <w:p w14:paraId="1EC2F03A" w14:textId="77777777" w:rsidR="00D8311D" w:rsidRDefault="00D8311D" w:rsidP="00D8311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    {</w:t>
                        </w:r>
                        <w:r>
                          <w:rPr>
                            <w:rStyle w:val="eop"/>
                            <w:rFonts w:ascii="Calibri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  <w:p w14:paraId="3786967F" w14:textId="77777777" w:rsidR="00D8311D" w:rsidRDefault="00D8311D" w:rsidP="00D8311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 xml:space="preserve">        </w:t>
                        </w:r>
                        <w:proofErr w:type="spellStart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alObj.Add</w:t>
                        </w:r>
                        <w:proofErr w:type="spellEnd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(item</w:t>
                        </w:r>
                        <w:proofErr w:type="gramStart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);</w:t>
                        </w:r>
                        <w:proofErr w:type="gramEnd"/>
                        <w:r>
                          <w:rPr>
                            <w:rStyle w:val="eop"/>
                            <w:rFonts w:ascii="Calibri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  <w:p w14:paraId="41484D2B" w14:textId="77777777" w:rsidR="00D8311D" w:rsidRDefault="00D8311D" w:rsidP="00D8311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    }</w:t>
                        </w:r>
                        <w:r>
                          <w:rPr>
                            <w:rStyle w:val="eop"/>
                            <w:rFonts w:ascii="Calibri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  <w:p w14:paraId="0DC54BF5" w14:textId="77777777" w:rsidR="00D8311D" w:rsidRDefault="00D8311D" w:rsidP="00D8311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    </w:t>
                        </w:r>
                        <w:r>
                          <w:rPr>
                            <w:rStyle w:val="eop"/>
                            <w:rFonts w:ascii="Calibri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  <w:p w14:paraId="64FFA79B" w14:textId="77777777" w:rsidR="00D8311D" w:rsidRDefault="00D8311D" w:rsidP="00D8311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    </w:t>
                        </w:r>
                        <w:r>
                          <w:rPr>
                            <w:rStyle w:val="eop"/>
                            <w:rFonts w:ascii="Calibri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  <w:p w14:paraId="3ECDC897" w14:textId="77777777" w:rsidR="00D8311D" w:rsidRDefault="00D8311D" w:rsidP="00D8311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}</w:t>
                        </w:r>
                        <w:r>
                          <w:rPr>
                            <w:rStyle w:val="eop"/>
                            <w:rFonts w:ascii="Calibri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  <w:p w14:paraId="7795162E" w14:textId="77777777" w:rsidR="00D8311D" w:rsidRDefault="00D8311D" w:rsidP="00D8311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            </w:t>
                        </w:r>
                        <w:r>
                          <w:rPr>
                            <w:rStyle w:val="eop"/>
                            <w:rFonts w:ascii="Calibri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  <w:p w14:paraId="2D80CDEF" w14:textId="77777777" w:rsidR="00D8311D" w:rsidRDefault="00D8311D" w:rsidP="00D8311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 xml:space="preserve">           </w:t>
                        </w:r>
                        <w:proofErr w:type="gramStart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for(</w:t>
                        </w:r>
                        <w:proofErr w:type="gramEnd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int j=0;j&lt;</w:t>
                        </w:r>
                        <w:proofErr w:type="spellStart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alObj.Count;j</w:t>
                        </w:r>
                        <w:proofErr w:type="spellEnd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++)</w:t>
                        </w:r>
                        <w:r>
                          <w:rPr>
                            <w:rStyle w:val="eop"/>
                            <w:rFonts w:ascii="Calibri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  <w:p w14:paraId="416920F7" w14:textId="77777777" w:rsidR="00D8311D" w:rsidRDefault="00D8311D" w:rsidP="00D8311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           {</w:t>
                        </w:r>
                        <w:r>
                          <w:rPr>
                            <w:rStyle w:val="eop"/>
                            <w:rFonts w:ascii="Calibri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  <w:p w14:paraId="79228715" w14:textId="77777777" w:rsidR="00D8311D" w:rsidRDefault="00D8311D" w:rsidP="00D8311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               if(</w:t>
                        </w:r>
                        <w:proofErr w:type="spellStart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alObj</w:t>
                        </w:r>
                        <w:proofErr w:type="spellEnd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[j</w:t>
                        </w:r>
                        <w:proofErr w:type="gramStart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].</w:t>
                        </w:r>
                        <w:proofErr w:type="spellStart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ToString</w:t>
                        </w:r>
                        <w:proofErr w:type="spellEnd"/>
                        <w:proofErr w:type="gramEnd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()=="</w:t>
                        </w:r>
                        <w:proofErr w:type="spellStart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Somebody".Trim</w:t>
                        </w:r>
                        <w:proofErr w:type="spellEnd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 xml:space="preserve">() || </w:t>
                        </w:r>
                        <w:proofErr w:type="spellStart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alObj</w:t>
                        </w:r>
                        <w:proofErr w:type="spellEnd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[j].</w:t>
                        </w:r>
                        <w:proofErr w:type="spellStart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ToString</w:t>
                        </w:r>
                        <w:proofErr w:type="spellEnd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()=="</w:t>
                        </w:r>
                        <w:proofErr w:type="spellStart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Nobody".Trim</w:t>
                        </w:r>
                        <w:proofErr w:type="spellEnd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())</w:t>
                        </w:r>
                        <w:r>
                          <w:rPr>
                            <w:rStyle w:val="eop"/>
                            <w:rFonts w:ascii="Calibri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  <w:p w14:paraId="3CA52B49" w14:textId="77777777" w:rsidR="00D8311D" w:rsidRDefault="00D8311D" w:rsidP="00D8311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 xml:space="preserve">               </w:t>
                        </w:r>
                        <w:proofErr w:type="spellStart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alObj.Remove</w:t>
                        </w:r>
                        <w:proofErr w:type="spellEnd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(</w:t>
                        </w:r>
                        <w:proofErr w:type="spellStart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alObj</w:t>
                        </w:r>
                        <w:proofErr w:type="spellEnd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[j]</w:t>
                        </w:r>
                        <w:proofErr w:type="gramStart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);</w:t>
                        </w:r>
                        <w:proofErr w:type="gramEnd"/>
                        <w:r>
                          <w:rPr>
                            <w:rStyle w:val="eop"/>
                            <w:rFonts w:ascii="Calibri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  <w:p w14:paraId="277A76B3" w14:textId="77777777" w:rsidR="00D8311D" w:rsidRDefault="00D8311D" w:rsidP="00D8311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               </w:t>
                        </w:r>
                        <w:r>
                          <w:rPr>
                            <w:rStyle w:val="eop"/>
                            <w:rFonts w:ascii="Calibri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  <w:p w14:paraId="20286913" w14:textId="77777777" w:rsidR="00D8311D" w:rsidRDefault="00D8311D" w:rsidP="00D8311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               </w:t>
                        </w:r>
                        <w:r>
                          <w:rPr>
                            <w:rStyle w:val="eop"/>
                            <w:rFonts w:ascii="Calibri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  <w:p w14:paraId="4953D2A5" w14:textId="77777777" w:rsidR="00D8311D" w:rsidRDefault="00D8311D" w:rsidP="00D8311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           }</w:t>
                        </w:r>
                        <w:r>
                          <w:rPr>
                            <w:rStyle w:val="eop"/>
                            <w:rFonts w:ascii="Calibri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  <w:p w14:paraId="2FC4EE7E" w14:textId="77777777" w:rsidR="00D8311D" w:rsidRDefault="00D8311D" w:rsidP="00D8311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Style w:val="eop"/>
                            <w:rFonts w:ascii="Calibri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  <w:p w14:paraId="30FE167D" w14:textId="77777777" w:rsidR="00D8311D" w:rsidRDefault="00D8311D" w:rsidP="00D8311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            </w:t>
                        </w:r>
                        <w:r>
                          <w:rPr>
                            <w:rStyle w:val="eop"/>
                            <w:rFonts w:ascii="Calibri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  <w:p w14:paraId="1EB19486" w14:textId="77777777" w:rsidR="00D8311D" w:rsidRDefault="00D8311D" w:rsidP="00D8311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Style w:val="eop"/>
                            <w:rFonts w:ascii="Calibri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  <w:p w14:paraId="1D9BADBA" w14:textId="77777777" w:rsidR="00D8311D" w:rsidRDefault="00D8311D" w:rsidP="00D8311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 xml:space="preserve">            </w:t>
                        </w:r>
                        <w:proofErr w:type="spellStart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alObj.Sort</w:t>
                        </w:r>
                        <w:proofErr w:type="spellEnd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(</w:t>
                        </w:r>
                        <w:proofErr w:type="gramStart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);</w:t>
                        </w:r>
                        <w:proofErr w:type="gramEnd"/>
                        <w:r>
                          <w:rPr>
                            <w:rStyle w:val="eop"/>
                            <w:rFonts w:ascii="Calibri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  <w:p w14:paraId="78647243" w14:textId="77777777" w:rsidR="00D8311D" w:rsidRDefault="00D8311D" w:rsidP="00D8311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           </w:t>
                        </w:r>
                        <w:r>
                          <w:rPr>
                            <w:rStyle w:val="eop"/>
                            <w:rFonts w:ascii="Calibri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  <w:p w14:paraId="40806F4C" w14:textId="77777777" w:rsidR="00D8311D" w:rsidRDefault="00D8311D" w:rsidP="00D8311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Style w:val="eop"/>
                            <w:rFonts w:ascii="Calibri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  <w:p w14:paraId="1A3A934C" w14:textId="77777777" w:rsidR="00D8311D" w:rsidRDefault="00D8311D" w:rsidP="00D8311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 xml:space="preserve">            foreach (var item1 in </w:t>
                        </w:r>
                        <w:proofErr w:type="spellStart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alObj</w:t>
                        </w:r>
                        <w:proofErr w:type="spellEnd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)</w:t>
                        </w:r>
                        <w:r>
                          <w:rPr>
                            <w:rStyle w:val="eop"/>
                            <w:rFonts w:ascii="Calibri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  <w:p w14:paraId="54319889" w14:textId="77777777" w:rsidR="00D8311D" w:rsidRDefault="00D8311D" w:rsidP="00D8311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            {</w:t>
                        </w:r>
                        <w:r>
                          <w:rPr>
                            <w:rStyle w:val="eop"/>
                            <w:rFonts w:ascii="Calibri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  <w:p w14:paraId="0DB59604" w14:textId="77777777" w:rsidR="00D8311D" w:rsidRDefault="00D8311D" w:rsidP="00D8311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 xml:space="preserve">                </w:t>
                        </w:r>
                        <w:proofErr w:type="spellStart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Console.WriteLine</w:t>
                        </w:r>
                        <w:proofErr w:type="spellEnd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(item1</w:t>
                        </w:r>
                        <w:proofErr w:type="gramStart"/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);</w:t>
                        </w:r>
                        <w:proofErr w:type="gramEnd"/>
                        <w:r>
                          <w:rPr>
                            <w:rStyle w:val="eop"/>
                            <w:rFonts w:ascii="Calibri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  <w:p w14:paraId="0A48CD8E" w14:textId="77777777" w:rsidR="00D8311D" w:rsidRDefault="00D8311D" w:rsidP="00D8311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            }</w:t>
                        </w:r>
                        <w:r>
                          <w:rPr>
                            <w:rStyle w:val="eop"/>
                            <w:rFonts w:ascii="Calibri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  <w:p w14:paraId="2602799C" w14:textId="77777777" w:rsidR="00D8311D" w:rsidRDefault="00D8311D" w:rsidP="00D8311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Style w:val="eop"/>
                            <w:rFonts w:ascii="Calibri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  <w:p w14:paraId="480011EA" w14:textId="77777777" w:rsidR="00D8311D" w:rsidRDefault="00D8311D" w:rsidP="00D8311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            </w:t>
                        </w:r>
                        <w:r>
                          <w:rPr>
                            <w:rStyle w:val="eop"/>
                            <w:rFonts w:ascii="Calibri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  <w:p w14:paraId="45BC1958" w14:textId="77777777" w:rsidR="00D8311D" w:rsidRDefault="00D8311D" w:rsidP="00D8311D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        }</w:t>
                        </w:r>
                        <w:r>
                          <w:rPr>
                            <w:rStyle w:val="eop"/>
                            <w:rFonts w:ascii="Calibri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  <w:p w14:paraId="5C252EEA" w14:textId="77777777" w:rsidR="00D8311D" w:rsidRDefault="00D8311D" w:rsidP="00D8311D">
                        <w:pPr>
                          <w:pStyle w:val="paragraph"/>
                          <w:spacing w:before="0" w:beforeAutospacing="0" w:after="0" w:afterAutospacing="0"/>
                          <w:ind w:firstLine="720"/>
                          <w:textAlignment w:val="baseline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Style w:val="normaltextrun"/>
                            <w:sz w:val="22"/>
                            <w:szCs w:val="22"/>
                          </w:rPr>
                          <w:t>}</w:t>
                        </w:r>
                        <w:r>
                          <w:rPr>
                            <w:rStyle w:val="eop"/>
                            <w:rFonts w:ascii="Calibri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  <w:p w14:paraId="4376427E" w14:textId="77777777" w:rsidR="00D8311D" w:rsidRPr="00B53967" w:rsidRDefault="00D8311D" w:rsidP="00B53967">
                        <w:pPr>
                          <w:jc w:val="center"/>
                          <w:rPr>
                            <w:del w:id="4" w:author="Microsoft Word" w:date="2024-02-03T12:14:00Z"/>
                            <w:b/>
                            <w:bCs/>
                          </w:rPr>
                        </w:pPr>
                      </w:p>
                    </w:txbxContent>
                  </v:textbox>
                  <w10:anchorlock/>
                </v:rect>
              </w:pict>
            </mc:Fallback>
          </mc:AlternateContent>
        </w:r>
      </w:del>
      <w:r w:rsidR="00FD3D7C">
        <w:rPr>
          <w:rStyle w:val="normaltextrun"/>
          <w:b/>
          <w:bCs/>
          <w:sz w:val="36"/>
          <w:szCs w:val="36"/>
        </w:rPr>
        <w:t>Instructions</w:t>
      </w:r>
      <w:r w:rsidR="00FD3D7C">
        <w:rPr>
          <w:rStyle w:val="eop"/>
          <w:sz w:val="36"/>
          <w:szCs w:val="36"/>
        </w:rPr>
        <w:t> </w:t>
      </w:r>
    </w:p>
    <w:p w14:paraId="1961B833" w14:textId="77777777" w:rsidR="00FD3D7C" w:rsidRDefault="00FD3D7C" w:rsidP="00FD3D7C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</w:rPr>
        <w:t>Ensure your code compiles without any errors/warning/</w:t>
      </w:r>
      <w:proofErr w:type="gramStart"/>
      <w:r>
        <w:rPr>
          <w:rStyle w:val="normaltextrun"/>
        </w:rPr>
        <w:t>deprecations</w:t>
      </w:r>
      <w:proofErr w:type="gramEnd"/>
      <w:r>
        <w:rPr>
          <w:rStyle w:val="eop"/>
        </w:rPr>
        <w:t> </w:t>
      </w:r>
    </w:p>
    <w:p w14:paraId="54E438C5" w14:textId="77777777" w:rsidR="00FD3D7C" w:rsidRDefault="00FD3D7C" w:rsidP="00FD3D7C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</w:rPr>
        <w:t xml:space="preserve">Follow best practices while </w:t>
      </w:r>
      <w:proofErr w:type="gramStart"/>
      <w:r>
        <w:rPr>
          <w:rStyle w:val="normaltextrun"/>
        </w:rPr>
        <w:t>coding</w:t>
      </w:r>
      <w:proofErr w:type="gramEnd"/>
      <w:r>
        <w:rPr>
          <w:rStyle w:val="eop"/>
        </w:rPr>
        <w:t> </w:t>
      </w:r>
    </w:p>
    <w:p w14:paraId="5262B8E7" w14:textId="77777777" w:rsidR="00FD3D7C" w:rsidRDefault="00FD3D7C" w:rsidP="00FD3D7C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</w:rPr>
        <w:t xml:space="preserve">Avoid too many &amp; unnecessary usage of white spaces (newline, spaces, tabs, ...), except to make the code </w:t>
      </w:r>
      <w:proofErr w:type="gramStart"/>
      <w:r>
        <w:rPr>
          <w:rStyle w:val="normaltextrun"/>
        </w:rPr>
        <w:t>readable</w:t>
      </w:r>
      <w:proofErr w:type="gramEnd"/>
      <w:r>
        <w:rPr>
          <w:rStyle w:val="eop"/>
        </w:rPr>
        <w:t> </w:t>
      </w:r>
    </w:p>
    <w:p w14:paraId="305C5FDE" w14:textId="77777777" w:rsidR="00FD3D7C" w:rsidRDefault="00FD3D7C" w:rsidP="00FD3D7C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</w:rPr>
        <w:t xml:space="preserve">Use appropriate comments at appropriate places in your exercise, to explain the logic, rational, solutions, so that evaluator can know </w:t>
      </w:r>
      <w:proofErr w:type="gramStart"/>
      <w:r>
        <w:rPr>
          <w:rStyle w:val="normaltextrun"/>
        </w:rPr>
        <w:t>them</w:t>
      </w:r>
      <w:proofErr w:type="gramEnd"/>
      <w:r>
        <w:rPr>
          <w:rStyle w:val="eop"/>
        </w:rPr>
        <w:t> </w:t>
      </w:r>
    </w:p>
    <w:p w14:paraId="62D69B57" w14:textId="77777777" w:rsidR="00FD3D7C" w:rsidRDefault="00FD3D7C" w:rsidP="00FD3D7C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</w:rPr>
        <w:t xml:space="preserve">Try to retain the original code given in the exercise, to avoid any issues in compiling &amp; running your </w:t>
      </w:r>
      <w:proofErr w:type="gramStart"/>
      <w:r>
        <w:rPr>
          <w:rStyle w:val="normaltextrun"/>
        </w:rPr>
        <w:t>programs</w:t>
      </w:r>
      <w:proofErr w:type="gramEnd"/>
      <w:r>
        <w:rPr>
          <w:rStyle w:val="eop"/>
        </w:rPr>
        <w:t> </w:t>
      </w:r>
    </w:p>
    <w:p w14:paraId="5E1254AF" w14:textId="77777777" w:rsidR="00FD3D7C" w:rsidRDefault="00FD3D7C" w:rsidP="00FD3D7C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</w:rPr>
        <w:t>Always test the program thoroughly, before saving/submitting exercises/project</w:t>
      </w:r>
      <w:r>
        <w:rPr>
          <w:rStyle w:val="eop"/>
        </w:rPr>
        <w:t> </w:t>
      </w:r>
    </w:p>
    <w:p w14:paraId="0047B5FD" w14:textId="77777777" w:rsidR="00FD3D7C" w:rsidRDefault="00FD3D7C" w:rsidP="00FD3D7C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</w:rPr>
        <w:t xml:space="preserve">For any issues with your exercise, contact your </w:t>
      </w:r>
      <w:proofErr w:type="gramStart"/>
      <w:r>
        <w:rPr>
          <w:rStyle w:val="normaltextrun"/>
        </w:rPr>
        <w:t>coach</w:t>
      </w:r>
      <w:proofErr w:type="gramEnd"/>
      <w:r>
        <w:rPr>
          <w:rStyle w:val="eop"/>
        </w:rPr>
        <w:t> </w:t>
      </w:r>
    </w:p>
    <w:p w14:paraId="5A1D5A6A" w14:textId="77777777" w:rsidR="00FD3D7C" w:rsidRDefault="00FD3D7C" w:rsidP="00FD3D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6"/>
          <w:szCs w:val="36"/>
        </w:rPr>
        <w:t>Example</w:t>
      </w:r>
      <w:r>
        <w:rPr>
          <w:rStyle w:val="eop"/>
          <w:sz w:val="36"/>
          <w:szCs w:val="36"/>
        </w:rPr>
        <w:t> </w:t>
      </w:r>
    </w:p>
    <w:p w14:paraId="3322747E" w14:textId="77777777" w:rsidR="00FD3D7C" w:rsidRDefault="00FD3D7C" w:rsidP="00FD3D7C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Sample </w:t>
      </w:r>
      <w:r>
        <w:rPr>
          <w:rStyle w:val="normaltextrun"/>
          <w:rFonts w:ascii="Courier New" w:hAnsi="Courier New" w:cs="Courier New"/>
          <w:color w:val="6A8759"/>
          <w:sz w:val="23"/>
          <w:szCs w:val="23"/>
        </w:rPr>
        <w:t>Input:</w:t>
      </w:r>
      <w:r>
        <w:rPr>
          <w:rStyle w:val="eop"/>
          <w:rFonts w:ascii="Courier New" w:hAnsi="Courier New" w:cs="Courier New"/>
          <w:color w:val="6A8759"/>
          <w:sz w:val="23"/>
          <w:szCs w:val="23"/>
        </w:rPr>
        <w:t> </w:t>
      </w:r>
    </w:p>
    <w:p w14:paraId="4BDBE1C9" w14:textId="77777777" w:rsidR="00FD3D7C" w:rsidRDefault="00FD3D7C" w:rsidP="00FD3D7C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Ravi</w:t>
      </w:r>
      <w:r>
        <w:rPr>
          <w:rStyle w:val="normaltextrun"/>
          <w:rFonts w:ascii="Cambria Math" w:hAnsi="Cambria Math" w:cs="Cambria Math"/>
          <w:color w:val="F8F8F2"/>
          <w:sz w:val="23"/>
          <w:szCs w:val="23"/>
        </w:rPr>
        <w:t> 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4D71B7F5" w14:textId="77777777" w:rsidR="00FD3D7C" w:rsidRDefault="00FD3D7C" w:rsidP="00FD3D7C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Somebody</w:t>
      </w:r>
      <w:r>
        <w:rPr>
          <w:rStyle w:val="normaltextrun"/>
          <w:rFonts w:ascii="Cambria Math" w:hAnsi="Cambria Math" w:cs="Cambria Math"/>
          <w:color w:val="F8F8F2"/>
          <w:sz w:val="23"/>
          <w:szCs w:val="23"/>
        </w:rPr>
        <w:t> 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1EAB06FA" w14:textId="77777777" w:rsidR="00FD3D7C" w:rsidRDefault="00FD3D7C" w:rsidP="00FD3D7C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Tanvir</w:t>
      </w:r>
      <w:r>
        <w:rPr>
          <w:rStyle w:val="normaltextrun"/>
          <w:rFonts w:ascii="Cambria Math" w:hAnsi="Cambria Math" w:cs="Cambria Math"/>
          <w:color w:val="F8F8F2"/>
          <w:sz w:val="23"/>
          <w:szCs w:val="23"/>
        </w:rPr>
        <w:t> 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2237578D" w14:textId="77777777" w:rsidR="00FD3D7C" w:rsidRDefault="00FD3D7C" w:rsidP="00FD3D7C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Ramesh</w:t>
      </w:r>
      <w:r>
        <w:rPr>
          <w:rStyle w:val="normaltextrun"/>
          <w:rFonts w:ascii="Cambria Math" w:hAnsi="Cambria Math" w:cs="Cambria Math"/>
          <w:color w:val="F8F8F2"/>
          <w:sz w:val="23"/>
          <w:szCs w:val="23"/>
        </w:rPr>
        <w:t> 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40266E93" w14:textId="77777777" w:rsidR="00FD3D7C" w:rsidRDefault="00FD3D7C" w:rsidP="00FD3D7C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F8F8F2"/>
          <w:sz w:val="23"/>
          <w:szCs w:val="23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Nobody</w:t>
      </w:r>
      <w:r>
        <w:rPr>
          <w:rStyle w:val="normaltextrun"/>
          <w:rFonts w:ascii="Cambria Math" w:hAnsi="Cambria Math" w:cs="Cambria Math"/>
          <w:color w:val="F8F8F2"/>
          <w:sz w:val="23"/>
          <w:szCs w:val="23"/>
        </w:rPr>
        <w:t> 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575DC6CE" w14:textId="77777777" w:rsidR="00370427" w:rsidRDefault="00370427" w:rsidP="00FD3D7C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</w:p>
    <w:p w14:paraId="1D6CD9A4" w14:textId="77777777" w:rsidR="00FD3D7C" w:rsidRDefault="00FD3D7C" w:rsidP="00FD3D7C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Ani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73E6330E" w14:textId="77777777" w:rsidR="00FD3D7C" w:rsidRDefault="00FD3D7C" w:rsidP="00FD3D7C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Nobody</w:t>
      </w:r>
      <w:r>
        <w:rPr>
          <w:rStyle w:val="normaltextrun"/>
          <w:rFonts w:ascii="Cambria Math" w:hAnsi="Cambria Math" w:cs="Cambria Math"/>
          <w:color w:val="F8F8F2"/>
          <w:sz w:val="23"/>
          <w:szCs w:val="23"/>
        </w:rPr>
        <w:t> 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61418F0E" w14:textId="77777777" w:rsidR="00FD3D7C" w:rsidRDefault="00FD3D7C" w:rsidP="00FD3D7C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Vishwanath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2B19E660" w14:textId="77777777" w:rsidR="00FD3D7C" w:rsidRDefault="00FD3D7C" w:rsidP="00FD3D7C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Somebody</w:t>
      </w:r>
      <w:r>
        <w:rPr>
          <w:rStyle w:val="normaltextrun"/>
          <w:rFonts w:ascii="Cambria Math" w:hAnsi="Cambria Math" w:cs="Cambria Math"/>
          <w:color w:val="F8F8F2"/>
          <w:sz w:val="23"/>
          <w:szCs w:val="23"/>
        </w:rPr>
        <w:t> 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1BA7C5FF" w14:textId="77777777" w:rsidR="00FD3D7C" w:rsidRDefault="00FD3D7C" w:rsidP="00FD3D7C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Nitin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0E63884E" w14:textId="77777777" w:rsidR="00FD3D7C" w:rsidRDefault="00FD3D7C" w:rsidP="00FD3D7C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1B70C273" w14:textId="77777777" w:rsidR="00FD3D7C" w:rsidRDefault="00FD3D7C" w:rsidP="00FD3D7C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Expected </w:t>
      </w:r>
      <w:proofErr w:type="gramStart"/>
      <w:r>
        <w:rPr>
          <w:rStyle w:val="normaltextrun"/>
          <w:rFonts w:ascii="Courier New" w:hAnsi="Courier New" w:cs="Courier New"/>
          <w:color w:val="6A8759"/>
          <w:sz w:val="23"/>
          <w:szCs w:val="23"/>
        </w:rPr>
        <w:t>output :</w:t>
      </w:r>
      <w:proofErr w:type="gramEnd"/>
      <w:r>
        <w:rPr>
          <w:rStyle w:val="eop"/>
          <w:rFonts w:ascii="Courier New" w:hAnsi="Courier New" w:cs="Courier New"/>
          <w:color w:val="6A8759"/>
          <w:sz w:val="23"/>
          <w:szCs w:val="23"/>
        </w:rPr>
        <w:t> </w:t>
      </w:r>
    </w:p>
    <w:p w14:paraId="4FE06C66" w14:textId="77777777" w:rsidR="00FD3D7C" w:rsidRDefault="00FD3D7C" w:rsidP="00FD3D7C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Ani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6FAB6EDA" w14:textId="77777777" w:rsidR="00FD3D7C" w:rsidRDefault="00FD3D7C" w:rsidP="00FD3D7C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Nitin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1EC88D52" w14:textId="77777777" w:rsidR="00FD3D7C" w:rsidRDefault="00FD3D7C" w:rsidP="00FD3D7C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Ramesh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0EE23A77" w14:textId="77777777" w:rsidR="00FD3D7C" w:rsidRDefault="00FD3D7C" w:rsidP="00FD3D7C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Ravi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17E99923" w14:textId="77777777" w:rsidR="00FD3D7C" w:rsidRDefault="00FD3D7C" w:rsidP="00FD3D7C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Tanvir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77A48623" w14:textId="77777777" w:rsidR="00FD3D7C" w:rsidRDefault="00FD3D7C" w:rsidP="00FD3D7C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lastRenderedPageBreak/>
        <w:t>Vishwanath</w:t>
      </w:r>
      <w:r>
        <w:rPr>
          <w:rStyle w:val="normaltextrun"/>
          <w:rFonts w:ascii="Tahoma" w:hAnsi="Tahoma" w:cs="Tahoma"/>
          <w:color w:val="F8F8F2"/>
          <w:sz w:val="23"/>
          <w:szCs w:val="23"/>
        </w:rPr>
        <w:t>﻿</w:t>
      </w:r>
      <w:r>
        <w:rPr>
          <w:rStyle w:val="eop"/>
          <w:rFonts w:ascii="Tahoma" w:hAnsi="Tahoma" w:cs="Tahoma"/>
          <w:color w:val="F8F8F2"/>
          <w:sz w:val="23"/>
          <w:szCs w:val="23"/>
        </w:rPr>
        <w:t> </w:t>
      </w:r>
    </w:p>
    <w:p w14:paraId="7DBAF648" w14:textId="77777777" w:rsidR="00FD3D7C" w:rsidRDefault="00FD3D7C" w:rsidP="00FD3D7C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Tahoma" w:hAnsi="Tahoma" w:cs="Tahoma"/>
          <w:color w:val="F8F8F2"/>
          <w:sz w:val="23"/>
          <w:szCs w:val="23"/>
        </w:rPr>
        <w:t>﻿</w:t>
      </w:r>
      <w:r>
        <w:rPr>
          <w:rStyle w:val="eop"/>
          <w:rFonts w:ascii="Tahoma" w:hAnsi="Tahoma" w:cs="Tahoma"/>
          <w:color w:val="F8F8F2"/>
          <w:sz w:val="23"/>
          <w:szCs w:val="23"/>
        </w:rPr>
        <w:t> </w:t>
      </w:r>
    </w:p>
    <w:p w14:paraId="088714E2" w14:textId="77777777" w:rsidR="00FD3D7C" w:rsidRDefault="00FD3D7C" w:rsidP="00FD3D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6"/>
          <w:szCs w:val="36"/>
        </w:rPr>
        <w:t>Warnings</w:t>
      </w:r>
      <w:r>
        <w:rPr>
          <w:rStyle w:val="eop"/>
          <w:sz w:val="36"/>
          <w:szCs w:val="36"/>
        </w:rPr>
        <w:t> </w:t>
      </w:r>
    </w:p>
    <w:p w14:paraId="4138C4CB" w14:textId="77777777" w:rsidR="00FD3D7C" w:rsidRDefault="00FD3D7C" w:rsidP="00FD3D7C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</w:rPr>
        <w:t>Take care of whitespace/trailing whitespace</w:t>
      </w:r>
      <w:r>
        <w:rPr>
          <w:rStyle w:val="eop"/>
        </w:rPr>
        <w:t> </w:t>
      </w:r>
    </w:p>
    <w:p w14:paraId="39E27D68" w14:textId="77777777" w:rsidR="00FD3D7C" w:rsidRDefault="00FD3D7C" w:rsidP="00FD3D7C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</w:rPr>
        <w:t xml:space="preserve">Trim the output and avoid special </w:t>
      </w:r>
      <w:proofErr w:type="gramStart"/>
      <w:r>
        <w:rPr>
          <w:rStyle w:val="normaltextrun"/>
        </w:rPr>
        <w:t>characters</w:t>
      </w:r>
      <w:proofErr w:type="gramEnd"/>
      <w:r>
        <w:rPr>
          <w:rStyle w:val="eop"/>
        </w:rPr>
        <w:t> </w:t>
      </w:r>
    </w:p>
    <w:p w14:paraId="40F1DA92" w14:textId="77777777" w:rsidR="00FD3D7C" w:rsidRDefault="00FD3D7C" w:rsidP="00FD3D7C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</w:rPr>
        <w:t xml:space="preserve">Avoid printing unnecessary values other than expected/asked </w:t>
      </w:r>
      <w:proofErr w:type="gramStart"/>
      <w:r>
        <w:rPr>
          <w:rStyle w:val="normaltextrun"/>
        </w:rPr>
        <w:t>output</w:t>
      </w:r>
      <w:proofErr w:type="gramEnd"/>
      <w:r>
        <w:rPr>
          <w:rStyle w:val="eop"/>
        </w:rPr>
        <w:t> </w:t>
      </w:r>
    </w:p>
    <w:p w14:paraId="195ADA13" w14:textId="77777777" w:rsidR="00FD3D7C" w:rsidRDefault="00FD3D7C" w:rsidP="00FD3D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using </w:t>
      </w:r>
      <w:proofErr w:type="gramStart"/>
      <w:r>
        <w:rPr>
          <w:rStyle w:val="normaltextrun"/>
          <w:sz w:val="22"/>
          <w:szCs w:val="22"/>
        </w:rPr>
        <w:t>System;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6CC5DF" w14:textId="77777777" w:rsidR="00FD3D7C" w:rsidRDefault="00FD3D7C" w:rsidP="00FD3D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EFD3FA" w14:textId="77777777" w:rsidR="00FD3D7C" w:rsidRDefault="00FD3D7C" w:rsidP="00FD3D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using </w:t>
      </w:r>
      <w:proofErr w:type="spellStart"/>
      <w:r>
        <w:rPr>
          <w:rStyle w:val="normaltextrun"/>
          <w:sz w:val="22"/>
          <w:szCs w:val="22"/>
        </w:rPr>
        <w:t>System.</w:t>
      </w:r>
      <w:proofErr w:type="gramStart"/>
      <w:r>
        <w:rPr>
          <w:rStyle w:val="normaltextrun"/>
          <w:sz w:val="22"/>
          <w:szCs w:val="22"/>
        </w:rPr>
        <w:t>Collections</w:t>
      </w:r>
      <w:proofErr w:type="spellEnd"/>
      <w:r>
        <w:rPr>
          <w:rStyle w:val="normaltextrun"/>
          <w:sz w:val="22"/>
          <w:szCs w:val="22"/>
        </w:rPr>
        <w:t>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A40119" w14:textId="77777777" w:rsidR="00FD3D7C" w:rsidRDefault="00FD3D7C" w:rsidP="00FD3D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CB0FC6" w14:textId="77777777" w:rsidR="00FD3D7C" w:rsidRDefault="00FD3D7C" w:rsidP="00FD3D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namespace </w:t>
      </w:r>
      <w:proofErr w:type="spellStart"/>
      <w:r>
        <w:rPr>
          <w:rStyle w:val="normaltextrun"/>
          <w:sz w:val="22"/>
          <w:szCs w:val="22"/>
        </w:rPr>
        <w:t>LearnCsharp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28E3CA" w14:textId="77777777" w:rsidR="00FD3D7C" w:rsidRDefault="00FD3D7C" w:rsidP="00FD3D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B79373" w14:textId="77777777" w:rsidR="00FD3D7C" w:rsidRDefault="00FD3D7C" w:rsidP="00FD3D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A07F2A" w14:textId="77777777" w:rsidR="00FD3D7C" w:rsidRDefault="00FD3D7C" w:rsidP="00FD3D7C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class </w:t>
      </w:r>
      <w:proofErr w:type="spellStart"/>
      <w:proofErr w:type="gramStart"/>
      <w:r>
        <w:rPr>
          <w:rStyle w:val="normaltextrun"/>
          <w:sz w:val="22"/>
          <w:szCs w:val="22"/>
        </w:rPr>
        <w:t>NamesWithArrayList</w:t>
      </w:r>
      <w:proofErr w:type="spellEnd"/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3B46AC" w14:textId="77777777" w:rsidR="00FD3D7C" w:rsidRDefault="00FD3D7C" w:rsidP="00FD3D7C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131B36" w14:textId="77777777" w:rsidR="00FD3D7C" w:rsidRDefault="00FD3D7C" w:rsidP="00FD3D7C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 public static void Main(</w:t>
      </w:r>
      <w:proofErr w:type="gramStart"/>
      <w:r>
        <w:rPr>
          <w:rStyle w:val="normaltextrun"/>
          <w:sz w:val="22"/>
          <w:szCs w:val="22"/>
        </w:rPr>
        <w:t>string[</w:t>
      </w:r>
      <w:proofErr w:type="gramEnd"/>
      <w:r>
        <w:rPr>
          <w:rStyle w:val="normaltextrun"/>
          <w:sz w:val="22"/>
          <w:szCs w:val="22"/>
        </w:rPr>
        <w:t xml:space="preserve">] </w:t>
      </w:r>
      <w:proofErr w:type="spellStart"/>
      <w:r>
        <w:rPr>
          <w:rStyle w:val="normaltextrun"/>
          <w:sz w:val="22"/>
          <w:szCs w:val="22"/>
        </w:rPr>
        <w:t>args</w:t>
      </w:r>
      <w:proofErr w:type="spellEnd"/>
      <w:r>
        <w:rPr>
          <w:rStyle w:val="normaltextrun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07C195" w14:textId="77777777" w:rsidR="00FD3D7C" w:rsidRDefault="00FD3D7C" w:rsidP="00FD3D7C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9A383D" w14:textId="77777777" w:rsidR="00FD3D7C" w:rsidRDefault="00FD3D7C" w:rsidP="00FD3D7C">
      <w:pPr>
        <w:pStyle w:val="paragraph"/>
        <w:spacing w:before="0" w:beforeAutospacing="0" w:after="0" w:afterAutospacing="0"/>
        <w:ind w:firstLine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//Update the code below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6C3E19" w14:textId="77777777" w:rsidR="00FD3D7C" w:rsidRDefault="00FD3D7C" w:rsidP="00FD3D7C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 </w:t>
      </w:r>
      <w:proofErr w:type="spellStart"/>
      <w:r>
        <w:rPr>
          <w:rStyle w:val="normaltextrun"/>
          <w:sz w:val="22"/>
          <w:szCs w:val="22"/>
        </w:rPr>
        <w:t>ArrayList</w:t>
      </w:r>
      <w:proofErr w:type="spellEnd"/>
      <w:r>
        <w:rPr>
          <w:rStyle w:val="normaltextrun"/>
          <w:sz w:val="22"/>
          <w:szCs w:val="22"/>
        </w:rPr>
        <w:t xml:space="preserve"> </w:t>
      </w:r>
      <w:proofErr w:type="spellStart"/>
      <w:proofErr w:type="gramStart"/>
      <w:r>
        <w:rPr>
          <w:rStyle w:val="normaltextrun"/>
          <w:sz w:val="22"/>
          <w:szCs w:val="22"/>
        </w:rPr>
        <w:t>alObj</w:t>
      </w:r>
      <w:proofErr w:type="spellEnd"/>
      <w:r>
        <w:rPr>
          <w:rStyle w:val="normaltextrun"/>
          <w:sz w:val="22"/>
          <w:szCs w:val="22"/>
        </w:rPr>
        <w:t>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9718ED" w14:textId="77777777" w:rsidR="00FD3D7C" w:rsidRDefault="00FD3D7C" w:rsidP="00FD3D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     </w:t>
      </w:r>
      <w:proofErr w:type="spellStart"/>
      <w:r>
        <w:rPr>
          <w:rStyle w:val="normaltextrun"/>
          <w:sz w:val="22"/>
          <w:szCs w:val="22"/>
        </w:rPr>
        <w:t>alObj</w:t>
      </w:r>
      <w:proofErr w:type="spellEnd"/>
      <w:r>
        <w:rPr>
          <w:rStyle w:val="normaltextrun"/>
          <w:sz w:val="22"/>
          <w:szCs w:val="22"/>
        </w:rPr>
        <w:t xml:space="preserve"> = new </w:t>
      </w:r>
      <w:proofErr w:type="spellStart"/>
      <w:proofErr w:type="gramStart"/>
      <w:r>
        <w:rPr>
          <w:rStyle w:val="normaltextrun"/>
          <w:sz w:val="22"/>
          <w:szCs w:val="22"/>
        </w:rPr>
        <w:t>ArrayList</w:t>
      </w:r>
      <w:proofErr w:type="spellEnd"/>
      <w:r>
        <w:rPr>
          <w:rStyle w:val="normaltextrun"/>
          <w:sz w:val="22"/>
          <w:szCs w:val="22"/>
        </w:rPr>
        <w:t>(</w:t>
      </w:r>
      <w:proofErr w:type="gramEnd"/>
      <w:r>
        <w:rPr>
          <w:rStyle w:val="normaltextrun"/>
          <w:sz w:val="22"/>
          <w:szCs w:val="22"/>
        </w:rPr>
        <w:t>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A41FC1" w14:textId="77777777" w:rsidR="00FD3D7C" w:rsidRDefault="00FD3D7C" w:rsidP="00FD3D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int max=</w:t>
      </w:r>
      <w:proofErr w:type="gramStart"/>
      <w:r>
        <w:rPr>
          <w:rStyle w:val="normaltextrun"/>
          <w:sz w:val="22"/>
          <w:szCs w:val="22"/>
        </w:rPr>
        <w:t>10;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62F8EC" w14:textId="77777777" w:rsidR="00FD3D7C" w:rsidRDefault="00FD3D7C" w:rsidP="00FD3D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string item="</w:t>
      </w:r>
      <w:proofErr w:type="gramStart"/>
      <w:r>
        <w:rPr>
          <w:rStyle w:val="normaltextrun"/>
          <w:sz w:val="22"/>
          <w:szCs w:val="22"/>
        </w:rPr>
        <w:t>";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F425FC" w14:textId="77777777" w:rsidR="00FD3D7C" w:rsidRDefault="00FD3D7C" w:rsidP="00FD3D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sz w:val="22"/>
          <w:szCs w:val="22"/>
        </w:rPr>
        <w:t>for(</w:t>
      </w:r>
      <w:proofErr w:type="gramEnd"/>
      <w:r>
        <w:rPr>
          <w:rStyle w:val="normaltextrun"/>
          <w:sz w:val="22"/>
          <w:szCs w:val="22"/>
        </w:rPr>
        <w:t xml:space="preserve">int </w:t>
      </w:r>
      <w:proofErr w:type="spellStart"/>
      <w:r>
        <w:rPr>
          <w:rStyle w:val="normaltextrun"/>
          <w:sz w:val="22"/>
          <w:szCs w:val="22"/>
        </w:rPr>
        <w:t>i</w:t>
      </w:r>
      <w:proofErr w:type="spellEnd"/>
      <w:r>
        <w:rPr>
          <w:rStyle w:val="normaltextrun"/>
          <w:sz w:val="22"/>
          <w:szCs w:val="22"/>
        </w:rPr>
        <w:t>=0;i&lt;</w:t>
      </w:r>
      <w:proofErr w:type="spellStart"/>
      <w:r>
        <w:rPr>
          <w:rStyle w:val="normaltextrun"/>
          <w:sz w:val="22"/>
          <w:szCs w:val="22"/>
        </w:rPr>
        <w:t>max;i</w:t>
      </w:r>
      <w:proofErr w:type="spellEnd"/>
      <w:r>
        <w:rPr>
          <w:rStyle w:val="normaltextrun"/>
          <w:sz w:val="22"/>
          <w:szCs w:val="22"/>
        </w:rPr>
        <w:t>++)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6233DA" w14:textId="77777777" w:rsidR="00FD3D7C" w:rsidRDefault="00FD3D7C" w:rsidP="00FD3D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6BFD0C" w14:textId="77777777" w:rsidR="00FD3D7C" w:rsidRDefault="00FD3D7C" w:rsidP="00FD3D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 item=</w:t>
      </w:r>
      <w:proofErr w:type="spellStart"/>
      <w:r>
        <w:rPr>
          <w:rStyle w:val="normaltextrun"/>
          <w:sz w:val="22"/>
          <w:szCs w:val="22"/>
        </w:rPr>
        <w:t>Console.ReadLine</w:t>
      </w:r>
      <w:proofErr w:type="spellEnd"/>
      <w:r>
        <w:rPr>
          <w:rStyle w:val="normaltextrun"/>
          <w:sz w:val="22"/>
          <w:szCs w:val="22"/>
        </w:rPr>
        <w:t>(</w:t>
      </w:r>
      <w:proofErr w:type="gramStart"/>
      <w:r>
        <w:rPr>
          <w:rStyle w:val="normaltextrun"/>
          <w:sz w:val="22"/>
          <w:szCs w:val="22"/>
        </w:rPr>
        <w:t>);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D7A0CF" w14:textId="77777777" w:rsidR="00FD3D7C" w:rsidRDefault="00FD3D7C" w:rsidP="00FD3D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 </w:t>
      </w:r>
      <w:proofErr w:type="gramStart"/>
      <w:r>
        <w:rPr>
          <w:rStyle w:val="normaltextrun"/>
          <w:sz w:val="22"/>
          <w:szCs w:val="22"/>
        </w:rPr>
        <w:t>if(</w:t>
      </w:r>
      <w:proofErr w:type="gramEnd"/>
      <w:r>
        <w:rPr>
          <w:rStyle w:val="normaltextrun"/>
          <w:sz w:val="22"/>
          <w:szCs w:val="22"/>
        </w:rPr>
        <w:t>item != null)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40EAF6" w14:textId="77777777" w:rsidR="00FD3D7C" w:rsidRDefault="00FD3D7C" w:rsidP="00FD3D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8296F6" w14:textId="77777777" w:rsidR="00FD3D7C" w:rsidRDefault="00FD3D7C" w:rsidP="00FD3D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 </w:t>
      </w:r>
      <w:proofErr w:type="spellStart"/>
      <w:r>
        <w:rPr>
          <w:rStyle w:val="normaltextrun"/>
          <w:sz w:val="22"/>
          <w:szCs w:val="22"/>
        </w:rPr>
        <w:t>alObj.Add</w:t>
      </w:r>
      <w:proofErr w:type="spellEnd"/>
      <w:r>
        <w:rPr>
          <w:rStyle w:val="normaltextrun"/>
          <w:sz w:val="22"/>
          <w:szCs w:val="22"/>
        </w:rPr>
        <w:t>(item</w:t>
      </w:r>
      <w:proofErr w:type="gramStart"/>
      <w:r>
        <w:rPr>
          <w:rStyle w:val="normaltextrun"/>
          <w:sz w:val="22"/>
          <w:szCs w:val="22"/>
        </w:rPr>
        <w:t>);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E65308" w14:textId="77777777" w:rsidR="00FD3D7C" w:rsidRDefault="00FD3D7C" w:rsidP="00FD3D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E2F4D8" w14:textId="7ED8D6B7" w:rsidR="00FD3D7C" w:rsidRDefault="00FD3D7C" w:rsidP="00FD3D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</w:t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normaltextrun"/>
          <w:sz w:val="22"/>
          <w:szCs w:val="22"/>
        </w:rPr>
        <w:t>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D7C83A" w14:textId="77777777" w:rsidR="00FD3D7C" w:rsidRDefault="00FD3D7C" w:rsidP="00FD3D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293708" w14:textId="77777777" w:rsidR="00FD3D7C" w:rsidRDefault="00FD3D7C" w:rsidP="00FD3D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30FF34" w14:textId="5FB21866" w:rsidR="00FD3D7C" w:rsidRDefault="00FD3D7C" w:rsidP="00FD3D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   </w:t>
      </w:r>
      <w:proofErr w:type="gramStart"/>
      <w:r>
        <w:rPr>
          <w:rStyle w:val="normaltextrun"/>
          <w:sz w:val="22"/>
          <w:szCs w:val="22"/>
        </w:rPr>
        <w:t>for(</w:t>
      </w:r>
      <w:proofErr w:type="gramEnd"/>
      <w:r>
        <w:rPr>
          <w:rStyle w:val="normaltextrun"/>
          <w:sz w:val="22"/>
          <w:szCs w:val="22"/>
        </w:rPr>
        <w:t>int j=0;j&lt;</w:t>
      </w:r>
      <w:proofErr w:type="spellStart"/>
      <w:r>
        <w:rPr>
          <w:rStyle w:val="normaltextrun"/>
          <w:sz w:val="22"/>
          <w:szCs w:val="22"/>
        </w:rPr>
        <w:t>alObj.Count;j</w:t>
      </w:r>
      <w:proofErr w:type="spellEnd"/>
      <w:r>
        <w:rPr>
          <w:rStyle w:val="normaltextrun"/>
          <w:sz w:val="22"/>
          <w:szCs w:val="22"/>
        </w:rPr>
        <w:t>++)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BB4ACD" w14:textId="77777777" w:rsidR="00FD3D7C" w:rsidRDefault="00FD3D7C" w:rsidP="00FD3D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317D4E" w14:textId="77777777" w:rsidR="00FD3D7C" w:rsidRDefault="00FD3D7C" w:rsidP="00FD3D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    if(</w:t>
      </w:r>
      <w:proofErr w:type="spellStart"/>
      <w:r>
        <w:rPr>
          <w:rStyle w:val="normaltextrun"/>
          <w:sz w:val="22"/>
          <w:szCs w:val="22"/>
        </w:rPr>
        <w:t>alObj</w:t>
      </w:r>
      <w:proofErr w:type="spellEnd"/>
      <w:r>
        <w:rPr>
          <w:rStyle w:val="normaltextrun"/>
          <w:sz w:val="22"/>
          <w:szCs w:val="22"/>
        </w:rPr>
        <w:t>[j</w:t>
      </w:r>
      <w:proofErr w:type="gramStart"/>
      <w:r>
        <w:rPr>
          <w:rStyle w:val="normaltextrun"/>
          <w:sz w:val="22"/>
          <w:szCs w:val="22"/>
        </w:rPr>
        <w:t>].</w:t>
      </w:r>
      <w:proofErr w:type="spellStart"/>
      <w:r>
        <w:rPr>
          <w:rStyle w:val="normaltextrun"/>
          <w:sz w:val="22"/>
          <w:szCs w:val="22"/>
        </w:rPr>
        <w:t>ToString</w:t>
      </w:r>
      <w:proofErr w:type="spellEnd"/>
      <w:proofErr w:type="gramEnd"/>
      <w:r>
        <w:rPr>
          <w:rStyle w:val="normaltextrun"/>
          <w:sz w:val="22"/>
          <w:szCs w:val="22"/>
        </w:rPr>
        <w:t>()=="</w:t>
      </w:r>
      <w:proofErr w:type="spellStart"/>
      <w:r>
        <w:rPr>
          <w:rStyle w:val="normaltextrun"/>
          <w:sz w:val="22"/>
          <w:szCs w:val="22"/>
        </w:rPr>
        <w:t>Somebody".Trim</w:t>
      </w:r>
      <w:proofErr w:type="spellEnd"/>
      <w:r>
        <w:rPr>
          <w:rStyle w:val="normaltextrun"/>
          <w:sz w:val="22"/>
          <w:szCs w:val="22"/>
        </w:rPr>
        <w:t xml:space="preserve">() || </w:t>
      </w:r>
      <w:proofErr w:type="spellStart"/>
      <w:r>
        <w:rPr>
          <w:rStyle w:val="normaltextrun"/>
          <w:sz w:val="22"/>
          <w:szCs w:val="22"/>
        </w:rPr>
        <w:t>alObj</w:t>
      </w:r>
      <w:proofErr w:type="spellEnd"/>
      <w:r>
        <w:rPr>
          <w:rStyle w:val="normaltextrun"/>
          <w:sz w:val="22"/>
          <w:szCs w:val="22"/>
        </w:rPr>
        <w:t>[j].</w:t>
      </w:r>
      <w:proofErr w:type="spellStart"/>
      <w:r>
        <w:rPr>
          <w:rStyle w:val="normaltextrun"/>
          <w:sz w:val="22"/>
          <w:szCs w:val="22"/>
        </w:rPr>
        <w:t>ToString</w:t>
      </w:r>
      <w:proofErr w:type="spellEnd"/>
      <w:r>
        <w:rPr>
          <w:rStyle w:val="normaltextrun"/>
          <w:sz w:val="22"/>
          <w:szCs w:val="22"/>
        </w:rPr>
        <w:t>()=="</w:t>
      </w:r>
      <w:proofErr w:type="spellStart"/>
      <w:r>
        <w:rPr>
          <w:rStyle w:val="normaltextrun"/>
          <w:sz w:val="22"/>
          <w:szCs w:val="22"/>
        </w:rPr>
        <w:t>Nobody".Trim</w:t>
      </w:r>
      <w:proofErr w:type="spellEnd"/>
      <w:r>
        <w:rPr>
          <w:rStyle w:val="normaltextrun"/>
          <w:sz w:val="22"/>
          <w:szCs w:val="22"/>
        </w:rPr>
        <w:t>())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A0E338" w14:textId="77777777" w:rsidR="00FD3D7C" w:rsidRDefault="00FD3D7C" w:rsidP="00FD3D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        </w:t>
      </w:r>
      <w:proofErr w:type="spellStart"/>
      <w:r>
        <w:rPr>
          <w:rStyle w:val="normaltextrun"/>
          <w:sz w:val="22"/>
          <w:szCs w:val="22"/>
        </w:rPr>
        <w:t>alObj.Remove</w:t>
      </w:r>
      <w:proofErr w:type="spellEnd"/>
      <w:r>
        <w:rPr>
          <w:rStyle w:val="normaltextrun"/>
          <w:sz w:val="22"/>
          <w:szCs w:val="22"/>
        </w:rPr>
        <w:t>(</w:t>
      </w:r>
      <w:proofErr w:type="spellStart"/>
      <w:r>
        <w:rPr>
          <w:rStyle w:val="normaltextrun"/>
          <w:sz w:val="22"/>
          <w:szCs w:val="22"/>
        </w:rPr>
        <w:t>alObj</w:t>
      </w:r>
      <w:proofErr w:type="spellEnd"/>
      <w:r>
        <w:rPr>
          <w:rStyle w:val="normaltextrun"/>
          <w:sz w:val="22"/>
          <w:szCs w:val="22"/>
        </w:rPr>
        <w:t>[j]</w:t>
      </w:r>
      <w:proofErr w:type="gramStart"/>
      <w:r>
        <w:rPr>
          <w:rStyle w:val="normaltextrun"/>
          <w:sz w:val="22"/>
          <w:szCs w:val="22"/>
        </w:rPr>
        <w:t>);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B8997E" w14:textId="766DE362" w:rsidR="00FD3D7C" w:rsidRDefault="00FD3D7C" w:rsidP="00FD3D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normaltextrun"/>
          <w:sz w:val="22"/>
          <w:szCs w:val="22"/>
        </w:rPr>
        <w:t>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E5684A" w14:textId="77777777" w:rsidR="00FD3D7C" w:rsidRDefault="00FD3D7C" w:rsidP="00FD3D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DEBFD8" w14:textId="77777777" w:rsidR="00FD3D7C" w:rsidRDefault="00FD3D7C" w:rsidP="00FD3D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727698" w14:textId="77777777" w:rsidR="00FD3D7C" w:rsidRDefault="00FD3D7C" w:rsidP="00FD3D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3C76BD" w14:textId="77777777" w:rsidR="00FD3D7C" w:rsidRDefault="00FD3D7C" w:rsidP="00FD3D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A4227A" w14:textId="77777777" w:rsidR="00FD3D7C" w:rsidRDefault="00FD3D7C" w:rsidP="00FD3D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     </w:t>
      </w:r>
      <w:proofErr w:type="spellStart"/>
      <w:r>
        <w:rPr>
          <w:rStyle w:val="normaltextrun"/>
          <w:sz w:val="22"/>
          <w:szCs w:val="22"/>
        </w:rPr>
        <w:t>alObj.Sort</w:t>
      </w:r>
      <w:proofErr w:type="spellEnd"/>
      <w:r>
        <w:rPr>
          <w:rStyle w:val="normaltextrun"/>
          <w:sz w:val="22"/>
          <w:szCs w:val="22"/>
        </w:rPr>
        <w:t>(</w:t>
      </w:r>
      <w:proofErr w:type="gramStart"/>
      <w:r>
        <w:rPr>
          <w:rStyle w:val="normaltextrun"/>
          <w:sz w:val="22"/>
          <w:szCs w:val="22"/>
        </w:rPr>
        <w:t>);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E88842" w14:textId="54B8A8C9" w:rsidR="00FD3D7C" w:rsidRDefault="00FD3D7C" w:rsidP="00FD3D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C01AE0" w14:textId="77777777" w:rsidR="00FD3D7C" w:rsidRDefault="00FD3D7C" w:rsidP="00FD3D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     foreach (var item1 in </w:t>
      </w:r>
      <w:proofErr w:type="spellStart"/>
      <w:r>
        <w:rPr>
          <w:rStyle w:val="normaltextrun"/>
          <w:sz w:val="22"/>
          <w:szCs w:val="22"/>
        </w:rPr>
        <w:t>alObj</w:t>
      </w:r>
      <w:proofErr w:type="spellEnd"/>
      <w:r>
        <w:rPr>
          <w:rStyle w:val="normaltextrun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D3E77B" w14:textId="77777777" w:rsidR="00FD3D7C" w:rsidRDefault="00FD3D7C" w:rsidP="00FD3D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6426F0" w14:textId="77777777" w:rsidR="00FD3D7C" w:rsidRDefault="00FD3D7C" w:rsidP="00FD3D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         </w:t>
      </w:r>
      <w:proofErr w:type="spellStart"/>
      <w:r>
        <w:rPr>
          <w:rStyle w:val="normaltextrun"/>
          <w:sz w:val="22"/>
          <w:szCs w:val="22"/>
        </w:rPr>
        <w:t>Console.WriteLine</w:t>
      </w:r>
      <w:proofErr w:type="spellEnd"/>
      <w:r>
        <w:rPr>
          <w:rStyle w:val="normaltextrun"/>
          <w:sz w:val="22"/>
          <w:szCs w:val="22"/>
        </w:rPr>
        <w:t>(item1</w:t>
      </w:r>
      <w:proofErr w:type="gramStart"/>
      <w:r>
        <w:rPr>
          <w:rStyle w:val="normaltextrun"/>
          <w:sz w:val="22"/>
          <w:szCs w:val="22"/>
        </w:rPr>
        <w:t>);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368314" w14:textId="77777777" w:rsidR="00FD3D7C" w:rsidRDefault="00FD3D7C" w:rsidP="00FD3D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4F7174" w14:textId="77777777" w:rsidR="00FD3D7C" w:rsidRDefault="00FD3D7C" w:rsidP="00FD3D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C04B27" w14:textId="77777777" w:rsidR="00FD3D7C" w:rsidRDefault="00FD3D7C" w:rsidP="00FD3D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0FF31B" w14:textId="77777777" w:rsidR="00FD3D7C" w:rsidRDefault="00FD3D7C" w:rsidP="00FD3D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860536" w14:textId="77777777" w:rsidR="00276EA3" w:rsidRDefault="00FD3D7C" w:rsidP="00276EA3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sz w:val="22"/>
          <w:szCs w:val="22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D860AF" w14:textId="30B4AB05" w:rsidR="00630432" w:rsidRDefault="00BF783B" w:rsidP="00276EA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F9B8B8E" wp14:editId="70DDCC86">
                <wp:simplePos x="0" y="0"/>
                <wp:positionH relativeFrom="column">
                  <wp:posOffset>-83820</wp:posOffset>
                </wp:positionH>
                <wp:positionV relativeFrom="paragraph">
                  <wp:posOffset>140335</wp:posOffset>
                </wp:positionV>
                <wp:extent cx="6797040" cy="502920"/>
                <wp:effectExtent l="0" t="0" r="22860" b="11430"/>
                <wp:wrapNone/>
                <wp:docPr id="1086898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7040" cy="5029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988BA" w14:textId="714CBD54" w:rsidR="00276EA3" w:rsidRDefault="00F34240" w:rsidP="00D7640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34240">
                              <w:rPr>
                                <w:b/>
                                <w:bCs/>
                              </w:rPr>
                              <w:t>Your task here is to implement a C# code based on the following specifications. Note that your code should match the specifications in a precise manner. Consider default visibility of classes, data fields</w:t>
                            </w:r>
                            <w:r w:rsidR="003A0113">
                              <w:rPr>
                                <w:b/>
                                <w:bCs/>
                              </w:rPr>
                              <w:t>,</w:t>
                            </w:r>
                            <w:r w:rsidRPr="00F34240">
                              <w:rPr>
                                <w:b/>
                                <w:bCs/>
                              </w:rPr>
                              <w:t xml:space="preserve"> and methods unless </w:t>
                            </w:r>
                          </w:p>
                          <w:p w14:paraId="49A2A252" w14:textId="77777777" w:rsidR="005C04FC" w:rsidRDefault="005C04FC" w:rsidP="005C04FC">
                            <w:pPr>
                              <w:pStyle w:val="paragraph"/>
                              <w:spacing w:before="0" w:after="0"/>
                              <w:textAlignment w:val="baseline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rmaltextrun"/>
                                <w:rFonts w:ascii="Arial" w:hAnsi="Arial" w:cs="Arial"/>
                                <w:b/>
                                <w:bCs/>
                                <w:color w:val="3D3C40"/>
                                <w:sz w:val="26"/>
                                <w:szCs w:val="26"/>
                              </w:rPr>
                              <w:t>Specifications:</w:t>
                            </w:r>
                            <w:r>
                              <w:rPr>
                                <w:rStyle w:val="eop"/>
                                <w:rFonts w:ascii="Arial" w:hAnsi="Arial" w:cs="Arial"/>
                                <w:color w:val="3D3C40"/>
                                <w:sz w:val="26"/>
                                <w:szCs w:val="26"/>
                              </w:rPr>
                              <w:t> </w:t>
                            </w:r>
                          </w:p>
                          <w:p w14:paraId="7F39FC20" w14:textId="77777777" w:rsidR="005C04FC" w:rsidRDefault="005C04FC" w:rsidP="005C04FC">
                            <w:pPr>
                              <w:pStyle w:val="paragraph"/>
                              <w:shd w:val="clear" w:color="auto" w:fill="23241F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color w:val="F5F5F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>class definitions:</w:t>
                            </w:r>
                            <w:r>
                              <w:rPr>
                                <w:rStyle w:val="eop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> </w:t>
                            </w:r>
                          </w:p>
                          <w:p w14:paraId="6E8A5DBE" w14:textId="77777777" w:rsidR="005C04FC" w:rsidRDefault="005C04FC" w:rsidP="005C04FC">
                            <w:pPr>
                              <w:pStyle w:val="paragraph"/>
                              <w:shd w:val="clear" w:color="auto" w:fill="23241F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color w:val="F5F5F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rmaltextrun"/>
                                <w:rFonts w:ascii="Cambria Math" w:hAnsi="Cambria Math" w:cs="Cambria Math"/>
                                <w:color w:val="F8F8F2"/>
                                <w:sz w:val="23"/>
                                <w:szCs w:val="23"/>
                              </w:rPr>
                              <w:t> 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 class Book:</w:t>
                            </w:r>
                            <w:r>
                              <w:rPr>
                                <w:rStyle w:val="eop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> </w:t>
                            </w:r>
                          </w:p>
                          <w:p w14:paraId="4D3B479F" w14:textId="77777777" w:rsidR="005C04FC" w:rsidRDefault="005C04FC" w:rsidP="005C04FC">
                            <w:pPr>
                              <w:pStyle w:val="paragraph"/>
                              <w:shd w:val="clear" w:color="auto" w:fill="23241F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color w:val="F5F5F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rmaltextrun"/>
                                <w:rFonts w:ascii="Cambria Math" w:hAnsi="Cambria Math" w:cs="Cambria Math"/>
                                <w:color w:val="F8F8F2"/>
                                <w:sz w:val="23"/>
                                <w:szCs w:val="23"/>
                              </w:rPr>
                              <w:t>     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 method </w:t>
                            </w:r>
                            <w:proofErr w:type="spellStart"/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>definitons</w:t>
                            </w:r>
                            <w:proofErr w:type="spellEnd"/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>:</w:t>
                            </w:r>
                            <w:r>
                              <w:rPr>
                                <w:rStyle w:val="eop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> </w:t>
                            </w:r>
                          </w:p>
                          <w:p w14:paraId="76377381" w14:textId="77777777" w:rsidR="005C04FC" w:rsidRDefault="005C04FC" w:rsidP="005C04FC">
                            <w:pPr>
                              <w:pStyle w:val="paragraph"/>
                              <w:shd w:val="clear" w:color="auto" w:fill="23241F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color w:val="F5F5F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rmaltextrun"/>
                                <w:rFonts w:ascii="Cambria Math" w:hAnsi="Cambria Math" w:cs="Cambria Math"/>
                                <w:color w:val="F8F8F2"/>
                                <w:sz w:val="23"/>
                                <w:szCs w:val="23"/>
                              </w:rPr>
                              <w:t>       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 Name: Implement getter setter method (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b/>
                                <w:bCs/>
                                <w:color w:val="CB7832"/>
                                <w:sz w:val="23"/>
                                <w:szCs w:val="23"/>
                              </w:rPr>
                              <w:t>use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b/>
                                <w:bCs/>
                                <w:color w:val="CB7832"/>
                                <w:sz w:val="23"/>
                                <w:szCs w:val="23"/>
                              </w:rPr>
                              <w:t>Auto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 Implementation Property)</w:t>
                            </w:r>
                            <w:r>
                              <w:rPr>
                                <w:rStyle w:val="eop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> </w:t>
                            </w:r>
                          </w:p>
                          <w:p w14:paraId="48570669" w14:textId="77777777" w:rsidR="005C04FC" w:rsidRDefault="005C04FC" w:rsidP="005C04FC">
                            <w:pPr>
                              <w:pStyle w:val="paragraph"/>
                              <w:shd w:val="clear" w:color="auto" w:fill="23241F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color w:val="F5F5F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rmaltextrun"/>
                                <w:rFonts w:ascii="Cambria Math" w:hAnsi="Cambria Math" w:cs="Cambria Math"/>
                                <w:color w:val="F8F8F2"/>
                                <w:sz w:val="23"/>
                                <w:szCs w:val="23"/>
                              </w:rPr>
                              <w:t>           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b/>
                                <w:bCs/>
                                <w:color w:val="CB7832"/>
                                <w:sz w:val="23"/>
                                <w:szCs w:val="23"/>
                              </w:rPr>
                              <w:t>return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b/>
                                <w:bCs/>
                                <w:color w:val="CB7832"/>
                                <w:sz w:val="23"/>
                                <w:szCs w:val="23"/>
                              </w:rPr>
                              <w:t>type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b/>
                                <w:bCs/>
                                <w:color w:val="CB7832"/>
                                <w:sz w:val="23"/>
                                <w:szCs w:val="23"/>
                              </w:rPr>
                              <w:t>string</w:t>
                            </w:r>
                            <w:proofErr w:type="gramEnd"/>
                            <w:r>
                              <w:rPr>
                                <w:rStyle w:val="eop"/>
                                <w:rFonts w:ascii="Courier New" w:hAnsi="Courier New" w:cs="Courier New"/>
                                <w:color w:val="CB7832"/>
                                <w:sz w:val="23"/>
                                <w:szCs w:val="23"/>
                              </w:rPr>
                              <w:t> </w:t>
                            </w:r>
                          </w:p>
                          <w:p w14:paraId="4D9DCF5F" w14:textId="77777777" w:rsidR="005C04FC" w:rsidRDefault="005C04FC" w:rsidP="005C04FC">
                            <w:pPr>
                              <w:pStyle w:val="paragraph"/>
                              <w:shd w:val="clear" w:color="auto" w:fill="23241F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color w:val="F5F5F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rmaltextrun"/>
                                <w:rFonts w:ascii="Cambria Math" w:hAnsi="Cambria Math" w:cs="Cambria Math"/>
                                <w:color w:val="F8F8F2"/>
                                <w:sz w:val="23"/>
                                <w:szCs w:val="23"/>
                              </w:rPr>
                              <w:t>           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 visibility: 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b/>
                                <w:bCs/>
                                <w:color w:val="CB7832"/>
                                <w:sz w:val="23"/>
                                <w:szCs w:val="23"/>
                              </w:rPr>
                              <w:t>public</w:t>
                            </w:r>
                            <w:r>
                              <w:rPr>
                                <w:rStyle w:val="eop"/>
                                <w:rFonts w:ascii="Courier New" w:hAnsi="Courier New" w:cs="Courier New"/>
                                <w:color w:val="CB7832"/>
                                <w:sz w:val="23"/>
                                <w:szCs w:val="23"/>
                              </w:rPr>
                              <w:t> </w:t>
                            </w:r>
                          </w:p>
                          <w:p w14:paraId="3A295890" w14:textId="77777777" w:rsidR="005C04FC" w:rsidRDefault="005C04FC" w:rsidP="005C04FC">
                            <w:pPr>
                              <w:pStyle w:val="paragraph"/>
                              <w:shd w:val="clear" w:color="auto" w:fill="23241F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color w:val="F5F5F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rmaltextrun"/>
                                <w:rFonts w:ascii="Cambria Math" w:hAnsi="Cambria Math" w:cs="Cambria Math"/>
                                <w:color w:val="F8F8F2"/>
                                <w:sz w:val="23"/>
                                <w:szCs w:val="23"/>
                              </w:rPr>
                              <w:t>       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 Price: Implement getter setter method (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b/>
                                <w:bCs/>
                                <w:color w:val="CB7832"/>
                                <w:sz w:val="23"/>
                                <w:szCs w:val="23"/>
                              </w:rPr>
                              <w:t>use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b/>
                                <w:bCs/>
                                <w:color w:val="CB7832"/>
                                <w:sz w:val="23"/>
                                <w:szCs w:val="23"/>
                              </w:rPr>
                              <w:t>Auto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 Implementation Property)</w:t>
                            </w:r>
                            <w:r>
                              <w:rPr>
                                <w:rStyle w:val="eop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> </w:t>
                            </w:r>
                          </w:p>
                          <w:p w14:paraId="5F37591D" w14:textId="77777777" w:rsidR="005C04FC" w:rsidRDefault="005C04FC" w:rsidP="005C04FC">
                            <w:pPr>
                              <w:pStyle w:val="paragraph"/>
                              <w:shd w:val="clear" w:color="auto" w:fill="23241F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color w:val="F5F5F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rmaltextrun"/>
                                <w:rFonts w:ascii="Cambria Math" w:hAnsi="Cambria Math" w:cs="Cambria Math"/>
                                <w:color w:val="F8F8F2"/>
                                <w:sz w:val="23"/>
                                <w:szCs w:val="23"/>
                              </w:rPr>
                              <w:t>           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b/>
                                <w:bCs/>
                                <w:color w:val="CB7832"/>
                                <w:sz w:val="23"/>
                                <w:szCs w:val="23"/>
                              </w:rPr>
                              <w:t>return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b/>
                                <w:bCs/>
                                <w:color w:val="CB7832"/>
                                <w:sz w:val="23"/>
                                <w:szCs w:val="23"/>
                              </w:rPr>
                              <w:t>type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b/>
                                <w:bCs/>
                                <w:color w:val="CB7832"/>
                                <w:sz w:val="23"/>
                                <w:szCs w:val="23"/>
                              </w:rPr>
                              <w:t>string</w:t>
                            </w:r>
                            <w:proofErr w:type="gramEnd"/>
                            <w:r>
                              <w:rPr>
                                <w:rStyle w:val="eop"/>
                                <w:rFonts w:ascii="Courier New" w:hAnsi="Courier New" w:cs="Courier New"/>
                                <w:color w:val="CB7832"/>
                                <w:sz w:val="23"/>
                                <w:szCs w:val="23"/>
                              </w:rPr>
                              <w:t> </w:t>
                            </w:r>
                          </w:p>
                          <w:p w14:paraId="69628E57" w14:textId="77777777" w:rsidR="005C04FC" w:rsidRDefault="005C04FC" w:rsidP="005C04FC">
                            <w:pPr>
                              <w:pStyle w:val="paragraph"/>
                              <w:shd w:val="clear" w:color="auto" w:fill="23241F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color w:val="F5F5F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rmaltextrun"/>
                                <w:rFonts w:ascii="Cambria Math" w:hAnsi="Cambria Math" w:cs="Cambria Math"/>
                                <w:color w:val="F8F8F2"/>
                                <w:sz w:val="23"/>
                                <w:szCs w:val="23"/>
                              </w:rPr>
                              <w:t>           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 visibility: 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b/>
                                <w:bCs/>
                                <w:color w:val="CB7832"/>
                                <w:sz w:val="23"/>
                                <w:szCs w:val="23"/>
                              </w:rPr>
                              <w:t>public</w:t>
                            </w:r>
                            <w:r>
                              <w:rPr>
                                <w:rStyle w:val="eop"/>
                                <w:rFonts w:ascii="Courier New" w:hAnsi="Courier New" w:cs="Courier New"/>
                                <w:color w:val="CB7832"/>
                                <w:sz w:val="23"/>
                                <w:szCs w:val="23"/>
                              </w:rPr>
                              <w:t> </w:t>
                            </w:r>
                          </w:p>
                          <w:p w14:paraId="04FB9386" w14:textId="77777777" w:rsidR="005C04FC" w:rsidRDefault="005C04FC" w:rsidP="005C04FC">
                            <w:pPr>
                              <w:pStyle w:val="paragraph"/>
                              <w:shd w:val="clear" w:color="auto" w:fill="23241F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color w:val="F5F5F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rmaltextrun"/>
                                <w:rFonts w:ascii="Cambria Math" w:hAnsi="Cambria Math" w:cs="Cambria Math"/>
                                <w:color w:val="F8F8F2"/>
                                <w:sz w:val="23"/>
                                <w:szCs w:val="23"/>
                              </w:rPr>
                              <w:t>       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 Author: Implement getter setter method (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b/>
                                <w:bCs/>
                                <w:color w:val="CB7832"/>
                                <w:sz w:val="23"/>
                                <w:szCs w:val="23"/>
                              </w:rPr>
                              <w:t>use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b/>
                                <w:bCs/>
                                <w:color w:val="CB7832"/>
                                <w:sz w:val="23"/>
                                <w:szCs w:val="23"/>
                              </w:rPr>
                              <w:t>Auto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 Implementation Property)</w:t>
                            </w:r>
                            <w:r>
                              <w:rPr>
                                <w:rStyle w:val="eop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> </w:t>
                            </w:r>
                          </w:p>
                          <w:p w14:paraId="42572F15" w14:textId="77777777" w:rsidR="005C04FC" w:rsidRDefault="005C04FC" w:rsidP="005C04FC">
                            <w:pPr>
                              <w:pStyle w:val="paragraph"/>
                              <w:shd w:val="clear" w:color="auto" w:fill="23241F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color w:val="F5F5F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rmaltextrun"/>
                                <w:rFonts w:ascii="Cambria Math" w:hAnsi="Cambria Math" w:cs="Cambria Math"/>
                                <w:color w:val="F8F8F2"/>
                                <w:sz w:val="23"/>
                                <w:szCs w:val="23"/>
                              </w:rPr>
                              <w:t>           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b/>
                                <w:bCs/>
                                <w:color w:val="CB7832"/>
                                <w:sz w:val="23"/>
                                <w:szCs w:val="23"/>
                              </w:rPr>
                              <w:t>return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b/>
                                <w:bCs/>
                                <w:color w:val="CB7832"/>
                                <w:sz w:val="23"/>
                                <w:szCs w:val="23"/>
                              </w:rPr>
                              <w:t>type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b/>
                                <w:bCs/>
                                <w:color w:val="CB7832"/>
                                <w:sz w:val="23"/>
                                <w:szCs w:val="23"/>
                              </w:rPr>
                              <w:t>string</w:t>
                            </w:r>
                            <w:proofErr w:type="gramEnd"/>
                            <w:r>
                              <w:rPr>
                                <w:rStyle w:val="eop"/>
                                <w:rFonts w:ascii="Courier New" w:hAnsi="Courier New" w:cs="Courier New"/>
                                <w:color w:val="CB7832"/>
                                <w:sz w:val="23"/>
                                <w:szCs w:val="23"/>
                              </w:rPr>
                              <w:t> </w:t>
                            </w:r>
                          </w:p>
                          <w:p w14:paraId="25B60356" w14:textId="77777777" w:rsidR="005C04FC" w:rsidRDefault="005C04FC" w:rsidP="005C04FC">
                            <w:pPr>
                              <w:pStyle w:val="paragraph"/>
                              <w:shd w:val="clear" w:color="auto" w:fill="23241F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color w:val="F5F5F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rmaltextrun"/>
                                <w:rFonts w:ascii="Cambria Math" w:hAnsi="Cambria Math" w:cs="Cambria Math"/>
                                <w:color w:val="F8F8F2"/>
                                <w:sz w:val="23"/>
                                <w:szCs w:val="23"/>
                              </w:rPr>
                              <w:t>           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 visibility: 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b/>
                                <w:bCs/>
                                <w:color w:val="CB7832"/>
                                <w:sz w:val="23"/>
                                <w:szCs w:val="23"/>
                              </w:rPr>
                              <w:t>public</w:t>
                            </w:r>
                            <w:r>
                              <w:rPr>
                                <w:rStyle w:val="eop"/>
                                <w:rFonts w:ascii="Courier New" w:hAnsi="Courier New" w:cs="Courier New"/>
                                <w:color w:val="CB7832"/>
                                <w:sz w:val="23"/>
                                <w:szCs w:val="23"/>
                              </w:rPr>
                              <w:t> </w:t>
                            </w:r>
                          </w:p>
                          <w:p w14:paraId="52AAB163" w14:textId="77777777" w:rsidR="005C04FC" w:rsidRDefault="005C04FC" w:rsidP="005C04FC">
                            <w:pPr>
                              <w:pStyle w:val="paragraph"/>
                              <w:shd w:val="clear" w:color="auto" w:fill="23241F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color w:val="F5F5F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rmaltextrun"/>
                                <w:rFonts w:ascii="Cambria Math" w:hAnsi="Cambria Math" w:cs="Cambria Math"/>
                                <w:color w:val="F8F8F2"/>
                                <w:sz w:val="23"/>
                                <w:szCs w:val="23"/>
                              </w:rPr>
                              <w:t>       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b/>
                                <w:bCs/>
                                <w:color w:val="CB7832"/>
                                <w:sz w:val="23"/>
                                <w:szCs w:val="23"/>
                              </w:rPr>
                              <w:t>Year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>: Implement getter setter method (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b/>
                                <w:bCs/>
                                <w:color w:val="CB7832"/>
                                <w:sz w:val="23"/>
                                <w:szCs w:val="23"/>
                              </w:rPr>
                              <w:t>use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b/>
                                <w:bCs/>
                                <w:color w:val="CB7832"/>
                                <w:sz w:val="23"/>
                                <w:szCs w:val="23"/>
                              </w:rPr>
                              <w:t>Auto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 Implementation Property)</w:t>
                            </w:r>
                            <w:r>
                              <w:rPr>
                                <w:rStyle w:val="eop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> </w:t>
                            </w:r>
                          </w:p>
                          <w:p w14:paraId="7964172D" w14:textId="77777777" w:rsidR="005C04FC" w:rsidRDefault="005C04FC" w:rsidP="005C04FC">
                            <w:pPr>
                              <w:pStyle w:val="paragraph"/>
                              <w:shd w:val="clear" w:color="auto" w:fill="23241F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color w:val="F5F5F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rmaltextrun"/>
                                <w:rFonts w:ascii="Cambria Math" w:hAnsi="Cambria Math" w:cs="Cambria Math"/>
                                <w:color w:val="F8F8F2"/>
                                <w:sz w:val="23"/>
                                <w:szCs w:val="23"/>
                              </w:rPr>
                              <w:t>           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b/>
                                <w:bCs/>
                                <w:color w:val="CB7832"/>
                                <w:sz w:val="23"/>
                                <w:szCs w:val="23"/>
                              </w:rPr>
                              <w:t>return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b/>
                                <w:bCs/>
                                <w:color w:val="CB7832"/>
                                <w:sz w:val="23"/>
                                <w:szCs w:val="23"/>
                              </w:rPr>
                              <w:t>type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b/>
                                <w:bCs/>
                                <w:color w:val="CB7832"/>
                                <w:sz w:val="23"/>
                                <w:szCs w:val="23"/>
                              </w:rPr>
                              <w:t>string</w:t>
                            </w:r>
                            <w:proofErr w:type="gramEnd"/>
                            <w:r>
                              <w:rPr>
                                <w:rStyle w:val="eop"/>
                                <w:rFonts w:ascii="Courier New" w:hAnsi="Courier New" w:cs="Courier New"/>
                                <w:color w:val="CB7832"/>
                                <w:sz w:val="23"/>
                                <w:szCs w:val="23"/>
                              </w:rPr>
                              <w:t> </w:t>
                            </w:r>
                          </w:p>
                          <w:p w14:paraId="0FDA0EFD" w14:textId="77777777" w:rsidR="005C04FC" w:rsidRDefault="005C04FC" w:rsidP="005C04FC">
                            <w:pPr>
                              <w:pStyle w:val="paragraph"/>
                              <w:shd w:val="clear" w:color="auto" w:fill="23241F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color w:val="F5F5F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rmaltextrun"/>
                                <w:rFonts w:ascii="Cambria Math" w:hAnsi="Cambria Math" w:cs="Cambria Math"/>
                                <w:color w:val="F8F8F2"/>
                                <w:sz w:val="23"/>
                                <w:szCs w:val="23"/>
                              </w:rPr>
                              <w:t>           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 visibility: 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b/>
                                <w:bCs/>
                                <w:color w:val="CB7832"/>
                                <w:sz w:val="23"/>
                                <w:szCs w:val="23"/>
                              </w:rPr>
                              <w:t>public</w:t>
                            </w:r>
                            <w:r>
                              <w:rPr>
                                <w:rStyle w:val="eop"/>
                                <w:rFonts w:ascii="Courier New" w:hAnsi="Courier New" w:cs="Courier New"/>
                                <w:color w:val="CB7832"/>
                                <w:sz w:val="23"/>
                                <w:szCs w:val="23"/>
                              </w:rPr>
                              <w:t> </w:t>
                            </w:r>
                          </w:p>
                          <w:p w14:paraId="3B7DBA48" w14:textId="77777777" w:rsidR="005C04FC" w:rsidRDefault="005C04FC" w:rsidP="005C04FC">
                            <w:pPr>
                              <w:pStyle w:val="paragraph"/>
                              <w:shd w:val="clear" w:color="auto" w:fill="23241F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color w:val="F5F5F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rmaltextrun"/>
                                <w:rFonts w:ascii="Cambria Math" w:hAnsi="Cambria Math" w:cs="Cambria Math"/>
                                <w:color w:val="F8F8F2"/>
                                <w:sz w:val="23"/>
                                <w:szCs w:val="23"/>
                              </w:rPr>
                              <w:t>       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>Book(</w:t>
                            </w:r>
                            <w:proofErr w:type="gramEnd"/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b/>
                                <w:bCs/>
                                <w:color w:val="CB7832"/>
                                <w:sz w:val="23"/>
                                <w:szCs w:val="23"/>
                              </w:rPr>
                              <w:t>string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b/>
                                <w:bCs/>
                                <w:color w:val="CB7832"/>
                                <w:sz w:val="23"/>
                                <w:szCs w:val="23"/>
                              </w:rPr>
                              <w:t>name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, 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b/>
                                <w:bCs/>
                                <w:color w:val="CB7832"/>
                                <w:sz w:val="23"/>
                                <w:szCs w:val="23"/>
                              </w:rPr>
                              <w:t>string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 price, 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b/>
                                <w:bCs/>
                                <w:color w:val="CB7832"/>
                                <w:sz w:val="23"/>
                                <w:szCs w:val="23"/>
                              </w:rPr>
                              <w:t>string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 author, 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b/>
                                <w:bCs/>
                                <w:color w:val="CB7832"/>
                                <w:sz w:val="23"/>
                                <w:szCs w:val="23"/>
                              </w:rPr>
                              <w:t>string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b/>
                                <w:bCs/>
                                <w:color w:val="CB7832"/>
                                <w:sz w:val="23"/>
                                <w:szCs w:val="23"/>
                              </w:rPr>
                              <w:t>year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) : 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b/>
                                <w:bCs/>
                                <w:color w:val="CB7832"/>
                                <w:sz w:val="23"/>
                                <w:szCs w:val="23"/>
                              </w:rPr>
                              <w:t>constructor</w:t>
                            </w:r>
                            <w:r>
                              <w:rPr>
                                <w:rStyle w:val="eop"/>
                                <w:rFonts w:ascii="Courier New" w:hAnsi="Courier New" w:cs="Courier New"/>
                                <w:color w:val="CB7832"/>
                                <w:sz w:val="23"/>
                                <w:szCs w:val="23"/>
                              </w:rPr>
                              <w:t> </w:t>
                            </w:r>
                          </w:p>
                          <w:p w14:paraId="616022BD" w14:textId="77777777" w:rsidR="005C04FC" w:rsidRDefault="005C04FC" w:rsidP="005C04FC">
                            <w:pPr>
                              <w:pStyle w:val="paragraph"/>
                              <w:shd w:val="clear" w:color="auto" w:fill="23241F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color w:val="F5F5F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rmaltextrun"/>
                                <w:rFonts w:ascii="Cambria Math" w:hAnsi="Cambria Math" w:cs="Cambria Math"/>
                                <w:color w:val="F8F8F2"/>
                                <w:sz w:val="23"/>
                                <w:szCs w:val="23"/>
                              </w:rPr>
                              <w:t>           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 visibility: 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b/>
                                <w:bCs/>
                                <w:color w:val="CB7832"/>
                                <w:sz w:val="23"/>
                                <w:szCs w:val="23"/>
                              </w:rPr>
                              <w:t>public</w:t>
                            </w:r>
                            <w:r>
                              <w:rPr>
                                <w:rStyle w:val="eop"/>
                                <w:rFonts w:ascii="Courier New" w:hAnsi="Courier New" w:cs="Courier New"/>
                                <w:color w:val="CB7832"/>
                                <w:sz w:val="23"/>
                                <w:szCs w:val="23"/>
                              </w:rPr>
                              <w:t> </w:t>
                            </w:r>
                          </w:p>
                          <w:p w14:paraId="40218A8C" w14:textId="77777777" w:rsidR="005C04FC" w:rsidRDefault="005C04FC" w:rsidP="005C04FC">
                            <w:pPr>
                              <w:pStyle w:val="paragraph"/>
                              <w:shd w:val="clear" w:color="auto" w:fill="23241F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color w:val="F5F5F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rmaltextrun"/>
                                <w:rFonts w:ascii="Cambria Math" w:hAnsi="Cambria Math" w:cs="Cambria Math"/>
                                <w:color w:val="F8F8F2"/>
                                <w:sz w:val="23"/>
                                <w:szCs w:val="23"/>
                              </w:rPr>
                              <w:t>       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>Ser(</w:t>
                            </w:r>
                            <w:proofErr w:type="gramEnd"/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b/>
                                <w:bCs/>
                                <w:color w:val="CB7832"/>
                                <w:sz w:val="23"/>
                                <w:szCs w:val="23"/>
                              </w:rPr>
                              <w:t>List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&lt;Book&gt; books) : method 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b/>
                                <w:bCs/>
                                <w:color w:val="CB7832"/>
                                <w:sz w:val="23"/>
                                <w:szCs w:val="23"/>
                              </w:rPr>
                              <w:t>to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 implement serialization</w:t>
                            </w:r>
                            <w:r>
                              <w:rPr>
                                <w:rStyle w:val="eop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> </w:t>
                            </w:r>
                          </w:p>
                          <w:p w14:paraId="61CCE730" w14:textId="77777777" w:rsidR="005C04FC" w:rsidRDefault="005C04FC" w:rsidP="005C04FC">
                            <w:pPr>
                              <w:pStyle w:val="paragraph"/>
                              <w:shd w:val="clear" w:color="auto" w:fill="23241F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color w:val="F5F5F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rmaltextrun"/>
                                <w:rFonts w:ascii="Cambria Math" w:hAnsi="Cambria Math" w:cs="Cambria Math"/>
                                <w:color w:val="F8F8F2"/>
                                <w:sz w:val="23"/>
                                <w:szCs w:val="23"/>
                              </w:rPr>
                              <w:t>           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b/>
                                <w:bCs/>
                                <w:color w:val="CB7832"/>
                                <w:sz w:val="23"/>
                                <w:szCs w:val="23"/>
                              </w:rPr>
                              <w:t>return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b/>
                                <w:bCs/>
                                <w:color w:val="CB7832"/>
                                <w:sz w:val="23"/>
                                <w:szCs w:val="23"/>
                              </w:rPr>
                              <w:t>type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>stream</w:t>
                            </w:r>
                            <w:proofErr w:type="gramEnd"/>
                            <w:r>
                              <w:rPr>
                                <w:rStyle w:val="eop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> </w:t>
                            </w:r>
                          </w:p>
                          <w:p w14:paraId="0CCDFD79" w14:textId="77777777" w:rsidR="005C04FC" w:rsidRDefault="005C04FC" w:rsidP="005C04FC">
                            <w:pPr>
                              <w:pStyle w:val="paragraph"/>
                              <w:shd w:val="clear" w:color="auto" w:fill="23241F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color w:val="F5F5F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rmaltextrun"/>
                                <w:rFonts w:ascii="Cambria Math" w:hAnsi="Cambria Math" w:cs="Cambria Math"/>
                                <w:color w:val="F8F8F2"/>
                                <w:sz w:val="23"/>
                                <w:szCs w:val="23"/>
                              </w:rPr>
                              <w:t>           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 visibility: 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b/>
                                <w:bCs/>
                                <w:color w:val="CB7832"/>
                                <w:sz w:val="23"/>
                                <w:szCs w:val="23"/>
                              </w:rPr>
                              <w:t>public</w:t>
                            </w:r>
                            <w:r>
                              <w:rPr>
                                <w:rStyle w:val="eop"/>
                                <w:rFonts w:ascii="Courier New" w:hAnsi="Courier New" w:cs="Courier New"/>
                                <w:color w:val="CB7832"/>
                                <w:sz w:val="23"/>
                                <w:szCs w:val="23"/>
                              </w:rPr>
                              <w:t> </w:t>
                            </w:r>
                          </w:p>
                          <w:p w14:paraId="5581C70C" w14:textId="77777777" w:rsidR="005C04FC" w:rsidRDefault="005C04FC" w:rsidP="005C04FC">
                            <w:pPr>
                              <w:pStyle w:val="paragraph"/>
                              <w:shd w:val="clear" w:color="auto" w:fill="23241F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color w:val="F5F5F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rmaltextrun"/>
                                <w:rFonts w:ascii="Cambria Math" w:hAnsi="Cambria Math" w:cs="Cambria Math"/>
                                <w:color w:val="F8F8F2"/>
                                <w:sz w:val="23"/>
                                <w:szCs w:val="23"/>
                              </w:rPr>
                              <w:t>           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b/>
                                <w:bCs/>
                                <w:color w:val="CB7832"/>
                                <w:sz w:val="23"/>
                                <w:szCs w:val="23"/>
                              </w:rPr>
                              <w:t>return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>stream(</w:t>
                            </w:r>
                            <w:proofErr w:type="gramEnd"/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serialized 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b/>
                                <w:bCs/>
                                <w:color w:val="CB7832"/>
                                <w:sz w:val="23"/>
                                <w:szCs w:val="23"/>
                              </w:rPr>
                              <w:t>list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b/>
                                <w:bCs/>
                                <w:color w:val="CB7832"/>
                                <w:sz w:val="23"/>
                                <w:szCs w:val="23"/>
                              </w:rPr>
                              <w:t>in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E0C46C"/>
                                <w:sz w:val="23"/>
                                <w:szCs w:val="23"/>
                              </w:rPr>
                              <w:t>binary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b/>
                                <w:bCs/>
                                <w:color w:val="CB7832"/>
                                <w:sz w:val="23"/>
                                <w:szCs w:val="23"/>
                              </w:rPr>
                              <w:t>format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rStyle w:val="eop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> </w:t>
                            </w:r>
                          </w:p>
                          <w:p w14:paraId="6EBE0B1F" w14:textId="77777777" w:rsidR="005C04FC" w:rsidRDefault="005C04FC" w:rsidP="005C04FC">
                            <w:pPr>
                              <w:pStyle w:val="paragraph"/>
                              <w:shd w:val="clear" w:color="auto" w:fill="23241F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color w:val="F5F5F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rmaltextrun"/>
                                <w:rFonts w:ascii="Cambria Math" w:hAnsi="Cambria Math" w:cs="Cambria Math"/>
                                <w:color w:val="F8F8F2"/>
                                <w:sz w:val="23"/>
                                <w:szCs w:val="23"/>
                              </w:rPr>
                              <w:t>       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>Deser</w:t>
                            </w:r>
                            <w:proofErr w:type="spellEnd"/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>FileStream</w:t>
                            </w:r>
                            <w:proofErr w:type="spellEnd"/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 s): method 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b/>
                                <w:bCs/>
                                <w:color w:val="CB7832"/>
                                <w:sz w:val="23"/>
                                <w:szCs w:val="23"/>
                              </w:rPr>
                              <w:t>to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 implement deserialization</w:t>
                            </w:r>
                            <w:r>
                              <w:rPr>
                                <w:rStyle w:val="eop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> </w:t>
                            </w:r>
                          </w:p>
                          <w:p w14:paraId="0BBD9675" w14:textId="77777777" w:rsidR="005C04FC" w:rsidRDefault="005C04FC" w:rsidP="005C04FC">
                            <w:pPr>
                              <w:pStyle w:val="paragraph"/>
                              <w:shd w:val="clear" w:color="auto" w:fill="23241F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color w:val="F5F5F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rmaltextrun"/>
                                <w:rFonts w:ascii="Cambria Math" w:hAnsi="Cambria Math" w:cs="Cambria Math"/>
                                <w:color w:val="F8F8F2"/>
                                <w:sz w:val="23"/>
                                <w:szCs w:val="23"/>
                              </w:rPr>
                              <w:t>           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b/>
                                <w:bCs/>
                                <w:color w:val="CB7832"/>
                                <w:sz w:val="23"/>
                                <w:szCs w:val="23"/>
                              </w:rPr>
                              <w:t>return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b/>
                                <w:bCs/>
                                <w:color w:val="CB7832"/>
                                <w:sz w:val="23"/>
                                <w:szCs w:val="23"/>
                              </w:rPr>
                              <w:t>type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b/>
                                <w:bCs/>
                                <w:color w:val="CB7832"/>
                                <w:sz w:val="23"/>
                                <w:szCs w:val="23"/>
                              </w:rPr>
                              <w:t>List</w:t>
                            </w:r>
                            <w:proofErr w:type="gramEnd"/>
                            <w:r>
                              <w:rPr>
                                <w:rStyle w:val="eop"/>
                                <w:rFonts w:ascii="Courier New" w:hAnsi="Courier New" w:cs="Courier New"/>
                                <w:color w:val="CB7832"/>
                                <w:sz w:val="23"/>
                                <w:szCs w:val="23"/>
                              </w:rPr>
                              <w:t> </w:t>
                            </w:r>
                          </w:p>
                          <w:p w14:paraId="0341B317" w14:textId="77777777" w:rsidR="005C04FC" w:rsidRDefault="005C04FC" w:rsidP="005C04FC">
                            <w:pPr>
                              <w:pStyle w:val="paragraph"/>
                              <w:shd w:val="clear" w:color="auto" w:fill="23241F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color w:val="F5F5F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rmaltextrun"/>
                                <w:rFonts w:ascii="Cambria Math" w:hAnsi="Cambria Math" w:cs="Cambria Math"/>
                                <w:color w:val="F8F8F2"/>
                                <w:sz w:val="23"/>
                                <w:szCs w:val="23"/>
                              </w:rPr>
                              <w:t>           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 visibility: 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b/>
                                <w:bCs/>
                                <w:color w:val="CB7832"/>
                                <w:sz w:val="23"/>
                                <w:szCs w:val="23"/>
                              </w:rPr>
                              <w:t>public</w:t>
                            </w:r>
                            <w:r>
                              <w:rPr>
                                <w:rStyle w:val="eop"/>
                                <w:rFonts w:ascii="Courier New" w:hAnsi="Courier New" w:cs="Courier New"/>
                                <w:color w:val="CB7832"/>
                                <w:sz w:val="23"/>
                                <w:szCs w:val="23"/>
                              </w:rPr>
                              <w:t> </w:t>
                            </w:r>
                          </w:p>
                          <w:p w14:paraId="0A802FC2" w14:textId="77777777" w:rsidR="005C04FC" w:rsidRDefault="005C04FC" w:rsidP="005C04FC">
                            <w:pPr>
                              <w:pStyle w:val="paragraph"/>
                              <w:shd w:val="clear" w:color="auto" w:fill="23241F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color w:val="F5F5F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rmaltextrun"/>
                                <w:rFonts w:ascii="Cambria Math" w:hAnsi="Cambria Math" w:cs="Cambria Math"/>
                                <w:color w:val="F8F8F2"/>
                                <w:sz w:val="23"/>
                                <w:szCs w:val="23"/>
                              </w:rPr>
                              <w:t>           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b/>
                                <w:bCs/>
                                <w:color w:val="CB7832"/>
                                <w:sz w:val="23"/>
                                <w:szCs w:val="23"/>
                              </w:rPr>
                              <w:t>return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: deserialized 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b/>
                                <w:bCs/>
                                <w:color w:val="CB7832"/>
                                <w:sz w:val="23"/>
                                <w:szCs w:val="23"/>
                              </w:rPr>
                              <w:t>list</w:t>
                            </w:r>
                            <w:r>
                              <w:rPr>
                                <w:rStyle w:val="eop"/>
                                <w:rFonts w:ascii="Courier New" w:hAnsi="Courier New" w:cs="Courier New"/>
                                <w:color w:val="CB7832"/>
                                <w:sz w:val="23"/>
                                <w:szCs w:val="23"/>
                              </w:rPr>
                              <w:t> </w:t>
                            </w:r>
                          </w:p>
                          <w:p w14:paraId="72B4D402" w14:textId="77777777" w:rsidR="005C04FC" w:rsidRDefault="005C04FC" w:rsidP="005C04FC">
                            <w:pPr>
                              <w:pStyle w:val="paragraph"/>
                              <w:shd w:val="clear" w:color="auto" w:fill="23241F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color w:val="F5F5F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rmaltextrun"/>
                                <w:rFonts w:ascii="Cambria Math" w:hAnsi="Cambria Math" w:cs="Cambria Math"/>
                                <w:color w:val="F8F8F2"/>
                                <w:sz w:val="23"/>
                                <w:szCs w:val="23"/>
                              </w:rPr>
                              <w:t>       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b/>
                                <w:bCs/>
                                <w:color w:val="CB7832"/>
                                <w:sz w:val="23"/>
                                <w:szCs w:val="23"/>
                              </w:rPr>
                              <w:t>main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b/>
                                <w:bCs/>
                                <w:color w:val="CB7832"/>
                                <w:sz w:val="23"/>
                                <w:szCs w:val="23"/>
                              </w:rPr>
                              <w:t>String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[]): method 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b/>
                                <w:bCs/>
                                <w:color w:val="CB7832"/>
                                <w:sz w:val="23"/>
                                <w:szCs w:val="23"/>
                              </w:rPr>
                              <w:t>of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b/>
                                <w:bCs/>
                                <w:color w:val="CB7832"/>
                                <w:sz w:val="23"/>
                                <w:szCs w:val="23"/>
                              </w:rPr>
                              <w:t>type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b/>
                                <w:bCs/>
                                <w:color w:val="CB7832"/>
                                <w:sz w:val="23"/>
                                <w:szCs w:val="23"/>
                              </w:rPr>
                              <w:t>static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E0C46C"/>
                                <w:sz w:val="23"/>
                                <w:szCs w:val="23"/>
                              </w:rPr>
                              <w:t>void</w:t>
                            </w:r>
                            <w:r>
                              <w:rPr>
                                <w:rStyle w:val="eop"/>
                                <w:rFonts w:ascii="Courier New" w:hAnsi="Courier New" w:cs="Courier New"/>
                                <w:color w:val="E0C46C"/>
                                <w:sz w:val="23"/>
                                <w:szCs w:val="23"/>
                              </w:rPr>
                              <w:t> </w:t>
                            </w:r>
                          </w:p>
                          <w:p w14:paraId="1E3639D8" w14:textId="77777777" w:rsidR="005C04FC" w:rsidRDefault="005C04FC" w:rsidP="005C04FC">
                            <w:pPr>
                              <w:pStyle w:val="paragraph"/>
                              <w:shd w:val="clear" w:color="auto" w:fill="23241F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color w:val="F5F5F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rmaltextrun"/>
                                <w:rFonts w:ascii="Cambria Math" w:hAnsi="Cambria Math" w:cs="Cambria Math"/>
                                <w:color w:val="F8F8F2"/>
                                <w:sz w:val="23"/>
                                <w:szCs w:val="23"/>
                              </w:rPr>
                              <w:t>               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b/>
                                <w:bCs/>
                                <w:color w:val="CB7832"/>
                                <w:sz w:val="23"/>
                                <w:szCs w:val="23"/>
                              </w:rPr>
                              <w:t>List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&lt;Book&gt; 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b/>
                                <w:bCs/>
                                <w:color w:val="CB7832"/>
                                <w:sz w:val="23"/>
                                <w:szCs w:val="23"/>
                              </w:rPr>
                              <w:t>list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b/>
                                <w:bCs/>
                                <w:color w:val="CB7832"/>
                                <w:sz w:val="23"/>
                                <w:szCs w:val="23"/>
                              </w:rPr>
                              <w:t>List</w:t>
                            </w:r>
                            <w:proofErr w:type="gramEnd"/>
                            <w:r>
                              <w:rPr>
                                <w:rStyle w:val="eop"/>
                                <w:rFonts w:ascii="Courier New" w:hAnsi="Courier New" w:cs="Courier New"/>
                                <w:color w:val="CB7832"/>
                                <w:sz w:val="23"/>
                                <w:szCs w:val="23"/>
                              </w:rPr>
                              <w:t> </w:t>
                            </w:r>
                          </w:p>
                          <w:p w14:paraId="2155D808" w14:textId="77777777" w:rsidR="005C04FC" w:rsidRDefault="005C04FC" w:rsidP="005C04FC">
                            <w:pPr>
                              <w:pStyle w:val="paragraph"/>
                              <w:shd w:val="clear" w:color="auto" w:fill="23241F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color w:val="F5F5F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rmaltextrun"/>
                                <w:rFonts w:ascii="Cambria Math" w:hAnsi="Cambria Math" w:cs="Cambria Math"/>
                                <w:color w:val="F8F8F2"/>
                                <w:sz w:val="23"/>
                                <w:szCs w:val="23"/>
                              </w:rPr>
                              <w:t>               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 s: </w:t>
                            </w:r>
                            <w:proofErr w:type="spellStart"/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>FileStream</w:t>
                            </w:r>
                            <w:proofErr w:type="spellEnd"/>
                            <w:r>
                              <w:rPr>
                                <w:rStyle w:val="eop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> </w:t>
                            </w:r>
                          </w:p>
                          <w:p w14:paraId="754D6619" w14:textId="77777777" w:rsidR="005C04FC" w:rsidRDefault="005C04FC" w:rsidP="005C04FC">
                            <w:pPr>
                              <w:pStyle w:val="paragraph"/>
                              <w:shd w:val="clear" w:color="auto" w:fill="23241F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color w:val="F5F5F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rmaltextrun"/>
                                <w:rFonts w:ascii="Cambria Math" w:hAnsi="Cambria Math" w:cs="Cambria Math"/>
                                <w:color w:val="F8F8F2"/>
                                <w:sz w:val="23"/>
                                <w:szCs w:val="23"/>
                              </w:rPr>
                              <w:t>               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 method calls:</w:t>
                            </w:r>
                            <w:r>
                              <w:rPr>
                                <w:rStyle w:val="eop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> </w:t>
                            </w:r>
                          </w:p>
                          <w:p w14:paraId="3552B9F4" w14:textId="77777777" w:rsidR="005C04FC" w:rsidRDefault="005C04FC" w:rsidP="005C04FC">
                            <w:pPr>
                              <w:pStyle w:val="paragraph"/>
                              <w:shd w:val="clear" w:color="auto" w:fill="23241F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color w:val="F5F5F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rmaltextrun"/>
                                <w:rFonts w:ascii="Cambria Math" w:hAnsi="Cambria Math" w:cs="Cambria Math"/>
                                <w:color w:val="F8F8F2"/>
                                <w:sz w:val="23"/>
                                <w:szCs w:val="23"/>
                              </w:rPr>
                              <w:t>                   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 Ser(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b/>
                                <w:bCs/>
                                <w:color w:val="CB7832"/>
                                <w:sz w:val="23"/>
                                <w:szCs w:val="23"/>
                              </w:rPr>
                              <w:t>list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rStyle w:val="eop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> </w:t>
                            </w:r>
                          </w:p>
                          <w:p w14:paraId="41B49CA2" w14:textId="77777777" w:rsidR="005C04FC" w:rsidRDefault="005C04FC" w:rsidP="005C04FC">
                            <w:pPr>
                              <w:pStyle w:val="paragraph"/>
                              <w:shd w:val="clear" w:color="auto" w:fill="23241F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color w:val="F5F5F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rmaltextrun"/>
                                <w:rFonts w:ascii="Cambria Math" w:hAnsi="Cambria Math" w:cs="Cambria Math"/>
                                <w:color w:val="F8F8F2"/>
                                <w:sz w:val="23"/>
                                <w:szCs w:val="23"/>
                              </w:rPr>
                              <w:t>                   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>Deser</w:t>
                            </w:r>
                            <w:proofErr w:type="spellEnd"/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>(s)</w:t>
                            </w:r>
                            <w:r>
                              <w:rPr>
                                <w:rStyle w:val="eop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> </w:t>
                            </w:r>
                          </w:p>
                          <w:p w14:paraId="48E9C845" w14:textId="77777777" w:rsidR="005C04FC" w:rsidRDefault="005C04FC" w:rsidP="005C04FC">
                            <w:pPr>
                              <w:pStyle w:val="paragraph"/>
                              <w:spacing w:before="0" w:after="0"/>
                              <w:textAlignment w:val="baseline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rmaltextrun"/>
                                <w:rFonts w:ascii="Arial" w:hAnsi="Arial" w:cs="Arial"/>
                                <w:b/>
                                <w:bCs/>
                                <w:color w:val="3D3C40"/>
                                <w:sz w:val="26"/>
                                <w:szCs w:val="26"/>
                              </w:rPr>
                              <w:t>Task:</w:t>
                            </w:r>
                            <w:r>
                              <w:rPr>
                                <w:rStyle w:val="eop"/>
                                <w:rFonts w:ascii="Arial" w:hAnsi="Arial" w:cs="Arial"/>
                                <w:color w:val="3D3C40"/>
                                <w:sz w:val="26"/>
                                <w:szCs w:val="26"/>
                              </w:rPr>
                              <w:t> </w:t>
                            </w:r>
                          </w:p>
                          <w:p w14:paraId="4BB4DB9A" w14:textId="77777777" w:rsidR="005C04FC" w:rsidRDefault="005C04FC" w:rsidP="005C04FC">
                            <w:pPr>
                              <w:pStyle w:val="paragraph"/>
                              <w:spacing w:before="0" w:after="0"/>
                              <w:textAlignment w:val="baseline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rmaltextrun"/>
                                <w:rFonts w:ascii="Arial" w:hAnsi="Arial" w:cs="Arial"/>
                                <w:color w:val="3D3C40"/>
                                <w:sz w:val="26"/>
                                <w:szCs w:val="26"/>
                              </w:rPr>
                              <w:t>Create a Book class with</w:t>
                            </w:r>
                            <w:r>
                              <w:rPr>
                                <w:rStyle w:val="normaltextrun"/>
                                <w:rFonts w:ascii="Arial" w:hAnsi="Arial" w:cs="Arial"/>
                                <w:b/>
                                <w:bCs/>
                                <w:color w:val="3D3C40"/>
                                <w:sz w:val="26"/>
                                <w:szCs w:val="26"/>
                              </w:rPr>
                              <w:t> string Name, string Price, string Author, string Year attributes,</w:t>
                            </w:r>
                            <w:r>
                              <w:rPr>
                                <w:rStyle w:val="normaltextrun"/>
                                <w:rFonts w:ascii="Arial" w:hAnsi="Arial" w:cs="Arial"/>
                                <w:color w:val="3D3C40"/>
                                <w:sz w:val="26"/>
                                <w:szCs w:val="26"/>
                              </w:rPr>
                              <w:t xml:space="preserve"> your task is to implement the below given methods </w:t>
                            </w:r>
                            <w:proofErr w:type="gramStart"/>
                            <w:r>
                              <w:rPr>
                                <w:rStyle w:val="normaltextrun"/>
                                <w:rFonts w:ascii="Arial" w:hAnsi="Arial" w:cs="Arial"/>
                                <w:color w:val="3D3C40"/>
                                <w:sz w:val="26"/>
                                <w:szCs w:val="26"/>
                              </w:rPr>
                              <w:t>in order to</w:t>
                            </w:r>
                            <w:proofErr w:type="gramEnd"/>
                            <w:r>
                              <w:rPr>
                                <w:rStyle w:val="normaltextrun"/>
                                <w:rFonts w:ascii="Arial" w:hAnsi="Arial" w:cs="Arial"/>
                                <w:color w:val="3D3C40"/>
                                <w:sz w:val="26"/>
                                <w:szCs w:val="26"/>
                              </w:rPr>
                              <w:t xml:space="preserve"> perform serialization and deserialization.</w:t>
                            </w:r>
                            <w:r>
                              <w:rPr>
                                <w:rStyle w:val="eop"/>
                                <w:rFonts w:ascii="Arial" w:hAnsi="Arial" w:cs="Arial"/>
                                <w:color w:val="3D3C40"/>
                                <w:sz w:val="26"/>
                                <w:szCs w:val="26"/>
                              </w:rPr>
                              <w:t> </w:t>
                            </w:r>
                          </w:p>
                          <w:p w14:paraId="7459894B" w14:textId="77777777" w:rsidR="005C04FC" w:rsidRDefault="005C04FC" w:rsidP="005C04FC">
                            <w:pPr>
                              <w:pStyle w:val="paragraph"/>
                              <w:numPr>
                                <w:ilvl w:val="0"/>
                                <w:numId w:val="27"/>
                              </w:numPr>
                              <w:spacing w:before="0" w:beforeAutospacing="0" w:after="0" w:afterAutospacing="0"/>
                              <w:ind w:left="360" w:firstLine="0"/>
                              <w:textAlignment w:val="baseline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Style w:val="normaltextrun"/>
                                <w:rFonts w:ascii="Arial" w:hAnsi="Arial" w:cs="Arial"/>
                                <w:color w:val="3D3C40"/>
                                <w:sz w:val="26"/>
                                <w:szCs w:val="26"/>
                              </w:rPr>
                              <w:t>Define getter setter method using </w:t>
                            </w:r>
                            <w:r>
                              <w:rPr>
                                <w:rStyle w:val="normaltextrun"/>
                                <w:rFonts w:ascii="Arial" w:hAnsi="Arial" w:cs="Arial"/>
                                <w:b/>
                                <w:bCs/>
                                <w:color w:val="3D3C40"/>
                                <w:sz w:val="26"/>
                                <w:szCs w:val="26"/>
                              </w:rPr>
                              <w:t>Auto Implementation Property</w:t>
                            </w:r>
                            <w:r>
                              <w:rPr>
                                <w:rStyle w:val="eop"/>
                                <w:rFonts w:ascii="Arial" w:hAnsi="Arial" w:cs="Arial"/>
                                <w:color w:val="3D3C40"/>
                                <w:sz w:val="26"/>
                                <w:szCs w:val="26"/>
                              </w:rPr>
                              <w:t> </w:t>
                            </w:r>
                          </w:p>
                          <w:p w14:paraId="29F50718" w14:textId="77777777" w:rsidR="005C04FC" w:rsidRDefault="005C04FC" w:rsidP="005C04FC">
                            <w:pPr>
                              <w:pStyle w:val="paragraph"/>
                              <w:numPr>
                                <w:ilvl w:val="0"/>
                                <w:numId w:val="27"/>
                              </w:numPr>
                              <w:spacing w:before="0" w:beforeAutospacing="0" w:after="0" w:afterAutospacing="0"/>
                              <w:ind w:left="360" w:firstLine="0"/>
                              <w:textAlignment w:val="baseline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Style w:val="normaltextrun"/>
                                <w:rFonts w:ascii="Arial" w:hAnsi="Arial" w:cs="Arial"/>
                                <w:color w:val="3D3C40"/>
                                <w:sz w:val="26"/>
                                <w:szCs w:val="26"/>
                              </w:rPr>
                              <w:t>Define parameterized constructor.</w:t>
                            </w:r>
                            <w:r>
                              <w:rPr>
                                <w:rStyle w:val="eop"/>
                                <w:rFonts w:ascii="Arial" w:hAnsi="Arial" w:cs="Arial"/>
                                <w:color w:val="3D3C40"/>
                                <w:sz w:val="26"/>
                                <w:szCs w:val="26"/>
                              </w:rPr>
                              <w:t> </w:t>
                            </w:r>
                          </w:p>
                          <w:p w14:paraId="381DFF82" w14:textId="77777777" w:rsidR="005C04FC" w:rsidRDefault="005C04FC" w:rsidP="005C04FC">
                            <w:pPr>
                              <w:pStyle w:val="paragraph"/>
                              <w:numPr>
                                <w:ilvl w:val="0"/>
                                <w:numId w:val="27"/>
                              </w:numPr>
                              <w:spacing w:before="0" w:beforeAutospacing="0" w:after="0" w:afterAutospacing="0"/>
                              <w:ind w:left="360" w:firstLine="0"/>
                              <w:textAlignment w:val="baseline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Style w:val="normaltextrun"/>
                                <w:rFonts w:ascii="Arial" w:hAnsi="Arial" w:cs="Arial"/>
                                <w:color w:val="3D3C40"/>
                                <w:sz w:val="26"/>
                                <w:szCs w:val="26"/>
                              </w:rPr>
                              <w:t>Implement </w:t>
                            </w:r>
                            <w:proofErr w:type="gramStart"/>
                            <w:r>
                              <w:rPr>
                                <w:rStyle w:val="normaltextrun"/>
                                <w:rFonts w:ascii="Arial" w:hAnsi="Arial" w:cs="Arial"/>
                                <w:b/>
                                <w:bCs/>
                                <w:color w:val="3D3C40"/>
                                <w:sz w:val="26"/>
                                <w:szCs w:val="26"/>
                              </w:rPr>
                              <w:t>Ser(</w:t>
                            </w:r>
                            <w:proofErr w:type="gramEnd"/>
                            <w:r>
                              <w:rPr>
                                <w:rStyle w:val="normaltextrun"/>
                                <w:rFonts w:ascii="Arial" w:hAnsi="Arial" w:cs="Arial"/>
                                <w:b/>
                                <w:bCs/>
                                <w:color w:val="3D3C40"/>
                                <w:sz w:val="26"/>
                                <w:szCs w:val="26"/>
                              </w:rPr>
                              <w:t>List&lt;Book&gt; books)</w:t>
                            </w:r>
                            <w:r>
                              <w:rPr>
                                <w:rStyle w:val="normaltextrun"/>
                                <w:rFonts w:ascii="Arial" w:hAnsi="Arial" w:cs="Arial"/>
                                <w:color w:val="3D3C40"/>
                                <w:sz w:val="26"/>
                                <w:szCs w:val="26"/>
                              </w:rPr>
                              <w:t xml:space="preserve"> method to serialize List&lt;Book&gt;. The serialization, which takes place should be done by sending the Serialize message to the </w:t>
                            </w:r>
                            <w:proofErr w:type="spellStart"/>
                            <w:r>
                              <w:rPr>
                                <w:rStyle w:val="normaltextrun"/>
                                <w:rFonts w:ascii="Arial" w:hAnsi="Arial" w:cs="Arial"/>
                                <w:color w:val="3D3C40"/>
                                <w:sz w:val="26"/>
                                <w:szCs w:val="26"/>
                              </w:rPr>
                              <w:t>BinaryFormatter</w:t>
                            </w:r>
                            <w:proofErr w:type="spellEnd"/>
                            <w:r>
                              <w:rPr>
                                <w:rStyle w:val="normaltextrun"/>
                                <w:rFonts w:ascii="Arial" w:hAnsi="Arial" w:cs="Arial"/>
                                <w:color w:val="3D3C40"/>
                                <w:sz w:val="26"/>
                                <w:szCs w:val="26"/>
                              </w:rPr>
                              <w:t xml:space="preserve"> object and serialize it to the file called </w:t>
                            </w:r>
                            <w:proofErr w:type="gramStart"/>
                            <w:r>
                              <w:rPr>
                                <w:rStyle w:val="normaltextrun"/>
                                <w:rFonts w:ascii="Arial" w:hAnsi="Arial" w:cs="Arial"/>
                                <w:color w:val="3D3C40"/>
                                <w:sz w:val="26"/>
                                <w:szCs w:val="26"/>
                              </w:rPr>
                              <w:t>bks.txt.(</w:t>
                            </w:r>
                            <w:proofErr w:type="gramEnd"/>
                            <w:r>
                              <w:rPr>
                                <w:rStyle w:val="normaltextrun"/>
                                <w:rFonts w:ascii="Arial" w:hAnsi="Arial" w:cs="Arial"/>
                                <w:color w:val="3D3C40"/>
                                <w:sz w:val="26"/>
                                <w:szCs w:val="26"/>
                              </w:rPr>
                              <w:t xml:space="preserve">The serialization relies on a binary stream, represented by an instance of class </w:t>
                            </w:r>
                            <w:proofErr w:type="spellStart"/>
                            <w:r>
                              <w:rPr>
                                <w:rStyle w:val="normaltextrun"/>
                                <w:rFonts w:ascii="Arial" w:hAnsi="Arial" w:cs="Arial"/>
                                <w:color w:val="3D3C40"/>
                                <w:sz w:val="26"/>
                                <w:szCs w:val="26"/>
                              </w:rPr>
                              <w:t>Filestream</w:t>
                            </w:r>
                            <w:proofErr w:type="spellEnd"/>
                            <w:r>
                              <w:rPr>
                                <w:rStyle w:val="normaltextrun"/>
                                <w:rFonts w:ascii="Arial" w:hAnsi="Arial" w:cs="Arial"/>
                                <w:color w:val="3D3C40"/>
                                <w:sz w:val="26"/>
                                <w:szCs w:val="26"/>
                              </w:rPr>
                              <w:t>)</w:t>
                            </w:r>
                            <w:r>
                              <w:rPr>
                                <w:rStyle w:val="eop"/>
                                <w:rFonts w:ascii="Arial" w:hAnsi="Arial" w:cs="Arial"/>
                                <w:color w:val="3D3C40"/>
                                <w:sz w:val="26"/>
                                <w:szCs w:val="26"/>
                              </w:rPr>
                              <w:t> </w:t>
                            </w:r>
                          </w:p>
                          <w:p w14:paraId="71DFE542" w14:textId="77777777" w:rsidR="005C04FC" w:rsidRDefault="005C04FC" w:rsidP="005C04FC">
                            <w:pPr>
                              <w:pStyle w:val="paragraph"/>
                              <w:numPr>
                                <w:ilvl w:val="0"/>
                                <w:numId w:val="27"/>
                              </w:numPr>
                              <w:spacing w:before="0" w:beforeAutospacing="0" w:after="0" w:afterAutospacing="0"/>
                              <w:ind w:left="360" w:firstLine="0"/>
                              <w:textAlignment w:val="baseline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Style w:val="normaltextrun"/>
                                <w:rFonts w:ascii="Arial" w:hAnsi="Arial" w:cs="Arial"/>
                                <w:color w:val="3D3C40"/>
                                <w:sz w:val="26"/>
                                <w:szCs w:val="26"/>
                              </w:rPr>
                              <w:t>Implement 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normaltextrun"/>
                                <w:rFonts w:ascii="Arial" w:hAnsi="Arial" w:cs="Arial"/>
                                <w:b/>
                                <w:bCs/>
                                <w:color w:val="3D3C40"/>
                                <w:sz w:val="26"/>
                                <w:szCs w:val="26"/>
                              </w:rPr>
                              <w:t>Deser</w:t>
                            </w:r>
                            <w:proofErr w:type="spellEnd"/>
                            <w:r>
                              <w:rPr>
                                <w:rStyle w:val="normaltextrun"/>
                                <w:rFonts w:ascii="Arial" w:hAnsi="Arial" w:cs="Arial"/>
                                <w:b/>
                                <w:bCs/>
                                <w:color w:val="3D3C40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Style w:val="normaltextrun"/>
                                <w:rFonts w:ascii="Arial" w:hAnsi="Arial" w:cs="Arial"/>
                                <w:b/>
                                <w:bCs/>
                                <w:color w:val="3D3C40"/>
                                <w:sz w:val="26"/>
                                <w:szCs w:val="26"/>
                              </w:rPr>
                              <w:t>FileStream</w:t>
                            </w:r>
                            <w:proofErr w:type="spellEnd"/>
                            <w:r>
                              <w:rPr>
                                <w:rStyle w:val="normaltextrun"/>
                                <w:rFonts w:ascii="Arial" w:hAnsi="Arial" w:cs="Arial"/>
                                <w:b/>
                                <w:bCs/>
                                <w:color w:val="3D3C40"/>
                                <w:sz w:val="26"/>
                                <w:szCs w:val="26"/>
                              </w:rPr>
                              <w:t xml:space="preserve"> s)</w:t>
                            </w:r>
                            <w:r>
                              <w:rPr>
                                <w:rStyle w:val="normaltextrun"/>
                                <w:rFonts w:ascii="Arial" w:hAnsi="Arial" w:cs="Arial"/>
                                <w:color w:val="3D3C40"/>
                                <w:sz w:val="26"/>
                                <w:szCs w:val="26"/>
                              </w:rPr>
                              <w:t> method to deserialize the list from the file .</w:t>
                            </w:r>
                            <w:r>
                              <w:rPr>
                                <w:rStyle w:val="eop"/>
                                <w:rFonts w:ascii="Arial" w:hAnsi="Arial" w:cs="Arial"/>
                                <w:color w:val="3D3C40"/>
                                <w:sz w:val="26"/>
                                <w:szCs w:val="26"/>
                              </w:rPr>
                              <w:t> </w:t>
                            </w:r>
                          </w:p>
                          <w:p w14:paraId="356AF64F" w14:textId="77777777" w:rsidR="005C04FC" w:rsidRDefault="005C04FC" w:rsidP="005C04FC">
                            <w:pPr>
                              <w:pStyle w:val="paragraph"/>
                              <w:spacing w:before="0" w:after="0"/>
                              <w:textAlignment w:val="baseline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rmaltextrun"/>
                                <w:rFonts w:ascii="Arial" w:hAnsi="Arial" w:cs="Arial"/>
                                <w:b/>
                                <w:bCs/>
                                <w:color w:val="3D3C40"/>
                                <w:sz w:val="26"/>
                                <w:szCs w:val="26"/>
                              </w:rPr>
                              <w:t>Note:</w:t>
                            </w:r>
                            <w:r>
                              <w:rPr>
                                <w:rStyle w:val="eop"/>
                                <w:rFonts w:ascii="Arial" w:hAnsi="Arial" w:cs="Arial"/>
                                <w:color w:val="3D3C40"/>
                                <w:sz w:val="26"/>
                                <w:szCs w:val="26"/>
                              </w:rPr>
                              <w:t> </w:t>
                            </w:r>
                          </w:p>
                          <w:p w14:paraId="63780CBD" w14:textId="77777777" w:rsidR="005C04FC" w:rsidRDefault="005C04FC" w:rsidP="005C04FC">
                            <w:pPr>
                              <w:pStyle w:val="paragraph"/>
                              <w:spacing w:before="0" w:after="0"/>
                              <w:textAlignment w:val="baseline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rmaltextrun"/>
                                <w:rFonts w:ascii="Arial" w:hAnsi="Arial" w:cs="Arial"/>
                                <w:color w:val="3D3C40"/>
                                <w:sz w:val="26"/>
                                <w:szCs w:val="26"/>
                              </w:rPr>
                              <w:t>The class which needs to be serialized needs to have the [Serializable] attribute.</w:t>
                            </w:r>
                            <w:r>
                              <w:rPr>
                                <w:rStyle w:val="eop"/>
                                <w:rFonts w:ascii="Arial" w:hAnsi="Arial" w:cs="Arial"/>
                                <w:color w:val="3D3C40"/>
                                <w:sz w:val="26"/>
                                <w:szCs w:val="26"/>
                              </w:rPr>
                              <w:t> </w:t>
                            </w:r>
                          </w:p>
                          <w:p w14:paraId="0F8D98E9" w14:textId="77777777" w:rsidR="005C04FC" w:rsidRDefault="005C04FC" w:rsidP="005C04FC">
                            <w:pPr>
                              <w:pStyle w:val="paragraph"/>
                              <w:spacing w:before="0" w:after="0"/>
                              <w:textAlignment w:val="baseline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rmaltextrun"/>
                                <w:rFonts w:ascii="Arial" w:hAnsi="Arial" w:cs="Arial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IMPORTANT:</w:t>
                            </w:r>
                            <w:r>
                              <w:rPr>
                                <w:rStyle w:val="eop"/>
                                <w:rFonts w:ascii="Arial" w:hAnsi="Arial" w:cs="Arial"/>
                                <w:color w:val="000000"/>
                                <w:sz w:val="26"/>
                                <w:szCs w:val="26"/>
                              </w:rPr>
                              <w:t> </w:t>
                            </w:r>
                          </w:p>
                          <w:p w14:paraId="462FEBD9" w14:textId="77777777" w:rsidR="005C04FC" w:rsidRDefault="005C04FC" w:rsidP="005C04FC">
                            <w:pPr>
                              <w:pStyle w:val="paragraph"/>
                              <w:numPr>
                                <w:ilvl w:val="0"/>
                                <w:numId w:val="28"/>
                              </w:numPr>
                              <w:spacing w:before="0" w:beforeAutospacing="0" w:after="0" w:afterAutospacing="0"/>
                              <w:ind w:left="360" w:firstLine="0"/>
                              <w:textAlignment w:val="baseline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Style w:val="normaltextrun"/>
                                <w:rFonts w:ascii="Arial" w:hAnsi="Arial" w:cs="Arial"/>
                                <w:color w:val="000000"/>
                                <w:sz w:val="26"/>
                                <w:szCs w:val="26"/>
                              </w:rPr>
                              <w:t xml:space="preserve"> If you want to test your program you can implement a </w:t>
                            </w:r>
                            <w:proofErr w:type="gramStart"/>
                            <w:r>
                              <w:rPr>
                                <w:rStyle w:val="normaltextrun"/>
                                <w:rFonts w:ascii="Arial" w:hAnsi="Arial" w:cs="Arial"/>
                                <w:color w:val="000000"/>
                                <w:sz w:val="26"/>
                                <w:szCs w:val="26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Style w:val="normaltextrun"/>
                                <w:rFonts w:ascii="Arial" w:hAnsi="Arial" w:cs="Arial"/>
                                <w:color w:val="000000"/>
                                <w:sz w:val="26"/>
                                <w:szCs w:val="26"/>
                              </w:rPr>
                              <w:t>) function given in the stub and you can use RUN CODE to test your Main() provided you have made valid function calls with valid data required.</w:t>
                            </w:r>
                            <w:r>
                              <w:rPr>
                                <w:rStyle w:val="eop"/>
                                <w:rFonts w:ascii="Arial" w:hAnsi="Arial" w:cs="Arial"/>
                                <w:color w:val="000000"/>
                                <w:sz w:val="26"/>
                                <w:szCs w:val="26"/>
                              </w:rPr>
                              <w:t> </w:t>
                            </w:r>
                          </w:p>
                          <w:p w14:paraId="3777CF6E" w14:textId="77777777" w:rsidR="005C04FC" w:rsidRDefault="005C04FC" w:rsidP="005C04FC">
                            <w:pPr>
                              <w:pStyle w:val="paragraph"/>
                              <w:spacing w:before="0" w:after="0"/>
                              <w:textAlignment w:val="baseline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rmaltextrun"/>
                                <w:rFonts w:ascii="Arial" w:hAnsi="Arial" w:cs="Arial"/>
                                <w:b/>
                                <w:bCs/>
                                <w:color w:val="3D3C40"/>
                                <w:sz w:val="26"/>
                                <w:szCs w:val="26"/>
                              </w:rPr>
                              <w:t>Sample Input</w:t>
                            </w:r>
                            <w:r>
                              <w:rPr>
                                <w:rStyle w:val="eop"/>
                                <w:rFonts w:ascii="Arial" w:hAnsi="Arial" w:cs="Arial"/>
                                <w:color w:val="3D3C40"/>
                                <w:sz w:val="26"/>
                                <w:szCs w:val="26"/>
                              </w:rPr>
                              <w:t> </w:t>
                            </w:r>
                          </w:p>
                          <w:p w14:paraId="0A5D8282" w14:textId="77777777" w:rsidR="005C04FC" w:rsidRDefault="005C04FC" w:rsidP="005C04FC">
                            <w:pPr>
                              <w:pStyle w:val="paragraph"/>
                              <w:shd w:val="clear" w:color="auto" w:fill="23241F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color w:val="F5F5F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Book first = 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b/>
                                <w:bCs/>
                                <w:color w:val="CB7832"/>
                                <w:sz w:val="23"/>
                                <w:szCs w:val="23"/>
                              </w:rPr>
                              <w:t>new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Book( 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6A8759"/>
                                <w:sz w:val="23"/>
                                <w:szCs w:val="23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6A8759"/>
                                <w:sz w:val="23"/>
                                <w:szCs w:val="23"/>
                              </w:rPr>
                              <w:t>Alchemist"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, 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6896BA"/>
                                <w:sz w:val="23"/>
                                <w:szCs w:val="23"/>
                              </w:rPr>
                              <w:t>175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, 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6A8759"/>
                                <w:sz w:val="23"/>
                                <w:szCs w:val="23"/>
                              </w:rPr>
                              <w:t>"Paulo Coelho"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, 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6896BA"/>
                                <w:sz w:val="23"/>
                                <w:szCs w:val="23"/>
                              </w:rPr>
                              <w:t>1988</w:t>
                            </w: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 xml:space="preserve"> );</w:t>
                            </w:r>
                            <w:r>
                              <w:rPr>
                                <w:rStyle w:val="eop"/>
                                <w:rFonts w:ascii="Courier New" w:hAnsi="Courier New" w:cs="Courier New"/>
                                <w:color w:val="F8F8F2"/>
                                <w:sz w:val="23"/>
                                <w:szCs w:val="23"/>
                              </w:rPr>
                              <w:t> </w:t>
                            </w:r>
                          </w:p>
                          <w:p w14:paraId="769417B4" w14:textId="77777777" w:rsidR="005C04FC" w:rsidRDefault="005C04FC" w:rsidP="00D7640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1772D032" w14:textId="77777777" w:rsidR="00276EA3" w:rsidRDefault="00276EA3" w:rsidP="00D7640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537B1EBA" w14:textId="14FF0BC2" w:rsidR="00D7640D" w:rsidRPr="00B53967" w:rsidRDefault="00F34240" w:rsidP="00D7640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34240">
                              <w:rPr>
                                <w:b/>
                                <w:bCs/>
                              </w:rPr>
                              <w:t>mentioned otherwise.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B8B8E" id="_x0000_s1036" style="position:absolute;left:0;text-align:left;margin-left:-6.6pt;margin-top:11.05pt;width:535.2pt;height:39.6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" fillcolor="black [3213]" strokecolor="black [480]" strokeweight="1pt">
                <v:textbox>
                  <w:txbxContent>
                    <w:p w14:paraId="19F988BA" w14:textId="714CBD54" w:rsidR="00276EA3" w:rsidRDefault="00F34240" w:rsidP="00D7640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34240">
                        <w:rPr>
                          <w:b/>
                          <w:bCs/>
                        </w:rPr>
                        <w:t>Your task here is to implement a C# code based on the following specifications. Note that your code should match the specifications in a precise manner. Consider default visibility of classes, data fields</w:t>
                      </w:r>
                      <w:r w:rsidR="003A0113">
                        <w:rPr>
                          <w:b/>
                          <w:bCs/>
                        </w:rPr>
                        <w:t>,</w:t>
                      </w:r>
                      <w:r w:rsidRPr="00F34240">
                        <w:rPr>
                          <w:b/>
                          <w:bCs/>
                        </w:rPr>
                        <w:t xml:space="preserve"> and methods unless </w:t>
                      </w:r>
                    </w:p>
                    <w:p w14:paraId="49A2A252" w14:textId="77777777" w:rsidR="005C04FC" w:rsidRDefault="005C04FC" w:rsidP="005C04FC">
                      <w:pPr>
                        <w:pStyle w:val="paragraph"/>
                        <w:spacing w:before="0" w:after="0"/>
                        <w:textAlignment w:val="baseline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Style w:val="normaltextrun"/>
                          <w:rFonts w:ascii="Arial" w:hAnsi="Arial" w:cs="Arial"/>
                          <w:b/>
                          <w:bCs/>
                          <w:color w:val="3D3C40"/>
                          <w:sz w:val="26"/>
                          <w:szCs w:val="26"/>
                        </w:rPr>
                        <w:t>Specifications:</w:t>
                      </w:r>
                      <w:r>
                        <w:rPr>
                          <w:rStyle w:val="eop"/>
                          <w:rFonts w:ascii="Arial" w:hAnsi="Arial" w:cs="Arial"/>
                          <w:color w:val="3D3C40"/>
                          <w:sz w:val="26"/>
                          <w:szCs w:val="26"/>
                        </w:rPr>
                        <w:t> </w:t>
                      </w:r>
                    </w:p>
                    <w:p w14:paraId="7F39FC20" w14:textId="77777777" w:rsidR="005C04FC" w:rsidRDefault="005C04FC" w:rsidP="005C04FC">
                      <w:pPr>
                        <w:pStyle w:val="paragraph"/>
                        <w:shd w:val="clear" w:color="auto" w:fill="23241F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/>
                          <w:color w:val="F5F5F5"/>
                          <w:sz w:val="18"/>
                          <w:szCs w:val="18"/>
                        </w:rPr>
                      </w:pP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>class definitions:</w:t>
                      </w:r>
                      <w:r>
                        <w:rPr>
                          <w:rStyle w:val="eop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> </w:t>
                      </w:r>
                    </w:p>
                    <w:p w14:paraId="6E8A5DBE" w14:textId="77777777" w:rsidR="005C04FC" w:rsidRDefault="005C04FC" w:rsidP="005C04FC">
                      <w:pPr>
                        <w:pStyle w:val="paragraph"/>
                        <w:shd w:val="clear" w:color="auto" w:fill="23241F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/>
                          <w:color w:val="F5F5F5"/>
                          <w:sz w:val="18"/>
                          <w:szCs w:val="18"/>
                        </w:rPr>
                      </w:pPr>
                      <w:r>
                        <w:rPr>
                          <w:rStyle w:val="normaltextrun"/>
                          <w:rFonts w:ascii="Cambria Math" w:hAnsi="Cambria Math" w:cs="Cambria Math"/>
                          <w:color w:val="F8F8F2"/>
                          <w:sz w:val="23"/>
                          <w:szCs w:val="23"/>
                        </w:rPr>
                        <w:t> 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 class Book:</w:t>
                      </w:r>
                      <w:r>
                        <w:rPr>
                          <w:rStyle w:val="eop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> </w:t>
                      </w:r>
                    </w:p>
                    <w:p w14:paraId="4D3B479F" w14:textId="77777777" w:rsidR="005C04FC" w:rsidRDefault="005C04FC" w:rsidP="005C04FC">
                      <w:pPr>
                        <w:pStyle w:val="paragraph"/>
                        <w:shd w:val="clear" w:color="auto" w:fill="23241F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/>
                          <w:color w:val="F5F5F5"/>
                          <w:sz w:val="18"/>
                          <w:szCs w:val="18"/>
                        </w:rPr>
                      </w:pPr>
                      <w:r>
                        <w:rPr>
                          <w:rStyle w:val="normaltextrun"/>
                          <w:rFonts w:ascii="Cambria Math" w:hAnsi="Cambria Math" w:cs="Cambria Math"/>
                          <w:color w:val="F8F8F2"/>
                          <w:sz w:val="23"/>
                          <w:szCs w:val="23"/>
                        </w:rPr>
                        <w:t>     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 method </w:t>
                      </w:r>
                      <w:proofErr w:type="spellStart"/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>definitons</w:t>
                      </w:r>
                      <w:proofErr w:type="spellEnd"/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>:</w:t>
                      </w:r>
                      <w:r>
                        <w:rPr>
                          <w:rStyle w:val="eop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> </w:t>
                      </w:r>
                    </w:p>
                    <w:p w14:paraId="76377381" w14:textId="77777777" w:rsidR="005C04FC" w:rsidRDefault="005C04FC" w:rsidP="005C04FC">
                      <w:pPr>
                        <w:pStyle w:val="paragraph"/>
                        <w:shd w:val="clear" w:color="auto" w:fill="23241F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/>
                          <w:color w:val="F5F5F5"/>
                          <w:sz w:val="18"/>
                          <w:szCs w:val="18"/>
                        </w:rPr>
                      </w:pPr>
                      <w:r>
                        <w:rPr>
                          <w:rStyle w:val="normaltextrun"/>
                          <w:rFonts w:ascii="Cambria Math" w:hAnsi="Cambria Math" w:cs="Cambria Math"/>
                          <w:color w:val="F8F8F2"/>
                          <w:sz w:val="23"/>
                          <w:szCs w:val="23"/>
                        </w:rPr>
                        <w:t>       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 Name: Implement getter setter method (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b/>
                          <w:bCs/>
                          <w:color w:val="CB7832"/>
                          <w:sz w:val="23"/>
                          <w:szCs w:val="23"/>
                        </w:rPr>
                        <w:t>use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b/>
                          <w:bCs/>
                          <w:color w:val="CB7832"/>
                          <w:sz w:val="23"/>
                          <w:szCs w:val="23"/>
                        </w:rPr>
                        <w:t>Auto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 Implementation Property)</w:t>
                      </w:r>
                      <w:r>
                        <w:rPr>
                          <w:rStyle w:val="eop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> </w:t>
                      </w:r>
                    </w:p>
                    <w:p w14:paraId="48570669" w14:textId="77777777" w:rsidR="005C04FC" w:rsidRDefault="005C04FC" w:rsidP="005C04FC">
                      <w:pPr>
                        <w:pStyle w:val="paragraph"/>
                        <w:shd w:val="clear" w:color="auto" w:fill="23241F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/>
                          <w:color w:val="F5F5F5"/>
                          <w:sz w:val="18"/>
                          <w:szCs w:val="18"/>
                        </w:rPr>
                      </w:pPr>
                      <w:r>
                        <w:rPr>
                          <w:rStyle w:val="normaltextrun"/>
                          <w:rFonts w:ascii="Cambria Math" w:hAnsi="Cambria Math" w:cs="Cambria Math"/>
                          <w:color w:val="F8F8F2"/>
                          <w:sz w:val="23"/>
                          <w:szCs w:val="23"/>
                        </w:rPr>
                        <w:t>           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b/>
                          <w:bCs/>
                          <w:color w:val="CB7832"/>
                          <w:sz w:val="23"/>
                          <w:szCs w:val="23"/>
                        </w:rPr>
                        <w:t>return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b/>
                          <w:bCs/>
                          <w:color w:val="CB7832"/>
                          <w:sz w:val="23"/>
                          <w:szCs w:val="23"/>
                        </w:rPr>
                        <w:t>type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: </w:t>
                      </w:r>
                      <w:proofErr w:type="gramStart"/>
                      <w:r>
                        <w:rPr>
                          <w:rStyle w:val="normaltextrun"/>
                          <w:rFonts w:ascii="Courier New" w:hAnsi="Courier New" w:cs="Courier New"/>
                          <w:b/>
                          <w:bCs/>
                          <w:color w:val="CB7832"/>
                          <w:sz w:val="23"/>
                          <w:szCs w:val="23"/>
                        </w:rPr>
                        <w:t>string</w:t>
                      </w:r>
                      <w:proofErr w:type="gramEnd"/>
                      <w:r>
                        <w:rPr>
                          <w:rStyle w:val="eop"/>
                          <w:rFonts w:ascii="Courier New" w:hAnsi="Courier New" w:cs="Courier New"/>
                          <w:color w:val="CB7832"/>
                          <w:sz w:val="23"/>
                          <w:szCs w:val="23"/>
                        </w:rPr>
                        <w:t> </w:t>
                      </w:r>
                    </w:p>
                    <w:p w14:paraId="4D9DCF5F" w14:textId="77777777" w:rsidR="005C04FC" w:rsidRDefault="005C04FC" w:rsidP="005C04FC">
                      <w:pPr>
                        <w:pStyle w:val="paragraph"/>
                        <w:shd w:val="clear" w:color="auto" w:fill="23241F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/>
                          <w:color w:val="F5F5F5"/>
                          <w:sz w:val="18"/>
                          <w:szCs w:val="18"/>
                        </w:rPr>
                      </w:pPr>
                      <w:r>
                        <w:rPr>
                          <w:rStyle w:val="normaltextrun"/>
                          <w:rFonts w:ascii="Cambria Math" w:hAnsi="Cambria Math" w:cs="Cambria Math"/>
                          <w:color w:val="F8F8F2"/>
                          <w:sz w:val="23"/>
                          <w:szCs w:val="23"/>
                        </w:rPr>
                        <w:t>           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 visibility: 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b/>
                          <w:bCs/>
                          <w:color w:val="CB7832"/>
                          <w:sz w:val="23"/>
                          <w:szCs w:val="23"/>
                        </w:rPr>
                        <w:t>public</w:t>
                      </w:r>
                      <w:r>
                        <w:rPr>
                          <w:rStyle w:val="eop"/>
                          <w:rFonts w:ascii="Courier New" w:hAnsi="Courier New" w:cs="Courier New"/>
                          <w:color w:val="CB7832"/>
                          <w:sz w:val="23"/>
                          <w:szCs w:val="23"/>
                        </w:rPr>
                        <w:t> </w:t>
                      </w:r>
                    </w:p>
                    <w:p w14:paraId="3A295890" w14:textId="77777777" w:rsidR="005C04FC" w:rsidRDefault="005C04FC" w:rsidP="005C04FC">
                      <w:pPr>
                        <w:pStyle w:val="paragraph"/>
                        <w:shd w:val="clear" w:color="auto" w:fill="23241F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/>
                          <w:color w:val="F5F5F5"/>
                          <w:sz w:val="18"/>
                          <w:szCs w:val="18"/>
                        </w:rPr>
                      </w:pPr>
                      <w:r>
                        <w:rPr>
                          <w:rStyle w:val="normaltextrun"/>
                          <w:rFonts w:ascii="Cambria Math" w:hAnsi="Cambria Math" w:cs="Cambria Math"/>
                          <w:color w:val="F8F8F2"/>
                          <w:sz w:val="23"/>
                          <w:szCs w:val="23"/>
                        </w:rPr>
                        <w:t>       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 Price: Implement getter setter method (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b/>
                          <w:bCs/>
                          <w:color w:val="CB7832"/>
                          <w:sz w:val="23"/>
                          <w:szCs w:val="23"/>
                        </w:rPr>
                        <w:t>use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b/>
                          <w:bCs/>
                          <w:color w:val="CB7832"/>
                          <w:sz w:val="23"/>
                          <w:szCs w:val="23"/>
                        </w:rPr>
                        <w:t>Auto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 Implementation Property)</w:t>
                      </w:r>
                      <w:r>
                        <w:rPr>
                          <w:rStyle w:val="eop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> </w:t>
                      </w:r>
                    </w:p>
                    <w:p w14:paraId="5F37591D" w14:textId="77777777" w:rsidR="005C04FC" w:rsidRDefault="005C04FC" w:rsidP="005C04FC">
                      <w:pPr>
                        <w:pStyle w:val="paragraph"/>
                        <w:shd w:val="clear" w:color="auto" w:fill="23241F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/>
                          <w:color w:val="F5F5F5"/>
                          <w:sz w:val="18"/>
                          <w:szCs w:val="18"/>
                        </w:rPr>
                      </w:pPr>
                      <w:r>
                        <w:rPr>
                          <w:rStyle w:val="normaltextrun"/>
                          <w:rFonts w:ascii="Cambria Math" w:hAnsi="Cambria Math" w:cs="Cambria Math"/>
                          <w:color w:val="F8F8F2"/>
                          <w:sz w:val="23"/>
                          <w:szCs w:val="23"/>
                        </w:rPr>
                        <w:t>           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b/>
                          <w:bCs/>
                          <w:color w:val="CB7832"/>
                          <w:sz w:val="23"/>
                          <w:szCs w:val="23"/>
                        </w:rPr>
                        <w:t>return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b/>
                          <w:bCs/>
                          <w:color w:val="CB7832"/>
                          <w:sz w:val="23"/>
                          <w:szCs w:val="23"/>
                        </w:rPr>
                        <w:t>type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: </w:t>
                      </w:r>
                      <w:proofErr w:type="gramStart"/>
                      <w:r>
                        <w:rPr>
                          <w:rStyle w:val="normaltextrun"/>
                          <w:rFonts w:ascii="Courier New" w:hAnsi="Courier New" w:cs="Courier New"/>
                          <w:b/>
                          <w:bCs/>
                          <w:color w:val="CB7832"/>
                          <w:sz w:val="23"/>
                          <w:szCs w:val="23"/>
                        </w:rPr>
                        <w:t>string</w:t>
                      </w:r>
                      <w:proofErr w:type="gramEnd"/>
                      <w:r>
                        <w:rPr>
                          <w:rStyle w:val="eop"/>
                          <w:rFonts w:ascii="Courier New" w:hAnsi="Courier New" w:cs="Courier New"/>
                          <w:color w:val="CB7832"/>
                          <w:sz w:val="23"/>
                          <w:szCs w:val="23"/>
                        </w:rPr>
                        <w:t> </w:t>
                      </w:r>
                    </w:p>
                    <w:p w14:paraId="69628E57" w14:textId="77777777" w:rsidR="005C04FC" w:rsidRDefault="005C04FC" w:rsidP="005C04FC">
                      <w:pPr>
                        <w:pStyle w:val="paragraph"/>
                        <w:shd w:val="clear" w:color="auto" w:fill="23241F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/>
                          <w:color w:val="F5F5F5"/>
                          <w:sz w:val="18"/>
                          <w:szCs w:val="18"/>
                        </w:rPr>
                      </w:pPr>
                      <w:r>
                        <w:rPr>
                          <w:rStyle w:val="normaltextrun"/>
                          <w:rFonts w:ascii="Cambria Math" w:hAnsi="Cambria Math" w:cs="Cambria Math"/>
                          <w:color w:val="F8F8F2"/>
                          <w:sz w:val="23"/>
                          <w:szCs w:val="23"/>
                        </w:rPr>
                        <w:t>           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 visibility: 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b/>
                          <w:bCs/>
                          <w:color w:val="CB7832"/>
                          <w:sz w:val="23"/>
                          <w:szCs w:val="23"/>
                        </w:rPr>
                        <w:t>public</w:t>
                      </w:r>
                      <w:r>
                        <w:rPr>
                          <w:rStyle w:val="eop"/>
                          <w:rFonts w:ascii="Courier New" w:hAnsi="Courier New" w:cs="Courier New"/>
                          <w:color w:val="CB7832"/>
                          <w:sz w:val="23"/>
                          <w:szCs w:val="23"/>
                        </w:rPr>
                        <w:t> </w:t>
                      </w:r>
                    </w:p>
                    <w:p w14:paraId="04FB9386" w14:textId="77777777" w:rsidR="005C04FC" w:rsidRDefault="005C04FC" w:rsidP="005C04FC">
                      <w:pPr>
                        <w:pStyle w:val="paragraph"/>
                        <w:shd w:val="clear" w:color="auto" w:fill="23241F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/>
                          <w:color w:val="F5F5F5"/>
                          <w:sz w:val="18"/>
                          <w:szCs w:val="18"/>
                        </w:rPr>
                      </w:pPr>
                      <w:r>
                        <w:rPr>
                          <w:rStyle w:val="normaltextrun"/>
                          <w:rFonts w:ascii="Cambria Math" w:hAnsi="Cambria Math" w:cs="Cambria Math"/>
                          <w:color w:val="F8F8F2"/>
                          <w:sz w:val="23"/>
                          <w:szCs w:val="23"/>
                        </w:rPr>
                        <w:t>       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 Author: Implement getter setter method (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b/>
                          <w:bCs/>
                          <w:color w:val="CB7832"/>
                          <w:sz w:val="23"/>
                          <w:szCs w:val="23"/>
                        </w:rPr>
                        <w:t>use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b/>
                          <w:bCs/>
                          <w:color w:val="CB7832"/>
                          <w:sz w:val="23"/>
                          <w:szCs w:val="23"/>
                        </w:rPr>
                        <w:t>Auto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 Implementation Property)</w:t>
                      </w:r>
                      <w:r>
                        <w:rPr>
                          <w:rStyle w:val="eop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> </w:t>
                      </w:r>
                    </w:p>
                    <w:p w14:paraId="42572F15" w14:textId="77777777" w:rsidR="005C04FC" w:rsidRDefault="005C04FC" w:rsidP="005C04FC">
                      <w:pPr>
                        <w:pStyle w:val="paragraph"/>
                        <w:shd w:val="clear" w:color="auto" w:fill="23241F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/>
                          <w:color w:val="F5F5F5"/>
                          <w:sz w:val="18"/>
                          <w:szCs w:val="18"/>
                        </w:rPr>
                      </w:pPr>
                      <w:r>
                        <w:rPr>
                          <w:rStyle w:val="normaltextrun"/>
                          <w:rFonts w:ascii="Cambria Math" w:hAnsi="Cambria Math" w:cs="Cambria Math"/>
                          <w:color w:val="F8F8F2"/>
                          <w:sz w:val="23"/>
                          <w:szCs w:val="23"/>
                        </w:rPr>
                        <w:t>           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b/>
                          <w:bCs/>
                          <w:color w:val="CB7832"/>
                          <w:sz w:val="23"/>
                          <w:szCs w:val="23"/>
                        </w:rPr>
                        <w:t>return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b/>
                          <w:bCs/>
                          <w:color w:val="CB7832"/>
                          <w:sz w:val="23"/>
                          <w:szCs w:val="23"/>
                        </w:rPr>
                        <w:t>type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: </w:t>
                      </w:r>
                      <w:proofErr w:type="gramStart"/>
                      <w:r>
                        <w:rPr>
                          <w:rStyle w:val="normaltextrun"/>
                          <w:rFonts w:ascii="Courier New" w:hAnsi="Courier New" w:cs="Courier New"/>
                          <w:b/>
                          <w:bCs/>
                          <w:color w:val="CB7832"/>
                          <w:sz w:val="23"/>
                          <w:szCs w:val="23"/>
                        </w:rPr>
                        <w:t>string</w:t>
                      </w:r>
                      <w:proofErr w:type="gramEnd"/>
                      <w:r>
                        <w:rPr>
                          <w:rStyle w:val="eop"/>
                          <w:rFonts w:ascii="Courier New" w:hAnsi="Courier New" w:cs="Courier New"/>
                          <w:color w:val="CB7832"/>
                          <w:sz w:val="23"/>
                          <w:szCs w:val="23"/>
                        </w:rPr>
                        <w:t> </w:t>
                      </w:r>
                    </w:p>
                    <w:p w14:paraId="25B60356" w14:textId="77777777" w:rsidR="005C04FC" w:rsidRDefault="005C04FC" w:rsidP="005C04FC">
                      <w:pPr>
                        <w:pStyle w:val="paragraph"/>
                        <w:shd w:val="clear" w:color="auto" w:fill="23241F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/>
                          <w:color w:val="F5F5F5"/>
                          <w:sz w:val="18"/>
                          <w:szCs w:val="18"/>
                        </w:rPr>
                      </w:pPr>
                      <w:r>
                        <w:rPr>
                          <w:rStyle w:val="normaltextrun"/>
                          <w:rFonts w:ascii="Cambria Math" w:hAnsi="Cambria Math" w:cs="Cambria Math"/>
                          <w:color w:val="F8F8F2"/>
                          <w:sz w:val="23"/>
                          <w:szCs w:val="23"/>
                        </w:rPr>
                        <w:t>           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 visibility: 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b/>
                          <w:bCs/>
                          <w:color w:val="CB7832"/>
                          <w:sz w:val="23"/>
                          <w:szCs w:val="23"/>
                        </w:rPr>
                        <w:t>public</w:t>
                      </w:r>
                      <w:r>
                        <w:rPr>
                          <w:rStyle w:val="eop"/>
                          <w:rFonts w:ascii="Courier New" w:hAnsi="Courier New" w:cs="Courier New"/>
                          <w:color w:val="CB7832"/>
                          <w:sz w:val="23"/>
                          <w:szCs w:val="23"/>
                        </w:rPr>
                        <w:t> </w:t>
                      </w:r>
                    </w:p>
                    <w:p w14:paraId="52AAB163" w14:textId="77777777" w:rsidR="005C04FC" w:rsidRDefault="005C04FC" w:rsidP="005C04FC">
                      <w:pPr>
                        <w:pStyle w:val="paragraph"/>
                        <w:shd w:val="clear" w:color="auto" w:fill="23241F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/>
                          <w:color w:val="F5F5F5"/>
                          <w:sz w:val="18"/>
                          <w:szCs w:val="18"/>
                        </w:rPr>
                      </w:pPr>
                      <w:r>
                        <w:rPr>
                          <w:rStyle w:val="normaltextrun"/>
                          <w:rFonts w:ascii="Cambria Math" w:hAnsi="Cambria Math" w:cs="Cambria Math"/>
                          <w:color w:val="F8F8F2"/>
                          <w:sz w:val="23"/>
                          <w:szCs w:val="23"/>
                        </w:rPr>
                        <w:t>       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b/>
                          <w:bCs/>
                          <w:color w:val="CB7832"/>
                          <w:sz w:val="23"/>
                          <w:szCs w:val="23"/>
                        </w:rPr>
                        <w:t>Year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>: Implement getter setter method (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b/>
                          <w:bCs/>
                          <w:color w:val="CB7832"/>
                          <w:sz w:val="23"/>
                          <w:szCs w:val="23"/>
                        </w:rPr>
                        <w:t>use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b/>
                          <w:bCs/>
                          <w:color w:val="CB7832"/>
                          <w:sz w:val="23"/>
                          <w:szCs w:val="23"/>
                        </w:rPr>
                        <w:t>Auto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 Implementation Property)</w:t>
                      </w:r>
                      <w:r>
                        <w:rPr>
                          <w:rStyle w:val="eop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> </w:t>
                      </w:r>
                    </w:p>
                    <w:p w14:paraId="7964172D" w14:textId="77777777" w:rsidR="005C04FC" w:rsidRDefault="005C04FC" w:rsidP="005C04FC">
                      <w:pPr>
                        <w:pStyle w:val="paragraph"/>
                        <w:shd w:val="clear" w:color="auto" w:fill="23241F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/>
                          <w:color w:val="F5F5F5"/>
                          <w:sz w:val="18"/>
                          <w:szCs w:val="18"/>
                        </w:rPr>
                      </w:pPr>
                      <w:r>
                        <w:rPr>
                          <w:rStyle w:val="normaltextrun"/>
                          <w:rFonts w:ascii="Cambria Math" w:hAnsi="Cambria Math" w:cs="Cambria Math"/>
                          <w:color w:val="F8F8F2"/>
                          <w:sz w:val="23"/>
                          <w:szCs w:val="23"/>
                        </w:rPr>
                        <w:t>           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b/>
                          <w:bCs/>
                          <w:color w:val="CB7832"/>
                          <w:sz w:val="23"/>
                          <w:szCs w:val="23"/>
                        </w:rPr>
                        <w:t>return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b/>
                          <w:bCs/>
                          <w:color w:val="CB7832"/>
                          <w:sz w:val="23"/>
                          <w:szCs w:val="23"/>
                        </w:rPr>
                        <w:t>type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: </w:t>
                      </w:r>
                      <w:proofErr w:type="gramStart"/>
                      <w:r>
                        <w:rPr>
                          <w:rStyle w:val="normaltextrun"/>
                          <w:rFonts w:ascii="Courier New" w:hAnsi="Courier New" w:cs="Courier New"/>
                          <w:b/>
                          <w:bCs/>
                          <w:color w:val="CB7832"/>
                          <w:sz w:val="23"/>
                          <w:szCs w:val="23"/>
                        </w:rPr>
                        <w:t>string</w:t>
                      </w:r>
                      <w:proofErr w:type="gramEnd"/>
                      <w:r>
                        <w:rPr>
                          <w:rStyle w:val="eop"/>
                          <w:rFonts w:ascii="Courier New" w:hAnsi="Courier New" w:cs="Courier New"/>
                          <w:color w:val="CB7832"/>
                          <w:sz w:val="23"/>
                          <w:szCs w:val="23"/>
                        </w:rPr>
                        <w:t> </w:t>
                      </w:r>
                    </w:p>
                    <w:p w14:paraId="0FDA0EFD" w14:textId="77777777" w:rsidR="005C04FC" w:rsidRDefault="005C04FC" w:rsidP="005C04FC">
                      <w:pPr>
                        <w:pStyle w:val="paragraph"/>
                        <w:shd w:val="clear" w:color="auto" w:fill="23241F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/>
                          <w:color w:val="F5F5F5"/>
                          <w:sz w:val="18"/>
                          <w:szCs w:val="18"/>
                        </w:rPr>
                      </w:pPr>
                      <w:r>
                        <w:rPr>
                          <w:rStyle w:val="normaltextrun"/>
                          <w:rFonts w:ascii="Cambria Math" w:hAnsi="Cambria Math" w:cs="Cambria Math"/>
                          <w:color w:val="F8F8F2"/>
                          <w:sz w:val="23"/>
                          <w:szCs w:val="23"/>
                        </w:rPr>
                        <w:t>           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 visibility: 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b/>
                          <w:bCs/>
                          <w:color w:val="CB7832"/>
                          <w:sz w:val="23"/>
                          <w:szCs w:val="23"/>
                        </w:rPr>
                        <w:t>public</w:t>
                      </w:r>
                      <w:r>
                        <w:rPr>
                          <w:rStyle w:val="eop"/>
                          <w:rFonts w:ascii="Courier New" w:hAnsi="Courier New" w:cs="Courier New"/>
                          <w:color w:val="CB7832"/>
                          <w:sz w:val="23"/>
                          <w:szCs w:val="23"/>
                        </w:rPr>
                        <w:t> </w:t>
                      </w:r>
                    </w:p>
                    <w:p w14:paraId="3B7DBA48" w14:textId="77777777" w:rsidR="005C04FC" w:rsidRDefault="005C04FC" w:rsidP="005C04FC">
                      <w:pPr>
                        <w:pStyle w:val="paragraph"/>
                        <w:shd w:val="clear" w:color="auto" w:fill="23241F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/>
                          <w:color w:val="F5F5F5"/>
                          <w:sz w:val="18"/>
                          <w:szCs w:val="18"/>
                        </w:rPr>
                      </w:pPr>
                      <w:r>
                        <w:rPr>
                          <w:rStyle w:val="normaltextrun"/>
                          <w:rFonts w:ascii="Cambria Math" w:hAnsi="Cambria Math" w:cs="Cambria Math"/>
                          <w:color w:val="F8F8F2"/>
                          <w:sz w:val="23"/>
                          <w:szCs w:val="23"/>
                        </w:rPr>
                        <w:t>       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>Book(</w:t>
                      </w:r>
                      <w:proofErr w:type="gramEnd"/>
                      <w:r>
                        <w:rPr>
                          <w:rStyle w:val="normaltextrun"/>
                          <w:rFonts w:ascii="Courier New" w:hAnsi="Courier New" w:cs="Courier New"/>
                          <w:b/>
                          <w:bCs/>
                          <w:color w:val="CB7832"/>
                          <w:sz w:val="23"/>
                          <w:szCs w:val="23"/>
                        </w:rPr>
                        <w:t>string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b/>
                          <w:bCs/>
                          <w:color w:val="CB7832"/>
                          <w:sz w:val="23"/>
                          <w:szCs w:val="23"/>
                        </w:rPr>
                        <w:t>name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, 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b/>
                          <w:bCs/>
                          <w:color w:val="CB7832"/>
                          <w:sz w:val="23"/>
                          <w:szCs w:val="23"/>
                        </w:rPr>
                        <w:t>string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 price, 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b/>
                          <w:bCs/>
                          <w:color w:val="CB7832"/>
                          <w:sz w:val="23"/>
                          <w:szCs w:val="23"/>
                        </w:rPr>
                        <w:t>string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 author, 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b/>
                          <w:bCs/>
                          <w:color w:val="CB7832"/>
                          <w:sz w:val="23"/>
                          <w:szCs w:val="23"/>
                        </w:rPr>
                        <w:t>string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b/>
                          <w:bCs/>
                          <w:color w:val="CB7832"/>
                          <w:sz w:val="23"/>
                          <w:szCs w:val="23"/>
                        </w:rPr>
                        <w:t>year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) : 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b/>
                          <w:bCs/>
                          <w:color w:val="CB7832"/>
                          <w:sz w:val="23"/>
                          <w:szCs w:val="23"/>
                        </w:rPr>
                        <w:t>constructor</w:t>
                      </w:r>
                      <w:r>
                        <w:rPr>
                          <w:rStyle w:val="eop"/>
                          <w:rFonts w:ascii="Courier New" w:hAnsi="Courier New" w:cs="Courier New"/>
                          <w:color w:val="CB7832"/>
                          <w:sz w:val="23"/>
                          <w:szCs w:val="23"/>
                        </w:rPr>
                        <w:t> </w:t>
                      </w:r>
                    </w:p>
                    <w:p w14:paraId="616022BD" w14:textId="77777777" w:rsidR="005C04FC" w:rsidRDefault="005C04FC" w:rsidP="005C04FC">
                      <w:pPr>
                        <w:pStyle w:val="paragraph"/>
                        <w:shd w:val="clear" w:color="auto" w:fill="23241F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/>
                          <w:color w:val="F5F5F5"/>
                          <w:sz w:val="18"/>
                          <w:szCs w:val="18"/>
                        </w:rPr>
                      </w:pPr>
                      <w:r>
                        <w:rPr>
                          <w:rStyle w:val="normaltextrun"/>
                          <w:rFonts w:ascii="Cambria Math" w:hAnsi="Cambria Math" w:cs="Cambria Math"/>
                          <w:color w:val="F8F8F2"/>
                          <w:sz w:val="23"/>
                          <w:szCs w:val="23"/>
                        </w:rPr>
                        <w:t>           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 visibility: 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b/>
                          <w:bCs/>
                          <w:color w:val="CB7832"/>
                          <w:sz w:val="23"/>
                          <w:szCs w:val="23"/>
                        </w:rPr>
                        <w:t>public</w:t>
                      </w:r>
                      <w:r>
                        <w:rPr>
                          <w:rStyle w:val="eop"/>
                          <w:rFonts w:ascii="Courier New" w:hAnsi="Courier New" w:cs="Courier New"/>
                          <w:color w:val="CB7832"/>
                          <w:sz w:val="23"/>
                          <w:szCs w:val="23"/>
                        </w:rPr>
                        <w:t> </w:t>
                      </w:r>
                    </w:p>
                    <w:p w14:paraId="40218A8C" w14:textId="77777777" w:rsidR="005C04FC" w:rsidRDefault="005C04FC" w:rsidP="005C04FC">
                      <w:pPr>
                        <w:pStyle w:val="paragraph"/>
                        <w:shd w:val="clear" w:color="auto" w:fill="23241F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/>
                          <w:color w:val="F5F5F5"/>
                          <w:sz w:val="18"/>
                          <w:szCs w:val="18"/>
                        </w:rPr>
                      </w:pPr>
                      <w:r>
                        <w:rPr>
                          <w:rStyle w:val="normaltextrun"/>
                          <w:rFonts w:ascii="Cambria Math" w:hAnsi="Cambria Math" w:cs="Cambria Math"/>
                          <w:color w:val="F8F8F2"/>
                          <w:sz w:val="23"/>
                          <w:szCs w:val="23"/>
                        </w:rPr>
                        <w:t>       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>Ser(</w:t>
                      </w:r>
                      <w:proofErr w:type="gramEnd"/>
                      <w:r>
                        <w:rPr>
                          <w:rStyle w:val="normaltextrun"/>
                          <w:rFonts w:ascii="Courier New" w:hAnsi="Courier New" w:cs="Courier New"/>
                          <w:b/>
                          <w:bCs/>
                          <w:color w:val="CB7832"/>
                          <w:sz w:val="23"/>
                          <w:szCs w:val="23"/>
                        </w:rPr>
                        <w:t>List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&lt;Book&gt; books) : method 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b/>
                          <w:bCs/>
                          <w:color w:val="CB7832"/>
                          <w:sz w:val="23"/>
                          <w:szCs w:val="23"/>
                        </w:rPr>
                        <w:t>to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 implement serialization</w:t>
                      </w:r>
                      <w:r>
                        <w:rPr>
                          <w:rStyle w:val="eop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> </w:t>
                      </w:r>
                    </w:p>
                    <w:p w14:paraId="61CCE730" w14:textId="77777777" w:rsidR="005C04FC" w:rsidRDefault="005C04FC" w:rsidP="005C04FC">
                      <w:pPr>
                        <w:pStyle w:val="paragraph"/>
                        <w:shd w:val="clear" w:color="auto" w:fill="23241F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/>
                          <w:color w:val="F5F5F5"/>
                          <w:sz w:val="18"/>
                          <w:szCs w:val="18"/>
                        </w:rPr>
                      </w:pPr>
                      <w:r>
                        <w:rPr>
                          <w:rStyle w:val="normaltextrun"/>
                          <w:rFonts w:ascii="Cambria Math" w:hAnsi="Cambria Math" w:cs="Cambria Math"/>
                          <w:color w:val="F8F8F2"/>
                          <w:sz w:val="23"/>
                          <w:szCs w:val="23"/>
                        </w:rPr>
                        <w:t>           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b/>
                          <w:bCs/>
                          <w:color w:val="CB7832"/>
                          <w:sz w:val="23"/>
                          <w:szCs w:val="23"/>
                        </w:rPr>
                        <w:t>return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b/>
                          <w:bCs/>
                          <w:color w:val="CB7832"/>
                          <w:sz w:val="23"/>
                          <w:szCs w:val="23"/>
                        </w:rPr>
                        <w:t>type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: </w:t>
                      </w:r>
                      <w:proofErr w:type="gramStart"/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>stream</w:t>
                      </w:r>
                      <w:proofErr w:type="gramEnd"/>
                      <w:r>
                        <w:rPr>
                          <w:rStyle w:val="eop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> </w:t>
                      </w:r>
                    </w:p>
                    <w:p w14:paraId="0CCDFD79" w14:textId="77777777" w:rsidR="005C04FC" w:rsidRDefault="005C04FC" w:rsidP="005C04FC">
                      <w:pPr>
                        <w:pStyle w:val="paragraph"/>
                        <w:shd w:val="clear" w:color="auto" w:fill="23241F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/>
                          <w:color w:val="F5F5F5"/>
                          <w:sz w:val="18"/>
                          <w:szCs w:val="18"/>
                        </w:rPr>
                      </w:pPr>
                      <w:r>
                        <w:rPr>
                          <w:rStyle w:val="normaltextrun"/>
                          <w:rFonts w:ascii="Cambria Math" w:hAnsi="Cambria Math" w:cs="Cambria Math"/>
                          <w:color w:val="F8F8F2"/>
                          <w:sz w:val="23"/>
                          <w:szCs w:val="23"/>
                        </w:rPr>
                        <w:t>           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 visibility: 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b/>
                          <w:bCs/>
                          <w:color w:val="CB7832"/>
                          <w:sz w:val="23"/>
                          <w:szCs w:val="23"/>
                        </w:rPr>
                        <w:t>public</w:t>
                      </w:r>
                      <w:r>
                        <w:rPr>
                          <w:rStyle w:val="eop"/>
                          <w:rFonts w:ascii="Courier New" w:hAnsi="Courier New" w:cs="Courier New"/>
                          <w:color w:val="CB7832"/>
                          <w:sz w:val="23"/>
                          <w:szCs w:val="23"/>
                        </w:rPr>
                        <w:t> </w:t>
                      </w:r>
                    </w:p>
                    <w:p w14:paraId="5581C70C" w14:textId="77777777" w:rsidR="005C04FC" w:rsidRDefault="005C04FC" w:rsidP="005C04FC">
                      <w:pPr>
                        <w:pStyle w:val="paragraph"/>
                        <w:shd w:val="clear" w:color="auto" w:fill="23241F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/>
                          <w:color w:val="F5F5F5"/>
                          <w:sz w:val="18"/>
                          <w:szCs w:val="18"/>
                        </w:rPr>
                      </w:pPr>
                      <w:r>
                        <w:rPr>
                          <w:rStyle w:val="normaltextrun"/>
                          <w:rFonts w:ascii="Cambria Math" w:hAnsi="Cambria Math" w:cs="Cambria Math"/>
                          <w:color w:val="F8F8F2"/>
                          <w:sz w:val="23"/>
                          <w:szCs w:val="23"/>
                        </w:rPr>
                        <w:t>           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b/>
                          <w:bCs/>
                          <w:color w:val="CB7832"/>
                          <w:sz w:val="23"/>
                          <w:szCs w:val="23"/>
                        </w:rPr>
                        <w:t>return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: </w:t>
                      </w:r>
                      <w:proofErr w:type="gramStart"/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>stream(</w:t>
                      </w:r>
                      <w:proofErr w:type="gramEnd"/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serialized 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b/>
                          <w:bCs/>
                          <w:color w:val="CB7832"/>
                          <w:sz w:val="23"/>
                          <w:szCs w:val="23"/>
                        </w:rPr>
                        <w:t>list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b/>
                          <w:bCs/>
                          <w:color w:val="CB7832"/>
                          <w:sz w:val="23"/>
                          <w:szCs w:val="23"/>
                        </w:rPr>
                        <w:t>in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E0C46C"/>
                          <w:sz w:val="23"/>
                          <w:szCs w:val="23"/>
                        </w:rPr>
                        <w:t>binary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b/>
                          <w:bCs/>
                          <w:color w:val="CB7832"/>
                          <w:sz w:val="23"/>
                          <w:szCs w:val="23"/>
                        </w:rPr>
                        <w:t>format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rStyle w:val="eop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> </w:t>
                      </w:r>
                    </w:p>
                    <w:p w14:paraId="6EBE0B1F" w14:textId="77777777" w:rsidR="005C04FC" w:rsidRDefault="005C04FC" w:rsidP="005C04FC">
                      <w:pPr>
                        <w:pStyle w:val="paragraph"/>
                        <w:shd w:val="clear" w:color="auto" w:fill="23241F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/>
                          <w:color w:val="F5F5F5"/>
                          <w:sz w:val="18"/>
                          <w:szCs w:val="18"/>
                        </w:rPr>
                      </w:pPr>
                      <w:r>
                        <w:rPr>
                          <w:rStyle w:val="normaltextrun"/>
                          <w:rFonts w:ascii="Cambria Math" w:hAnsi="Cambria Math" w:cs="Cambria Math"/>
                          <w:color w:val="F8F8F2"/>
                          <w:sz w:val="23"/>
                          <w:szCs w:val="23"/>
                        </w:rPr>
                        <w:t>       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>Deser</w:t>
                      </w:r>
                      <w:proofErr w:type="spellEnd"/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>FileStream</w:t>
                      </w:r>
                      <w:proofErr w:type="spellEnd"/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 s): method 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b/>
                          <w:bCs/>
                          <w:color w:val="CB7832"/>
                          <w:sz w:val="23"/>
                          <w:szCs w:val="23"/>
                        </w:rPr>
                        <w:t>to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 implement deserialization</w:t>
                      </w:r>
                      <w:r>
                        <w:rPr>
                          <w:rStyle w:val="eop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> </w:t>
                      </w:r>
                    </w:p>
                    <w:p w14:paraId="0BBD9675" w14:textId="77777777" w:rsidR="005C04FC" w:rsidRDefault="005C04FC" w:rsidP="005C04FC">
                      <w:pPr>
                        <w:pStyle w:val="paragraph"/>
                        <w:shd w:val="clear" w:color="auto" w:fill="23241F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/>
                          <w:color w:val="F5F5F5"/>
                          <w:sz w:val="18"/>
                          <w:szCs w:val="18"/>
                        </w:rPr>
                      </w:pPr>
                      <w:r>
                        <w:rPr>
                          <w:rStyle w:val="normaltextrun"/>
                          <w:rFonts w:ascii="Cambria Math" w:hAnsi="Cambria Math" w:cs="Cambria Math"/>
                          <w:color w:val="F8F8F2"/>
                          <w:sz w:val="23"/>
                          <w:szCs w:val="23"/>
                        </w:rPr>
                        <w:t>           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b/>
                          <w:bCs/>
                          <w:color w:val="CB7832"/>
                          <w:sz w:val="23"/>
                          <w:szCs w:val="23"/>
                        </w:rPr>
                        <w:t>return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b/>
                          <w:bCs/>
                          <w:color w:val="CB7832"/>
                          <w:sz w:val="23"/>
                          <w:szCs w:val="23"/>
                        </w:rPr>
                        <w:t>type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: </w:t>
                      </w:r>
                      <w:proofErr w:type="gramStart"/>
                      <w:r>
                        <w:rPr>
                          <w:rStyle w:val="normaltextrun"/>
                          <w:rFonts w:ascii="Courier New" w:hAnsi="Courier New" w:cs="Courier New"/>
                          <w:b/>
                          <w:bCs/>
                          <w:color w:val="CB7832"/>
                          <w:sz w:val="23"/>
                          <w:szCs w:val="23"/>
                        </w:rPr>
                        <w:t>List</w:t>
                      </w:r>
                      <w:proofErr w:type="gramEnd"/>
                      <w:r>
                        <w:rPr>
                          <w:rStyle w:val="eop"/>
                          <w:rFonts w:ascii="Courier New" w:hAnsi="Courier New" w:cs="Courier New"/>
                          <w:color w:val="CB7832"/>
                          <w:sz w:val="23"/>
                          <w:szCs w:val="23"/>
                        </w:rPr>
                        <w:t> </w:t>
                      </w:r>
                    </w:p>
                    <w:p w14:paraId="0341B317" w14:textId="77777777" w:rsidR="005C04FC" w:rsidRDefault="005C04FC" w:rsidP="005C04FC">
                      <w:pPr>
                        <w:pStyle w:val="paragraph"/>
                        <w:shd w:val="clear" w:color="auto" w:fill="23241F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/>
                          <w:color w:val="F5F5F5"/>
                          <w:sz w:val="18"/>
                          <w:szCs w:val="18"/>
                        </w:rPr>
                      </w:pPr>
                      <w:r>
                        <w:rPr>
                          <w:rStyle w:val="normaltextrun"/>
                          <w:rFonts w:ascii="Cambria Math" w:hAnsi="Cambria Math" w:cs="Cambria Math"/>
                          <w:color w:val="F8F8F2"/>
                          <w:sz w:val="23"/>
                          <w:szCs w:val="23"/>
                        </w:rPr>
                        <w:t>           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 visibility: 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b/>
                          <w:bCs/>
                          <w:color w:val="CB7832"/>
                          <w:sz w:val="23"/>
                          <w:szCs w:val="23"/>
                        </w:rPr>
                        <w:t>public</w:t>
                      </w:r>
                      <w:r>
                        <w:rPr>
                          <w:rStyle w:val="eop"/>
                          <w:rFonts w:ascii="Courier New" w:hAnsi="Courier New" w:cs="Courier New"/>
                          <w:color w:val="CB7832"/>
                          <w:sz w:val="23"/>
                          <w:szCs w:val="23"/>
                        </w:rPr>
                        <w:t> </w:t>
                      </w:r>
                    </w:p>
                    <w:p w14:paraId="0A802FC2" w14:textId="77777777" w:rsidR="005C04FC" w:rsidRDefault="005C04FC" w:rsidP="005C04FC">
                      <w:pPr>
                        <w:pStyle w:val="paragraph"/>
                        <w:shd w:val="clear" w:color="auto" w:fill="23241F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/>
                          <w:color w:val="F5F5F5"/>
                          <w:sz w:val="18"/>
                          <w:szCs w:val="18"/>
                        </w:rPr>
                      </w:pPr>
                      <w:r>
                        <w:rPr>
                          <w:rStyle w:val="normaltextrun"/>
                          <w:rFonts w:ascii="Cambria Math" w:hAnsi="Cambria Math" w:cs="Cambria Math"/>
                          <w:color w:val="F8F8F2"/>
                          <w:sz w:val="23"/>
                          <w:szCs w:val="23"/>
                        </w:rPr>
                        <w:t>           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b/>
                          <w:bCs/>
                          <w:color w:val="CB7832"/>
                          <w:sz w:val="23"/>
                          <w:szCs w:val="23"/>
                        </w:rPr>
                        <w:t>return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: deserialized 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b/>
                          <w:bCs/>
                          <w:color w:val="CB7832"/>
                          <w:sz w:val="23"/>
                          <w:szCs w:val="23"/>
                        </w:rPr>
                        <w:t>list</w:t>
                      </w:r>
                      <w:r>
                        <w:rPr>
                          <w:rStyle w:val="eop"/>
                          <w:rFonts w:ascii="Courier New" w:hAnsi="Courier New" w:cs="Courier New"/>
                          <w:color w:val="CB7832"/>
                          <w:sz w:val="23"/>
                          <w:szCs w:val="23"/>
                        </w:rPr>
                        <w:t> </w:t>
                      </w:r>
                    </w:p>
                    <w:p w14:paraId="72B4D402" w14:textId="77777777" w:rsidR="005C04FC" w:rsidRDefault="005C04FC" w:rsidP="005C04FC">
                      <w:pPr>
                        <w:pStyle w:val="paragraph"/>
                        <w:shd w:val="clear" w:color="auto" w:fill="23241F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/>
                          <w:color w:val="F5F5F5"/>
                          <w:sz w:val="18"/>
                          <w:szCs w:val="18"/>
                        </w:rPr>
                      </w:pPr>
                      <w:r>
                        <w:rPr>
                          <w:rStyle w:val="normaltextrun"/>
                          <w:rFonts w:ascii="Cambria Math" w:hAnsi="Cambria Math" w:cs="Cambria Math"/>
                          <w:color w:val="F8F8F2"/>
                          <w:sz w:val="23"/>
                          <w:szCs w:val="23"/>
                        </w:rPr>
                        <w:t>       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normaltextrun"/>
                          <w:rFonts w:ascii="Courier New" w:hAnsi="Courier New" w:cs="Courier New"/>
                          <w:b/>
                          <w:bCs/>
                          <w:color w:val="CB7832"/>
                          <w:sz w:val="23"/>
                          <w:szCs w:val="23"/>
                        </w:rPr>
                        <w:t>main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>(</w:t>
                      </w:r>
                      <w:proofErr w:type="gramEnd"/>
                      <w:r>
                        <w:rPr>
                          <w:rStyle w:val="normaltextrun"/>
                          <w:rFonts w:ascii="Courier New" w:hAnsi="Courier New" w:cs="Courier New"/>
                          <w:b/>
                          <w:bCs/>
                          <w:color w:val="CB7832"/>
                          <w:sz w:val="23"/>
                          <w:szCs w:val="23"/>
                        </w:rPr>
                        <w:t>String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>args</w:t>
                      </w:r>
                      <w:proofErr w:type="spellEnd"/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[]): method 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b/>
                          <w:bCs/>
                          <w:color w:val="CB7832"/>
                          <w:sz w:val="23"/>
                          <w:szCs w:val="23"/>
                        </w:rPr>
                        <w:t>of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b/>
                          <w:bCs/>
                          <w:color w:val="CB7832"/>
                          <w:sz w:val="23"/>
                          <w:szCs w:val="23"/>
                        </w:rPr>
                        <w:t>type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b/>
                          <w:bCs/>
                          <w:color w:val="CB7832"/>
                          <w:sz w:val="23"/>
                          <w:szCs w:val="23"/>
                        </w:rPr>
                        <w:t>static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E0C46C"/>
                          <w:sz w:val="23"/>
                          <w:szCs w:val="23"/>
                        </w:rPr>
                        <w:t>void</w:t>
                      </w:r>
                      <w:r>
                        <w:rPr>
                          <w:rStyle w:val="eop"/>
                          <w:rFonts w:ascii="Courier New" w:hAnsi="Courier New" w:cs="Courier New"/>
                          <w:color w:val="E0C46C"/>
                          <w:sz w:val="23"/>
                          <w:szCs w:val="23"/>
                        </w:rPr>
                        <w:t> </w:t>
                      </w:r>
                    </w:p>
                    <w:p w14:paraId="1E3639D8" w14:textId="77777777" w:rsidR="005C04FC" w:rsidRDefault="005C04FC" w:rsidP="005C04FC">
                      <w:pPr>
                        <w:pStyle w:val="paragraph"/>
                        <w:shd w:val="clear" w:color="auto" w:fill="23241F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/>
                          <w:color w:val="F5F5F5"/>
                          <w:sz w:val="18"/>
                          <w:szCs w:val="18"/>
                        </w:rPr>
                      </w:pPr>
                      <w:r>
                        <w:rPr>
                          <w:rStyle w:val="normaltextrun"/>
                          <w:rFonts w:ascii="Cambria Math" w:hAnsi="Cambria Math" w:cs="Cambria Math"/>
                          <w:color w:val="F8F8F2"/>
                          <w:sz w:val="23"/>
                          <w:szCs w:val="23"/>
                        </w:rPr>
                        <w:t>               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b/>
                          <w:bCs/>
                          <w:color w:val="CB7832"/>
                          <w:sz w:val="23"/>
                          <w:szCs w:val="23"/>
                        </w:rPr>
                        <w:t>List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&lt;Book&gt; 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b/>
                          <w:bCs/>
                          <w:color w:val="CB7832"/>
                          <w:sz w:val="23"/>
                          <w:szCs w:val="23"/>
                        </w:rPr>
                        <w:t>list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: </w:t>
                      </w:r>
                      <w:proofErr w:type="gramStart"/>
                      <w:r>
                        <w:rPr>
                          <w:rStyle w:val="normaltextrun"/>
                          <w:rFonts w:ascii="Courier New" w:hAnsi="Courier New" w:cs="Courier New"/>
                          <w:b/>
                          <w:bCs/>
                          <w:color w:val="CB7832"/>
                          <w:sz w:val="23"/>
                          <w:szCs w:val="23"/>
                        </w:rPr>
                        <w:t>List</w:t>
                      </w:r>
                      <w:proofErr w:type="gramEnd"/>
                      <w:r>
                        <w:rPr>
                          <w:rStyle w:val="eop"/>
                          <w:rFonts w:ascii="Courier New" w:hAnsi="Courier New" w:cs="Courier New"/>
                          <w:color w:val="CB7832"/>
                          <w:sz w:val="23"/>
                          <w:szCs w:val="23"/>
                        </w:rPr>
                        <w:t> </w:t>
                      </w:r>
                    </w:p>
                    <w:p w14:paraId="2155D808" w14:textId="77777777" w:rsidR="005C04FC" w:rsidRDefault="005C04FC" w:rsidP="005C04FC">
                      <w:pPr>
                        <w:pStyle w:val="paragraph"/>
                        <w:shd w:val="clear" w:color="auto" w:fill="23241F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/>
                          <w:color w:val="F5F5F5"/>
                          <w:sz w:val="18"/>
                          <w:szCs w:val="18"/>
                        </w:rPr>
                      </w:pPr>
                      <w:r>
                        <w:rPr>
                          <w:rStyle w:val="normaltextrun"/>
                          <w:rFonts w:ascii="Cambria Math" w:hAnsi="Cambria Math" w:cs="Cambria Math"/>
                          <w:color w:val="F8F8F2"/>
                          <w:sz w:val="23"/>
                          <w:szCs w:val="23"/>
                        </w:rPr>
                        <w:t>               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 s: </w:t>
                      </w:r>
                      <w:proofErr w:type="spellStart"/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>FileStream</w:t>
                      </w:r>
                      <w:proofErr w:type="spellEnd"/>
                      <w:r>
                        <w:rPr>
                          <w:rStyle w:val="eop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> </w:t>
                      </w:r>
                    </w:p>
                    <w:p w14:paraId="754D6619" w14:textId="77777777" w:rsidR="005C04FC" w:rsidRDefault="005C04FC" w:rsidP="005C04FC">
                      <w:pPr>
                        <w:pStyle w:val="paragraph"/>
                        <w:shd w:val="clear" w:color="auto" w:fill="23241F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/>
                          <w:color w:val="F5F5F5"/>
                          <w:sz w:val="18"/>
                          <w:szCs w:val="18"/>
                        </w:rPr>
                      </w:pPr>
                      <w:r>
                        <w:rPr>
                          <w:rStyle w:val="normaltextrun"/>
                          <w:rFonts w:ascii="Cambria Math" w:hAnsi="Cambria Math" w:cs="Cambria Math"/>
                          <w:color w:val="F8F8F2"/>
                          <w:sz w:val="23"/>
                          <w:szCs w:val="23"/>
                        </w:rPr>
                        <w:t>               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 method calls:</w:t>
                      </w:r>
                      <w:r>
                        <w:rPr>
                          <w:rStyle w:val="eop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> </w:t>
                      </w:r>
                    </w:p>
                    <w:p w14:paraId="3552B9F4" w14:textId="77777777" w:rsidR="005C04FC" w:rsidRDefault="005C04FC" w:rsidP="005C04FC">
                      <w:pPr>
                        <w:pStyle w:val="paragraph"/>
                        <w:shd w:val="clear" w:color="auto" w:fill="23241F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/>
                          <w:color w:val="F5F5F5"/>
                          <w:sz w:val="18"/>
                          <w:szCs w:val="18"/>
                        </w:rPr>
                      </w:pPr>
                      <w:r>
                        <w:rPr>
                          <w:rStyle w:val="normaltextrun"/>
                          <w:rFonts w:ascii="Cambria Math" w:hAnsi="Cambria Math" w:cs="Cambria Math"/>
                          <w:color w:val="F8F8F2"/>
                          <w:sz w:val="23"/>
                          <w:szCs w:val="23"/>
                        </w:rPr>
                        <w:t>                   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 Ser(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b/>
                          <w:bCs/>
                          <w:color w:val="CB7832"/>
                          <w:sz w:val="23"/>
                          <w:szCs w:val="23"/>
                        </w:rPr>
                        <w:t>list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rStyle w:val="eop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> </w:t>
                      </w:r>
                    </w:p>
                    <w:p w14:paraId="41B49CA2" w14:textId="77777777" w:rsidR="005C04FC" w:rsidRDefault="005C04FC" w:rsidP="005C04FC">
                      <w:pPr>
                        <w:pStyle w:val="paragraph"/>
                        <w:shd w:val="clear" w:color="auto" w:fill="23241F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/>
                          <w:color w:val="F5F5F5"/>
                          <w:sz w:val="18"/>
                          <w:szCs w:val="18"/>
                        </w:rPr>
                      </w:pPr>
                      <w:r>
                        <w:rPr>
                          <w:rStyle w:val="normaltextrun"/>
                          <w:rFonts w:ascii="Cambria Math" w:hAnsi="Cambria Math" w:cs="Cambria Math"/>
                          <w:color w:val="F8F8F2"/>
                          <w:sz w:val="23"/>
                          <w:szCs w:val="23"/>
                        </w:rPr>
                        <w:t>                   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>Deser</w:t>
                      </w:r>
                      <w:proofErr w:type="spellEnd"/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>(s)</w:t>
                      </w:r>
                      <w:r>
                        <w:rPr>
                          <w:rStyle w:val="eop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> </w:t>
                      </w:r>
                    </w:p>
                    <w:p w14:paraId="48E9C845" w14:textId="77777777" w:rsidR="005C04FC" w:rsidRDefault="005C04FC" w:rsidP="005C04FC">
                      <w:pPr>
                        <w:pStyle w:val="paragraph"/>
                        <w:spacing w:before="0" w:after="0"/>
                        <w:textAlignment w:val="baseline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Style w:val="normaltextrun"/>
                          <w:rFonts w:ascii="Arial" w:hAnsi="Arial" w:cs="Arial"/>
                          <w:b/>
                          <w:bCs/>
                          <w:color w:val="3D3C40"/>
                          <w:sz w:val="26"/>
                          <w:szCs w:val="26"/>
                        </w:rPr>
                        <w:t>Task:</w:t>
                      </w:r>
                      <w:r>
                        <w:rPr>
                          <w:rStyle w:val="eop"/>
                          <w:rFonts w:ascii="Arial" w:hAnsi="Arial" w:cs="Arial"/>
                          <w:color w:val="3D3C40"/>
                          <w:sz w:val="26"/>
                          <w:szCs w:val="26"/>
                        </w:rPr>
                        <w:t> </w:t>
                      </w:r>
                    </w:p>
                    <w:p w14:paraId="4BB4DB9A" w14:textId="77777777" w:rsidR="005C04FC" w:rsidRDefault="005C04FC" w:rsidP="005C04FC">
                      <w:pPr>
                        <w:pStyle w:val="paragraph"/>
                        <w:spacing w:before="0" w:after="0"/>
                        <w:textAlignment w:val="baseline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Style w:val="normaltextrun"/>
                          <w:rFonts w:ascii="Arial" w:hAnsi="Arial" w:cs="Arial"/>
                          <w:color w:val="3D3C40"/>
                          <w:sz w:val="26"/>
                          <w:szCs w:val="26"/>
                        </w:rPr>
                        <w:t>Create a Book class with</w:t>
                      </w:r>
                      <w:r>
                        <w:rPr>
                          <w:rStyle w:val="normaltextrun"/>
                          <w:rFonts w:ascii="Arial" w:hAnsi="Arial" w:cs="Arial"/>
                          <w:b/>
                          <w:bCs/>
                          <w:color w:val="3D3C40"/>
                          <w:sz w:val="26"/>
                          <w:szCs w:val="26"/>
                        </w:rPr>
                        <w:t> string Name, string Price, string Author, string Year attributes,</w:t>
                      </w:r>
                      <w:r>
                        <w:rPr>
                          <w:rStyle w:val="normaltextrun"/>
                          <w:rFonts w:ascii="Arial" w:hAnsi="Arial" w:cs="Arial"/>
                          <w:color w:val="3D3C40"/>
                          <w:sz w:val="26"/>
                          <w:szCs w:val="26"/>
                        </w:rPr>
                        <w:t xml:space="preserve"> your task is to implement the below given methods </w:t>
                      </w:r>
                      <w:proofErr w:type="gramStart"/>
                      <w:r>
                        <w:rPr>
                          <w:rStyle w:val="normaltextrun"/>
                          <w:rFonts w:ascii="Arial" w:hAnsi="Arial" w:cs="Arial"/>
                          <w:color w:val="3D3C40"/>
                          <w:sz w:val="26"/>
                          <w:szCs w:val="26"/>
                        </w:rPr>
                        <w:t>in order to</w:t>
                      </w:r>
                      <w:proofErr w:type="gramEnd"/>
                      <w:r>
                        <w:rPr>
                          <w:rStyle w:val="normaltextrun"/>
                          <w:rFonts w:ascii="Arial" w:hAnsi="Arial" w:cs="Arial"/>
                          <w:color w:val="3D3C40"/>
                          <w:sz w:val="26"/>
                          <w:szCs w:val="26"/>
                        </w:rPr>
                        <w:t xml:space="preserve"> perform serialization and deserialization.</w:t>
                      </w:r>
                      <w:r>
                        <w:rPr>
                          <w:rStyle w:val="eop"/>
                          <w:rFonts w:ascii="Arial" w:hAnsi="Arial" w:cs="Arial"/>
                          <w:color w:val="3D3C40"/>
                          <w:sz w:val="26"/>
                          <w:szCs w:val="26"/>
                        </w:rPr>
                        <w:t> </w:t>
                      </w:r>
                    </w:p>
                    <w:p w14:paraId="7459894B" w14:textId="77777777" w:rsidR="005C04FC" w:rsidRDefault="005C04FC" w:rsidP="005C04FC">
                      <w:pPr>
                        <w:pStyle w:val="paragraph"/>
                        <w:numPr>
                          <w:ilvl w:val="0"/>
                          <w:numId w:val="27"/>
                        </w:numPr>
                        <w:spacing w:before="0" w:beforeAutospacing="0" w:after="0" w:afterAutospacing="0"/>
                        <w:ind w:left="360" w:firstLine="0"/>
                        <w:textAlignment w:val="baseline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Style w:val="normaltextrun"/>
                          <w:rFonts w:ascii="Arial" w:hAnsi="Arial" w:cs="Arial"/>
                          <w:color w:val="3D3C40"/>
                          <w:sz w:val="26"/>
                          <w:szCs w:val="26"/>
                        </w:rPr>
                        <w:t>Define getter setter method using </w:t>
                      </w:r>
                      <w:r>
                        <w:rPr>
                          <w:rStyle w:val="normaltextrun"/>
                          <w:rFonts w:ascii="Arial" w:hAnsi="Arial" w:cs="Arial"/>
                          <w:b/>
                          <w:bCs/>
                          <w:color w:val="3D3C40"/>
                          <w:sz w:val="26"/>
                          <w:szCs w:val="26"/>
                        </w:rPr>
                        <w:t>Auto Implementation Property</w:t>
                      </w:r>
                      <w:r>
                        <w:rPr>
                          <w:rStyle w:val="eop"/>
                          <w:rFonts w:ascii="Arial" w:hAnsi="Arial" w:cs="Arial"/>
                          <w:color w:val="3D3C40"/>
                          <w:sz w:val="26"/>
                          <w:szCs w:val="26"/>
                        </w:rPr>
                        <w:t> </w:t>
                      </w:r>
                    </w:p>
                    <w:p w14:paraId="29F50718" w14:textId="77777777" w:rsidR="005C04FC" w:rsidRDefault="005C04FC" w:rsidP="005C04FC">
                      <w:pPr>
                        <w:pStyle w:val="paragraph"/>
                        <w:numPr>
                          <w:ilvl w:val="0"/>
                          <w:numId w:val="27"/>
                        </w:numPr>
                        <w:spacing w:before="0" w:beforeAutospacing="0" w:after="0" w:afterAutospacing="0"/>
                        <w:ind w:left="360" w:firstLine="0"/>
                        <w:textAlignment w:val="baseline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Style w:val="normaltextrun"/>
                          <w:rFonts w:ascii="Arial" w:hAnsi="Arial" w:cs="Arial"/>
                          <w:color w:val="3D3C40"/>
                          <w:sz w:val="26"/>
                          <w:szCs w:val="26"/>
                        </w:rPr>
                        <w:t>Define parameterized constructor.</w:t>
                      </w:r>
                      <w:r>
                        <w:rPr>
                          <w:rStyle w:val="eop"/>
                          <w:rFonts w:ascii="Arial" w:hAnsi="Arial" w:cs="Arial"/>
                          <w:color w:val="3D3C40"/>
                          <w:sz w:val="26"/>
                          <w:szCs w:val="26"/>
                        </w:rPr>
                        <w:t> </w:t>
                      </w:r>
                    </w:p>
                    <w:p w14:paraId="381DFF82" w14:textId="77777777" w:rsidR="005C04FC" w:rsidRDefault="005C04FC" w:rsidP="005C04FC">
                      <w:pPr>
                        <w:pStyle w:val="paragraph"/>
                        <w:numPr>
                          <w:ilvl w:val="0"/>
                          <w:numId w:val="27"/>
                        </w:numPr>
                        <w:spacing w:before="0" w:beforeAutospacing="0" w:after="0" w:afterAutospacing="0"/>
                        <w:ind w:left="360" w:firstLine="0"/>
                        <w:textAlignment w:val="baseline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Style w:val="normaltextrun"/>
                          <w:rFonts w:ascii="Arial" w:hAnsi="Arial" w:cs="Arial"/>
                          <w:color w:val="3D3C40"/>
                          <w:sz w:val="26"/>
                          <w:szCs w:val="26"/>
                        </w:rPr>
                        <w:t>Implement </w:t>
                      </w:r>
                      <w:proofErr w:type="gramStart"/>
                      <w:r>
                        <w:rPr>
                          <w:rStyle w:val="normaltextrun"/>
                          <w:rFonts w:ascii="Arial" w:hAnsi="Arial" w:cs="Arial"/>
                          <w:b/>
                          <w:bCs/>
                          <w:color w:val="3D3C40"/>
                          <w:sz w:val="26"/>
                          <w:szCs w:val="26"/>
                        </w:rPr>
                        <w:t>Ser(</w:t>
                      </w:r>
                      <w:proofErr w:type="gramEnd"/>
                      <w:r>
                        <w:rPr>
                          <w:rStyle w:val="normaltextrun"/>
                          <w:rFonts w:ascii="Arial" w:hAnsi="Arial" w:cs="Arial"/>
                          <w:b/>
                          <w:bCs/>
                          <w:color w:val="3D3C40"/>
                          <w:sz w:val="26"/>
                          <w:szCs w:val="26"/>
                        </w:rPr>
                        <w:t>List&lt;Book&gt; books)</w:t>
                      </w:r>
                      <w:r>
                        <w:rPr>
                          <w:rStyle w:val="normaltextrun"/>
                          <w:rFonts w:ascii="Arial" w:hAnsi="Arial" w:cs="Arial"/>
                          <w:color w:val="3D3C40"/>
                          <w:sz w:val="26"/>
                          <w:szCs w:val="26"/>
                        </w:rPr>
                        <w:t xml:space="preserve"> method to serialize List&lt;Book&gt;. The serialization, which takes place should be done by sending the Serialize message to the </w:t>
                      </w:r>
                      <w:proofErr w:type="spellStart"/>
                      <w:r>
                        <w:rPr>
                          <w:rStyle w:val="normaltextrun"/>
                          <w:rFonts w:ascii="Arial" w:hAnsi="Arial" w:cs="Arial"/>
                          <w:color w:val="3D3C40"/>
                          <w:sz w:val="26"/>
                          <w:szCs w:val="26"/>
                        </w:rPr>
                        <w:t>BinaryFormatter</w:t>
                      </w:r>
                      <w:proofErr w:type="spellEnd"/>
                      <w:r>
                        <w:rPr>
                          <w:rStyle w:val="normaltextrun"/>
                          <w:rFonts w:ascii="Arial" w:hAnsi="Arial" w:cs="Arial"/>
                          <w:color w:val="3D3C40"/>
                          <w:sz w:val="26"/>
                          <w:szCs w:val="26"/>
                        </w:rPr>
                        <w:t xml:space="preserve"> object and serialize it to the file called </w:t>
                      </w:r>
                      <w:proofErr w:type="gramStart"/>
                      <w:r>
                        <w:rPr>
                          <w:rStyle w:val="normaltextrun"/>
                          <w:rFonts w:ascii="Arial" w:hAnsi="Arial" w:cs="Arial"/>
                          <w:color w:val="3D3C40"/>
                          <w:sz w:val="26"/>
                          <w:szCs w:val="26"/>
                        </w:rPr>
                        <w:t>bks.txt.(</w:t>
                      </w:r>
                      <w:proofErr w:type="gramEnd"/>
                      <w:r>
                        <w:rPr>
                          <w:rStyle w:val="normaltextrun"/>
                          <w:rFonts w:ascii="Arial" w:hAnsi="Arial" w:cs="Arial"/>
                          <w:color w:val="3D3C40"/>
                          <w:sz w:val="26"/>
                          <w:szCs w:val="26"/>
                        </w:rPr>
                        <w:t xml:space="preserve">The serialization relies on a binary stream, represented by an instance of class </w:t>
                      </w:r>
                      <w:proofErr w:type="spellStart"/>
                      <w:r>
                        <w:rPr>
                          <w:rStyle w:val="normaltextrun"/>
                          <w:rFonts w:ascii="Arial" w:hAnsi="Arial" w:cs="Arial"/>
                          <w:color w:val="3D3C40"/>
                          <w:sz w:val="26"/>
                          <w:szCs w:val="26"/>
                        </w:rPr>
                        <w:t>Filestream</w:t>
                      </w:r>
                      <w:proofErr w:type="spellEnd"/>
                      <w:r>
                        <w:rPr>
                          <w:rStyle w:val="normaltextrun"/>
                          <w:rFonts w:ascii="Arial" w:hAnsi="Arial" w:cs="Arial"/>
                          <w:color w:val="3D3C40"/>
                          <w:sz w:val="26"/>
                          <w:szCs w:val="26"/>
                        </w:rPr>
                        <w:t>)</w:t>
                      </w:r>
                      <w:r>
                        <w:rPr>
                          <w:rStyle w:val="eop"/>
                          <w:rFonts w:ascii="Arial" w:hAnsi="Arial" w:cs="Arial"/>
                          <w:color w:val="3D3C40"/>
                          <w:sz w:val="26"/>
                          <w:szCs w:val="26"/>
                        </w:rPr>
                        <w:t> </w:t>
                      </w:r>
                    </w:p>
                    <w:p w14:paraId="71DFE542" w14:textId="77777777" w:rsidR="005C04FC" w:rsidRDefault="005C04FC" w:rsidP="005C04FC">
                      <w:pPr>
                        <w:pStyle w:val="paragraph"/>
                        <w:numPr>
                          <w:ilvl w:val="0"/>
                          <w:numId w:val="27"/>
                        </w:numPr>
                        <w:spacing w:before="0" w:beforeAutospacing="0" w:after="0" w:afterAutospacing="0"/>
                        <w:ind w:left="360" w:firstLine="0"/>
                        <w:textAlignment w:val="baseline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Style w:val="normaltextrun"/>
                          <w:rFonts w:ascii="Arial" w:hAnsi="Arial" w:cs="Arial"/>
                          <w:color w:val="3D3C40"/>
                          <w:sz w:val="26"/>
                          <w:szCs w:val="26"/>
                        </w:rPr>
                        <w:t>Implement </w:t>
                      </w:r>
                      <w:proofErr w:type="spellStart"/>
                      <w:proofErr w:type="gramStart"/>
                      <w:r>
                        <w:rPr>
                          <w:rStyle w:val="normaltextrun"/>
                          <w:rFonts w:ascii="Arial" w:hAnsi="Arial" w:cs="Arial"/>
                          <w:b/>
                          <w:bCs/>
                          <w:color w:val="3D3C40"/>
                          <w:sz w:val="26"/>
                          <w:szCs w:val="26"/>
                        </w:rPr>
                        <w:t>Deser</w:t>
                      </w:r>
                      <w:proofErr w:type="spellEnd"/>
                      <w:r>
                        <w:rPr>
                          <w:rStyle w:val="normaltextrun"/>
                          <w:rFonts w:ascii="Arial" w:hAnsi="Arial" w:cs="Arial"/>
                          <w:b/>
                          <w:bCs/>
                          <w:color w:val="3D3C40"/>
                          <w:sz w:val="26"/>
                          <w:szCs w:val="26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Style w:val="normaltextrun"/>
                          <w:rFonts w:ascii="Arial" w:hAnsi="Arial" w:cs="Arial"/>
                          <w:b/>
                          <w:bCs/>
                          <w:color w:val="3D3C40"/>
                          <w:sz w:val="26"/>
                          <w:szCs w:val="26"/>
                        </w:rPr>
                        <w:t>FileStream</w:t>
                      </w:r>
                      <w:proofErr w:type="spellEnd"/>
                      <w:r>
                        <w:rPr>
                          <w:rStyle w:val="normaltextrun"/>
                          <w:rFonts w:ascii="Arial" w:hAnsi="Arial" w:cs="Arial"/>
                          <w:b/>
                          <w:bCs/>
                          <w:color w:val="3D3C40"/>
                          <w:sz w:val="26"/>
                          <w:szCs w:val="26"/>
                        </w:rPr>
                        <w:t xml:space="preserve"> s)</w:t>
                      </w:r>
                      <w:r>
                        <w:rPr>
                          <w:rStyle w:val="normaltextrun"/>
                          <w:rFonts w:ascii="Arial" w:hAnsi="Arial" w:cs="Arial"/>
                          <w:color w:val="3D3C40"/>
                          <w:sz w:val="26"/>
                          <w:szCs w:val="26"/>
                        </w:rPr>
                        <w:t> method to deserialize the list from the file .</w:t>
                      </w:r>
                      <w:r>
                        <w:rPr>
                          <w:rStyle w:val="eop"/>
                          <w:rFonts w:ascii="Arial" w:hAnsi="Arial" w:cs="Arial"/>
                          <w:color w:val="3D3C40"/>
                          <w:sz w:val="26"/>
                          <w:szCs w:val="26"/>
                        </w:rPr>
                        <w:t> </w:t>
                      </w:r>
                    </w:p>
                    <w:p w14:paraId="356AF64F" w14:textId="77777777" w:rsidR="005C04FC" w:rsidRDefault="005C04FC" w:rsidP="005C04FC">
                      <w:pPr>
                        <w:pStyle w:val="paragraph"/>
                        <w:spacing w:before="0" w:after="0"/>
                        <w:textAlignment w:val="baseline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Style w:val="normaltextrun"/>
                          <w:rFonts w:ascii="Arial" w:hAnsi="Arial" w:cs="Arial"/>
                          <w:b/>
                          <w:bCs/>
                          <w:color w:val="3D3C40"/>
                          <w:sz w:val="26"/>
                          <w:szCs w:val="26"/>
                        </w:rPr>
                        <w:t>Note:</w:t>
                      </w:r>
                      <w:r>
                        <w:rPr>
                          <w:rStyle w:val="eop"/>
                          <w:rFonts w:ascii="Arial" w:hAnsi="Arial" w:cs="Arial"/>
                          <w:color w:val="3D3C40"/>
                          <w:sz w:val="26"/>
                          <w:szCs w:val="26"/>
                        </w:rPr>
                        <w:t> </w:t>
                      </w:r>
                    </w:p>
                    <w:p w14:paraId="63780CBD" w14:textId="77777777" w:rsidR="005C04FC" w:rsidRDefault="005C04FC" w:rsidP="005C04FC">
                      <w:pPr>
                        <w:pStyle w:val="paragraph"/>
                        <w:spacing w:before="0" w:after="0"/>
                        <w:textAlignment w:val="baseline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Style w:val="normaltextrun"/>
                          <w:rFonts w:ascii="Arial" w:hAnsi="Arial" w:cs="Arial"/>
                          <w:color w:val="3D3C40"/>
                          <w:sz w:val="26"/>
                          <w:szCs w:val="26"/>
                        </w:rPr>
                        <w:t>The class which needs to be serialized needs to have the [Serializable] attribute.</w:t>
                      </w:r>
                      <w:r>
                        <w:rPr>
                          <w:rStyle w:val="eop"/>
                          <w:rFonts w:ascii="Arial" w:hAnsi="Arial" w:cs="Arial"/>
                          <w:color w:val="3D3C40"/>
                          <w:sz w:val="26"/>
                          <w:szCs w:val="26"/>
                        </w:rPr>
                        <w:t> </w:t>
                      </w:r>
                    </w:p>
                    <w:p w14:paraId="0F8D98E9" w14:textId="77777777" w:rsidR="005C04FC" w:rsidRDefault="005C04FC" w:rsidP="005C04FC">
                      <w:pPr>
                        <w:pStyle w:val="paragraph"/>
                        <w:spacing w:before="0" w:after="0"/>
                        <w:textAlignment w:val="baseline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Style w:val="normaltextrun"/>
                          <w:rFonts w:ascii="Arial" w:hAnsi="Arial" w:cs="Arial"/>
                          <w:b/>
                          <w:bCs/>
                          <w:color w:val="000000"/>
                          <w:sz w:val="26"/>
                          <w:szCs w:val="26"/>
                        </w:rPr>
                        <w:t>IMPORTANT:</w:t>
                      </w:r>
                      <w:r>
                        <w:rPr>
                          <w:rStyle w:val="eop"/>
                          <w:rFonts w:ascii="Arial" w:hAnsi="Arial" w:cs="Arial"/>
                          <w:color w:val="000000"/>
                          <w:sz w:val="26"/>
                          <w:szCs w:val="26"/>
                        </w:rPr>
                        <w:t> </w:t>
                      </w:r>
                    </w:p>
                    <w:p w14:paraId="462FEBD9" w14:textId="77777777" w:rsidR="005C04FC" w:rsidRDefault="005C04FC" w:rsidP="005C04FC">
                      <w:pPr>
                        <w:pStyle w:val="paragraph"/>
                        <w:numPr>
                          <w:ilvl w:val="0"/>
                          <w:numId w:val="28"/>
                        </w:numPr>
                        <w:spacing w:before="0" w:beforeAutospacing="0" w:after="0" w:afterAutospacing="0"/>
                        <w:ind w:left="360" w:firstLine="0"/>
                        <w:textAlignment w:val="baseline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Style w:val="normaltextrun"/>
                          <w:rFonts w:ascii="Arial" w:hAnsi="Arial" w:cs="Arial"/>
                          <w:color w:val="000000"/>
                          <w:sz w:val="26"/>
                          <w:szCs w:val="26"/>
                        </w:rPr>
                        <w:t xml:space="preserve"> If you want to test your program you can implement a </w:t>
                      </w:r>
                      <w:proofErr w:type="gramStart"/>
                      <w:r>
                        <w:rPr>
                          <w:rStyle w:val="normaltextrun"/>
                          <w:rFonts w:ascii="Arial" w:hAnsi="Arial" w:cs="Arial"/>
                          <w:color w:val="000000"/>
                          <w:sz w:val="26"/>
                          <w:szCs w:val="26"/>
                        </w:rPr>
                        <w:t>Main(</w:t>
                      </w:r>
                      <w:proofErr w:type="gramEnd"/>
                      <w:r>
                        <w:rPr>
                          <w:rStyle w:val="normaltextrun"/>
                          <w:rFonts w:ascii="Arial" w:hAnsi="Arial" w:cs="Arial"/>
                          <w:color w:val="000000"/>
                          <w:sz w:val="26"/>
                          <w:szCs w:val="26"/>
                        </w:rPr>
                        <w:t>) function given in the stub and you can use RUN CODE to test your Main() provided you have made valid function calls with valid data required.</w:t>
                      </w:r>
                      <w:r>
                        <w:rPr>
                          <w:rStyle w:val="eop"/>
                          <w:rFonts w:ascii="Arial" w:hAnsi="Arial" w:cs="Arial"/>
                          <w:color w:val="000000"/>
                          <w:sz w:val="26"/>
                          <w:szCs w:val="26"/>
                        </w:rPr>
                        <w:t> </w:t>
                      </w:r>
                    </w:p>
                    <w:p w14:paraId="3777CF6E" w14:textId="77777777" w:rsidR="005C04FC" w:rsidRDefault="005C04FC" w:rsidP="005C04FC">
                      <w:pPr>
                        <w:pStyle w:val="paragraph"/>
                        <w:spacing w:before="0" w:after="0"/>
                        <w:textAlignment w:val="baseline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Style w:val="normaltextrun"/>
                          <w:rFonts w:ascii="Arial" w:hAnsi="Arial" w:cs="Arial"/>
                          <w:b/>
                          <w:bCs/>
                          <w:color w:val="3D3C40"/>
                          <w:sz w:val="26"/>
                          <w:szCs w:val="26"/>
                        </w:rPr>
                        <w:t>Sample Input</w:t>
                      </w:r>
                      <w:r>
                        <w:rPr>
                          <w:rStyle w:val="eop"/>
                          <w:rFonts w:ascii="Arial" w:hAnsi="Arial" w:cs="Arial"/>
                          <w:color w:val="3D3C40"/>
                          <w:sz w:val="26"/>
                          <w:szCs w:val="26"/>
                        </w:rPr>
                        <w:t> </w:t>
                      </w:r>
                    </w:p>
                    <w:p w14:paraId="0A5D8282" w14:textId="77777777" w:rsidR="005C04FC" w:rsidRDefault="005C04FC" w:rsidP="005C04FC">
                      <w:pPr>
                        <w:pStyle w:val="paragraph"/>
                        <w:shd w:val="clear" w:color="auto" w:fill="23241F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/>
                          <w:color w:val="F5F5F5"/>
                          <w:sz w:val="18"/>
                          <w:szCs w:val="18"/>
                        </w:rPr>
                      </w:pP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Book first = 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b/>
                          <w:bCs/>
                          <w:color w:val="CB7832"/>
                          <w:sz w:val="23"/>
                          <w:szCs w:val="23"/>
                        </w:rPr>
                        <w:t>new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Book( 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6A8759"/>
                          <w:sz w:val="23"/>
                          <w:szCs w:val="23"/>
                        </w:rPr>
                        <w:t>"</w:t>
                      </w:r>
                      <w:proofErr w:type="gramEnd"/>
                      <w:r>
                        <w:rPr>
                          <w:rStyle w:val="normaltextrun"/>
                          <w:rFonts w:ascii="Courier New" w:hAnsi="Courier New" w:cs="Courier New"/>
                          <w:color w:val="6A8759"/>
                          <w:sz w:val="23"/>
                          <w:szCs w:val="23"/>
                        </w:rPr>
                        <w:t>Alchemist"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, 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6896BA"/>
                          <w:sz w:val="23"/>
                          <w:szCs w:val="23"/>
                        </w:rPr>
                        <w:t>175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, 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6A8759"/>
                          <w:sz w:val="23"/>
                          <w:szCs w:val="23"/>
                        </w:rPr>
                        <w:t>"Paulo Coelho"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, 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6896BA"/>
                          <w:sz w:val="23"/>
                          <w:szCs w:val="23"/>
                        </w:rPr>
                        <w:t>1988</w:t>
                      </w:r>
                      <w:r>
                        <w:rPr>
                          <w:rStyle w:val="normaltextrun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 xml:space="preserve"> );</w:t>
                      </w:r>
                      <w:r>
                        <w:rPr>
                          <w:rStyle w:val="eop"/>
                          <w:rFonts w:ascii="Courier New" w:hAnsi="Courier New" w:cs="Courier New"/>
                          <w:color w:val="F8F8F2"/>
                          <w:sz w:val="23"/>
                          <w:szCs w:val="23"/>
                        </w:rPr>
                        <w:t> </w:t>
                      </w:r>
                    </w:p>
                    <w:p w14:paraId="769417B4" w14:textId="77777777" w:rsidR="005C04FC" w:rsidRDefault="005C04FC" w:rsidP="00D7640D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1772D032" w14:textId="77777777" w:rsidR="00276EA3" w:rsidRDefault="00276EA3" w:rsidP="00D7640D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537B1EBA" w14:textId="14FF0BC2" w:rsidR="00D7640D" w:rsidRPr="00B53967" w:rsidRDefault="00F34240" w:rsidP="00D7640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34240">
                        <w:rPr>
                          <w:b/>
                          <w:bCs/>
                        </w:rPr>
                        <w:t>mentioned otherwise.</w:t>
                      </w:r>
                    </w:p>
                  </w:txbxContent>
                </v:textbox>
              </v:rect>
            </w:pict>
          </mc:Fallback>
        </mc:AlternateContent>
      </w:r>
    </w:p>
    <w:p w14:paraId="094BB8D7" w14:textId="6025B991" w:rsidR="00BF783B" w:rsidRDefault="00BF783B" w:rsidP="00276EA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311C0BD" w14:textId="77777777" w:rsidR="00BF783B" w:rsidRDefault="00BF783B" w:rsidP="00276EA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7727182" w14:textId="29123EE8" w:rsidR="00BF783B" w:rsidRDefault="00BF783B" w:rsidP="00276EA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007A4F8" w14:textId="77777777" w:rsidR="00B328E0" w:rsidRDefault="00B328E0" w:rsidP="00B328E0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D3C40"/>
          <w:sz w:val="26"/>
          <w:szCs w:val="26"/>
        </w:rPr>
        <w:t>Specifications:</w:t>
      </w:r>
      <w:r>
        <w:rPr>
          <w:rStyle w:val="eop"/>
          <w:rFonts w:ascii="Arial" w:hAnsi="Arial" w:cs="Arial"/>
          <w:color w:val="3D3C40"/>
          <w:sz w:val="26"/>
          <w:szCs w:val="26"/>
        </w:rPr>
        <w:t> </w:t>
      </w:r>
    </w:p>
    <w:p w14:paraId="20509AEF" w14:textId="77777777" w:rsidR="00B328E0" w:rsidRDefault="00B328E0" w:rsidP="00B328E0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class definitions: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4F547853" w14:textId="77777777" w:rsidR="00B328E0" w:rsidRDefault="00B328E0" w:rsidP="00B328E0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ambria Math" w:hAnsi="Cambria Math" w:cs="Cambria Math"/>
          <w:color w:val="F8F8F2"/>
          <w:sz w:val="23"/>
          <w:szCs w:val="23"/>
        </w:rPr>
        <w:t> 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class Book: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7698D626" w14:textId="77777777" w:rsidR="00B328E0" w:rsidRDefault="00B328E0" w:rsidP="00B328E0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ambria Math" w:hAnsi="Cambria Math" w:cs="Cambria Math"/>
          <w:color w:val="F8F8F2"/>
          <w:sz w:val="23"/>
          <w:szCs w:val="23"/>
        </w:rPr>
        <w:t>     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method </w:t>
      </w:r>
      <w:proofErr w:type="spellStart"/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definitons</w:t>
      </w:r>
      <w:proofErr w:type="spellEnd"/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: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605C7361" w14:textId="77777777" w:rsidR="00B328E0" w:rsidRDefault="00B328E0" w:rsidP="00B328E0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ambria Math" w:hAnsi="Cambria Math" w:cs="Cambria Math"/>
          <w:color w:val="F8F8F2"/>
          <w:sz w:val="23"/>
          <w:szCs w:val="23"/>
        </w:rPr>
        <w:t>       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Name: Implement getter setter method (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use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Auto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Implementation Property)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55C32894" w14:textId="77777777" w:rsidR="00B328E0" w:rsidRDefault="00B328E0" w:rsidP="00B328E0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ambria Math" w:hAnsi="Cambria Math" w:cs="Cambria Math"/>
          <w:color w:val="F8F8F2"/>
          <w:sz w:val="23"/>
          <w:szCs w:val="23"/>
        </w:rPr>
        <w:t>           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return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type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: </w:t>
      </w:r>
      <w:proofErr w:type="gramStart"/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string</w:t>
      </w:r>
      <w:proofErr w:type="gramEnd"/>
      <w:r>
        <w:rPr>
          <w:rStyle w:val="eop"/>
          <w:rFonts w:ascii="Courier New" w:hAnsi="Courier New" w:cs="Courier New"/>
          <w:color w:val="CB7832"/>
          <w:sz w:val="23"/>
          <w:szCs w:val="23"/>
        </w:rPr>
        <w:t> </w:t>
      </w:r>
    </w:p>
    <w:p w14:paraId="3AF89586" w14:textId="77777777" w:rsidR="00B328E0" w:rsidRDefault="00B328E0" w:rsidP="00B328E0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ambria Math" w:hAnsi="Cambria Math" w:cs="Cambria Math"/>
          <w:color w:val="F8F8F2"/>
          <w:sz w:val="23"/>
          <w:szCs w:val="23"/>
        </w:rPr>
        <w:t>           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visibility: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public</w:t>
      </w:r>
      <w:r>
        <w:rPr>
          <w:rStyle w:val="eop"/>
          <w:rFonts w:ascii="Courier New" w:hAnsi="Courier New" w:cs="Courier New"/>
          <w:color w:val="CB7832"/>
          <w:sz w:val="23"/>
          <w:szCs w:val="23"/>
        </w:rPr>
        <w:t> </w:t>
      </w:r>
    </w:p>
    <w:p w14:paraId="6D8D14C3" w14:textId="77777777" w:rsidR="00B328E0" w:rsidRDefault="00B328E0" w:rsidP="00B328E0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ambria Math" w:hAnsi="Cambria Math" w:cs="Cambria Math"/>
          <w:color w:val="F8F8F2"/>
          <w:sz w:val="23"/>
          <w:szCs w:val="23"/>
        </w:rPr>
        <w:t>       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Price: Implement getter setter method (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use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Auto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Implementation Property)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586269EF" w14:textId="77777777" w:rsidR="00B328E0" w:rsidRDefault="00B328E0" w:rsidP="00B328E0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ambria Math" w:hAnsi="Cambria Math" w:cs="Cambria Math"/>
          <w:color w:val="F8F8F2"/>
          <w:sz w:val="23"/>
          <w:szCs w:val="23"/>
        </w:rPr>
        <w:t>           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return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type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: </w:t>
      </w:r>
      <w:proofErr w:type="gramStart"/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string</w:t>
      </w:r>
      <w:proofErr w:type="gramEnd"/>
      <w:r>
        <w:rPr>
          <w:rStyle w:val="eop"/>
          <w:rFonts w:ascii="Courier New" w:hAnsi="Courier New" w:cs="Courier New"/>
          <w:color w:val="CB7832"/>
          <w:sz w:val="23"/>
          <w:szCs w:val="23"/>
        </w:rPr>
        <w:t> </w:t>
      </w:r>
    </w:p>
    <w:p w14:paraId="5286E1A5" w14:textId="77777777" w:rsidR="00B328E0" w:rsidRDefault="00B328E0" w:rsidP="00B328E0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ambria Math" w:hAnsi="Cambria Math" w:cs="Cambria Math"/>
          <w:color w:val="F8F8F2"/>
          <w:sz w:val="23"/>
          <w:szCs w:val="23"/>
        </w:rPr>
        <w:t>           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visibility: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public</w:t>
      </w:r>
      <w:r>
        <w:rPr>
          <w:rStyle w:val="eop"/>
          <w:rFonts w:ascii="Courier New" w:hAnsi="Courier New" w:cs="Courier New"/>
          <w:color w:val="CB7832"/>
          <w:sz w:val="23"/>
          <w:szCs w:val="23"/>
        </w:rPr>
        <w:t> </w:t>
      </w:r>
    </w:p>
    <w:p w14:paraId="1B8B5F65" w14:textId="77777777" w:rsidR="00B328E0" w:rsidRDefault="00B328E0" w:rsidP="00B328E0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ambria Math" w:hAnsi="Cambria Math" w:cs="Cambria Math"/>
          <w:color w:val="F8F8F2"/>
          <w:sz w:val="23"/>
          <w:szCs w:val="23"/>
        </w:rPr>
        <w:t>       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Author: Implement getter setter method (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use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Auto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Implementation Property)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4CD7611C" w14:textId="77777777" w:rsidR="00B328E0" w:rsidRDefault="00B328E0" w:rsidP="00B328E0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ambria Math" w:hAnsi="Cambria Math" w:cs="Cambria Math"/>
          <w:color w:val="F8F8F2"/>
          <w:sz w:val="23"/>
          <w:szCs w:val="23"/>
        </w:rPr>
        <w:t>           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return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type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: </w:t>
      </w:r>
      <w:proofErr w:type="gramStart"/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string</w:t>
      </w:r>
      <w:proofErr w:type="gramEnd"/>
      <w:r>
        <w:rPr>
          <w:rStyle w:val="eop"/>
          <w:rFonts w:ascii="Courier New" w:hAnsi="Courier New" w:cs="Courier New"/>
          <w:color w:val="CB7832"/>
          <w:sz w:val="23"/>
          <w:szCs w:val="23"/>
        </w:rPr>
        <w:t> </w:t>
      </w:r>
    </w:p>
    <w:p w14:paraId="7DB54A95" w14:textId="77777777" w:rsidR="00B328E0" w:rsidRDefault="00B328E0" w:rsidP="00B328E0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ambria Math" w:hAnsi="Cambria Math" w:cs="Cambria Math"/>
          <w:color w:val="F8F8F2"/>
          <w:sz w:val="23"/>
          <w:szCs w:val="23"/>
        </w:rPr>
        <w:t>           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visibility: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public</w:t>
      </w:r>
      <w:r>
        <w:rPr>
          <w:rStyle w:val="eop"/>
          <w:rFonts w:ascii="Courier New" w:hAnsi="Courier New" w:cs="Courier New"/>
          <w:color w:val="CB7832"/>
          <w:sz w:val="23"/>
          <w:szCs w:val="23"/>
        </w:rPr>
        <w:t> </w:t>
      </w:r>
    </w:p>
    <w:p w14:paraId="2EFB270C" w14:textId="77777777" w:rsidR="00B328E0" w:rsidRDefault="00B328E0" w:rsidP="00B328E0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ambria Math" w:hAnsi="Cambria Math" w:cs="Cambria Math"/>
          <w:color w:val="F8F8F2"/>
          <w:sz w:val="23"/>
          <w:szCs w:val="23"/>
        </w:rPr>
        <w:t>       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Year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: Implement getter setter method (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use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Auto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Implementation Property)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7415C701" w14:textId="77777777" w:rsidR="00B328E0" w:rsidRDefault="00B328E0" w:rsidP="00B328E0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ambria Math" w:hAnsi="Cambria Math" w:cs="Cambria Math"/>
          <w:color w:val="F8F8F2"/>
          <w:sz w:val="23"/>
          <w:szCs w:val="23"/>
        </w:rPr>
        <w:t>           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return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type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: </w:t>
      </w:r>
      <w:proofErr w:type="gramStart"/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string</w:t>
      </w:r>
      <w:proofErr w:type="gramEnd"/>
      <w:r>
        <w:rPr>
          <w:rStyle w:val="eop"/>
          <w:rFonts w:ascii="Courier New" w:hAnsi="Courier New" w:cs="Courier New"/>
          <w:color w:val="CB7832"/>
          <w:sz w:val="23"/>
          <w:szCs w:val="23"/>
        </w:rPr>
        <w:t> </w:t>
      </w:r>
    </w:p>
    <w:p w14:paraId="028074CB" w14:textId="77777777" w:rsidR="00B328E0" w:rsidRDefault="00B328E0" w:rsidP="00B328E0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ambria Math" w:hAnsi="Cambria Math" w:cs="Cambria Math"/>
          <w:color w:val="F8F8F2"/>
          <w:sz w:val="23"/>
          <w:szCs w:val="23"/>
        </w:rPr>
        <w:t>           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visibility: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public</w:t>
      </w:r>
      <w:r>
        <w:rPr>
          <w:rStyle w:val="eop"/>
          <w:rFonts w:ascii="Courier New" w:hAnsi="Courier New" w:cs="Courier New"/>
          <w:color w:val="CB7832"/>
          <w:sz w:val="23"/>
          <w:szCs w:val="23"/>
        </w:rPr>
        <w:t> </w:t>
      </w:r>
    </w:p>
    <w:p w14:paraId="150D33F0" w14:textId="77777777" w:rsidR="00B328E0" w:rsidRDefault="00B328E0" w:rsidP="00B328E0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ambria Math" w:hAnsi="Cambria Math" w:cs="Cambria Math"/>
          <w:color w:val="F8F8F2"/>
          <w:sz w:val="23"/>
          <w:szCs w:val="23"/>
        </w:rPr>
        <w:t>       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proofErr w:type="gramStart"/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Book(</w:t>
      </w:r>
      <w:proofErr w:type="gramEnd"/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string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name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,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string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price,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string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author,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string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year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) :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constructor</w:t>
      </w:r>
      <w:r>
        <w:rPr>
          <w:rStyle w:val="eop"/>
          <w:rFonts w:ascii="Courier New" w:hAnsi="Courier New" w:cs="Courier New"/>
          <w:color w:val="CB7832"/>
          <w:sz w:val="23"/>
          <w:szCs w:val="23"/>
        </w:rPr>
        <w:t> </w:t>
      </w:r>
    </w:p>
    <w:p w14:paraId="368E4DC4" w14:textId="77777777" w:rsidR="00B328E0" w:rsidRDefault="00B328E0" w:rsidP="00B328E0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ambria Math" w:hAnsi="Cambria Math" w:cs="Cambria Math"/>
          <w:color w:val="F8F8F2"/>
          <w:sz w:val="23"/>
          <w:szCs w:val="23"/>
        </w:rPr>
        <w:t>           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visibility: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public</w:t>
      </w:r>
      <w:r>
        <w:rPr>
          <w:rStyle w:val="eop"/>
          <w:rFonts w:ascii="Courier New" w:hAnsi="Courier New" w:cs="Courier New"/>
          <w:color w:val="CB7832"/>
          <w:sz w:val="23"/>
          <w:szCs w:val="23"/>
        </w:rPr>
        <w:t> </w:t>
      </w:r>
    </w:p>
    <w:p w14:paraId="0C4A1EF0" w14:textId="77777777" w:rsidR="00B328E0" w:rsidRDefault="00B328E0" w:rsidP="00B328E0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ambria Math" w:hAnsi="Cambria Math" w:cs="Cambria Math"/>
          <w:color w:val="F8F8F2"/>
          <w:sz w:val="23"/>
          <w:szCs w:val="23"/>
        </w:rPr>
        <w:t>       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proofErr w:type="gramStart"/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Ser(</w:t>
      </w:r>
      <w:proofErr w:type="gramEnd"/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List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&lt;Book&gt; books) : method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to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implement serialization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1291A2A6" w14:textId="77777777" w:rsidR="00B328E0" w:rsidRDefault="00B328E0" w:rsidP="00B328E0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ambria Math" w:hAnsi="Cambria Math" w:cs="Cambria Math"/>
          <w:color w:val="F8F8F2"/>
          <w:sz w:val="23"/>
          <w:szCs w:val="23"/>
        </w:rPr>
        <w:t>           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return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type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: </w:t>
      </w:r>
      <w:proofErr w:type="gramStart"/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stream</w:t>
      </w:r>
      <w:proofErr w:type="gramEnd"/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78197C63" w14:textId="77777777" w:rsidR="00B328E0" w:rsidRDefault="00B328E0" w:rsidP="00B328E0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ambria Math" w:hAnsi="Cambria Math" w:cs="Cambria Math"/>
          <w:color w:val="F8F8F2"/>
          <w:sz w:val="23"/>
          <w:szCs w:val="23"/>
        </w:rPr>
        <w:t>           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visibility: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public</w:t>
      </w:r>
      <w:r>
        <w:rPr>
          <w:rStyle w:val="eop"/>
          <w:rFonts w:ascii="Courier New" w:hAnsi="Courier New" w:cs="Courier New"/>
          <w:color w:val="CB7832"/>
          <w:sz w:val="23"/>
          <w:szCs w:val="23"/>
        </w:rPr>
        <w:t> </w:t>
      </w:r>
    </w:p>
    <w:p w14:paraId="04C5EA1D" w14:textId="77777777" w:rsidR="00B328E0" w:rsidRDefault="00B328E0" w:rsidP="00B328E0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ambria Math" w:hAnsi="Cambria Math" w:cs="Cambria Math"/>
          <w:color w:val="F8F8F2"/>
          <w:sz w:val="23"/>
          <w:szCs w:val="23"/>
        </w:rPr>
        <w:t>           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return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: </w:t>
      </w:r>
      <w:proofErr w:type="gramStart"/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stream(</w:t>
      </w:r>
      <w:proofErr w:type="gramEnd"/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serialized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list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in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r>
        <w:rPr>
          <w:rStyle w:val="normaltextrun"/>
          <w:rFonts w:ascii="Courier New" w:hAnsi="Courier New" w:cs="Courier New"/>
          <w:color w:val="E0C46C"/>
          <w:sz w:val="23"/>
          <w:szCs w:val="23"/>
        </w:rPr>
        <w:t>binary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format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)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37B30FA9" w14:textId="77777777" w:rsidR="00B328E0" w:rsidRDefault="00B328E0" w:rsidP="00B328E0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ambria Math" w:hAnsi="Cambria Math" w:cs="Cambria Math"/>
          <w:color w:val="F8F8F2"/>
          <w:sz w:val="23"/>
          <w:szCs w:val="23"/>
        </w:rPr>
        <w:t>       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proofErr w:type="spellStart"/>
      <w:proofErr w:type="gramStart"/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Deser</w:t>
      </w:r>
      <w:proofErr w:type="spellEnd"/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(</w:t>
      </w:r>
      <w:proofErr w:type="spellStart"/>
      <w:proofErr w:type="gramEnd"/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FileStream</w:t>
      </w:r>
      <w:proofErr w:type="spellEnd"/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s): method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to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implement deserialization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6B6C97EA" w14:textId="77777777" w:rsidR="00B328E0" w:rsidRDefault="00B328E0" w:rsidP="00B328E0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ambria Math" w:hAnsi="Cambria Math" w:cs="Cambria Math"/>
          <w:color w:val="F8F8F2"/>
          <w:sz w:val="23"/>
          <w:szCs w:val="23"/>
        </w:rPr>
        <w:t>           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return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type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: </w:t>
      </w:r>
      <w:proofErr w:type="gramStart"/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List</w:t>
      </w:r>
      <w:proofErr w:type="gramEnd"/>
      <w:r>
        <w:rPr>
          <w:rStyle w:val="eop"/>
          <w:rFonts w:ascii="Courier New" w:hAnsi="Courier New" w:cs="Courier New"/>
          <w:color w:val="CB7832"/>
          <w:sz w:val="23"/>
          <w:szCs w:val="23"/>
        </w:rPr>
        <w:t> </w:t>
      </w:r>
    </w:p>
    <w:p w14:paraId="400CDDD3" w14:textId="77777777" w:rsidR="00B328E0" w:rsidRDefault="00B328E0" w:rsidP="00B328E0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ambria Math" w:hAnsi="Cambria Math" w:cs="Cambria Math"/>
          <w:color w:val="F8F8F2"/>
          <w:sz w:val="23"/>
          <w:szCs w:val="23"/>
        </w:rPr>
        <w:t>           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visibility: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public</w:t>
      </w:r>
      <w:r>
        <w:rPr>
          <w:rStyle w:val="eop"/>
          <w:rFonts w:ascii="Courier New" w:hAnsi="Courier New" w:cs="Courier New"/>
          <w:color w:val="CB7832"/>
          <w:sz w:val="23"/>
          <w:szCs w:val="23"/>
        </w:rPr>
        <w:t> </w:t>
      </w:r>
    </w:p>
    <w:p w14:paraId="48A6BE32" w14:textId="77777777" w:rsidR="00B328E0" w:rsidRDefault="00B328E0" w:rsidP="00B328E0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ambria Math" w:hAnsi="Cambria Math" w:cs="Cambria Math"/>
          <w:color w:val="F8F8F2"/>
          <w:sz w:val="23"/>
          <w:szCs w:val="23"/>
        </w:rPr>
        <w:t>           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return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: deserialized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list</w:t>
      </w:r>
      <w:r>
        <w:rPr>
          <w:rStyle w:val="eop"/>
          <w:rFonts w:ascii="Courier New" w:hAnsi="Courier New" w:cs="Courier New"/>
          <w:color w:val="CB7832"/>
          <w:sz w:val="23"/>
          <w:szCs w:val="23"/>
        </w:rPr>
        <w:t> </w:t>
      </w:r>
    </w:p>
    <w:p w14:paraId="3FDB5623" w14:textId="77777777" w:rsidR="00B328E0" w:rsidRDefault="00B328E0" w:rsidP="00B328E0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ambria Math" w:hAnsi="Cambria Math" w:cs="Cambria Math"/>
          <w:color w:val="F8F8F2"/>
          <w:sz w:val="23"/>
          <w:szCs w:val="23"/>
        </w:rPr>
        <w:t>       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proofErr w:type="gramStart"/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main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(</w:t>
      </w:r>
      <w:proofErr w:type="gramEnd"/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String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args</w:t>
      </w:r>
      <w:proofErr w:type="spellEnd"/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[]): method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of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type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static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r>
        <w:rPr>
          <w:rStyle w:val="normaltextrun"/>
          <w:rFonts w:ascii="Courier New" w:hAnsi="Courier New" w:cs="Courier New"/>
          <w:color w:val="E0C46C"/>
          <w:sz w:val="23"/>
          <w:szCs w:val="23"/>
        </w:rPr>
        <w:t>void</w:t>
      </w:r>
      <w:r>
        <w:rPr>
          <w:rStyle w:val="eop"/>
          <w:rFonts w:ascii="Courier New" w:hAnsi="Courier New" w:cs="Courier New"/>
          <w:color w:val="E0C46C"/>
          <w:sz w:val="23"/>
          <w:szCs w:val="23"/>
        </w:rPr>
        <w:t> </w:t>
      </w:r>
    </w:p>
    <w:p w14:paraId="5C844B9D" w14:textId="77777777" w:rsidR="00B328E0" w:rsidRDefault="00B328E0" w:rsidP="00B328E0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ambria Math" w:hAnsi="Cambria Math" w:cs="Cambria Math"/>
          <w:color w:val="F8F8F2"/>
          <w:sz w:val="23"/>
          <w:szCs w:val="23"/>
        </w:rPr>
        <w:t>               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List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&lt;Book&gt;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list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: </w:t>
      </w:r>
      <w:proofErr w:type="gramStart"/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List</w:t>
      </w:r>
      <w:proofErr w:type="gramEnd"/>
      <w:r>
        <w:rPr>
          <w:rStyle w:val="eop"/>
          <w:rFonts w:ascii="Courier New" w:hAnsi="Courier New" w:cs="Courier New"/>
          <w:color w:val="CB7832"/>
          <w:sz w:val="23"/>
          <w:szCs w:val="23"/>
        </w:rPr>
        <w:t> </w:t>
      </w:r>
    </w:p>
    <w:p w14:paraId="5A55AA23" w14:textId="77777777" w:rsidR="00B328E0" w:rsidRDefault="00B328E0" w:rsidP="00B328E0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ambria Math" w:hAnsi="Cambria Math" w:cs="Cambria Math"/>
          <w:color w:val="F8F8F2"/>
          <w:sz w:val="23"/>
          <w:szCs w:val="23"/>
        </w:rPr>
        <w:t>               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s: </w:t>
      </w:r>
      <w:proofErr w:type="spellStart"/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FileStream</w:t>
      </w:r>
      <w:proofErr w:type="spellEnd"/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236CF455" w14:textId="77777777" w:rsidR="00B328E0" w:rsidRDefault="00B328E0" w:rsidP="00B328E0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ambria Math" w:hAnsi="Cambria Math" w:cs="Cambria Math"/>
          <w:color w:val="F8F8F2"/>
          <w:sz w:val="23"/>
          <w:szCs w:val="23"/>
        </w:rPr>
        <w:t>               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method calls: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25E61EC6" w14:textId="77777777" w:rsidR="00B328E0" w:rsidRDefault="00B328E0" w:rsidP="00B328E0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ambria Math" w:hAnsi="Cambria Math" w:cs="Cambria Math"/>
          <w:color w:val="F8F8F2"/>
          <w:sz w:val="23"/>
          <w:szCs w:val="23"/>
        </w:rPr>
        <w:t>                   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Ser(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list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)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083746C2" w14:textId="77777777" w:rsidR="00B328E0" w:rsidRDefault="00B328E0" w:rsidP="00B328E0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ambria Math" w:hAnsi="Cambria Math" w:cs="Cambria Math"/>
          <w:color w:val="F8F8F2"/>
          <w:sz w:val="23"/>
          <w:szCs w:val="23"/>
        </w:rPr>
        <w:t>                   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Deser</w:t>
      </w:r>
      <w:proofErr w:type="spellEnd"/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(s)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4BA23620" w14:textId="77777777" w:rsidR="00B328E0" w:rsidRDefault="00B328E0" w:rsidP="00B328E0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D3C40"/>
          <w:sz w:val="26"/>
          <w:szCs w:val="26"/>
        </w:rPr>
        <w:t>Task:</w:t>
      </w:r>
      <w:r>
        <w:rPr>
          <w:rStyle w:val="eop"/>
          <w:rFonts w:ascii="Arial" w:hAnsi="Arial" w:cs="Arial"/>
          <w:color w:val="3D3C40"/>
          <w:sz w:val="26"/>
          <w:szCs w:val="26"/>
        </w:rPr>
        <w:t> </w:t>
      </w:r>
    </w:p>
    <w:p w14:paraId="29034590" w14:textId="77777777" w:rsidR="00B328E0" w:rsidRDefault="00B328E0" w:rsidP="00B328E0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D3C40"/>
          <w:sz w:val="26"/>
          <w:szCs w:val="26"/>
        </w:rPr>
        <w:t>Create a Book class with</w:t>
      </w:r>
      <w:r>
        <w:rPr>
          <w:rStyle w:val="normaltextrun"/>
          <w:rFonts w:ascii="Arial" w:hAnsi="Arial" w:cs="Arial"/>
          <w:b/>
          <w:bCs/>
          <w:color w:val="3D3C40"/>
          <w:sz w:val="26"/>
          <w:szCs w:val="26"/>
        </w:rPr>
        <w:t> string Name, string Price, string Author, string Year attributes,</w:t>
      </w:r>
      <w:r>
        <w:rPr>
          <w:rStyle w:val="normaltextrun"/>
          <w:rFonts w:ascii="Arial" w:hAnsi="Arial" w:cs="Arial"/>
          <w:color w:val="3D3C40"/>
          <w:sz w:val="26"/>
          <w:szCs w:val="26"/>
        </w:rPr>
        <w:t xml:space="preserve"> your task is to implement the below given methods </w:t>
      </w:r>
      <w:proofErr w:type="gramStart"/>
      <w:r>
        <w:rPr>
          <w:rStyle w:val="normaltextrun"/>
          <w:rFonts w:ascii="Arial" w:hAnsi="Arial" w:cs="Arial"/>
          <w:color w:val="3D3C40"/>
          <w:sz w:val="26"/>
          <w:szCs w:val="26"/>
        </w:rPr>
        <w:t>in order to</w:t>
      </w:r>
      <w:proofErr w:type="gramEnd"/>
      <w:r>
        <w:rPr>
          <w:rStyle w:val="normaltextrun"/>
          <w:rFonts w:ascii="Arial" w:hAnsi="Arial" w:cs="Arial"/>
          <w:color w:val="3D3C40"/>
          <w:sz w:val="26"/>
          <w:szCs w:val="26"/>
        </w:rPr>
        <w:t xml:space="preserve"> perform serialization and deserialization.</w:t>
      </w:r>
      <w:r>
        <w:rPr>
          <w:rStyle w:val="eop"/>
          <w:rFonts w:ascii="Arial" w:hAnsi="Arial" w:cs="Arial"/>
          <w:color w:val="3D3C40"/>
          <w:sz w:val="26"/>
          <w:szCs w:val="26"/>
        </w:rPr>
        <w:t> </w:t>
      </w:r>
    </w:p>
    <w:p w14:paraId="7D907A47" w14:textId="77777777" w:rsidR="00B328E0" w:rsidRDefault="00B328E0" w:rsidP="00B328E0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6"/>
          <w:szCs w:val="26"/>
        </w:rPr>
      </w:pPr>
      <w:r>
        <w:rPr>
          <w:rStyle w:val="normaltextrun"/>
          <w:rFonts w:ascii="Arial" w:hAnsi="Arial" w:cs="Arial"/>
          <w:color w:val="3D3C40"/>
          <w:sz w:val="26"/>
          <w:szCs w:val="26"/>
        </w:rPr>
        <w:t>Define getter setter method using </w:t>
      </w:r>
      <w:r>
        <w:rPr>
          <w:rStyle w:val="normaltextrun"/>
          <w:rFonts w:ascii="Arial" w:hAnsi="Arial" w:cs="Arial"/>
          <w:b/>
          <w:bCs/>
          <w:color w:val="3D3C40"/>
          <w:sz w:val="26"/>
          <w:szCs w:val="26"/>
        </w:rPr>
        <w:t>Auto Implementation Property</w:t>
      </w:r>
      <w:r>
        <w:rPr>
          <w:rStyle w:val="eop"/>
          <w:rFonts w:ascii="Arial" w:hAnsi="Arial" w:cs="Arial"/>
          <w:color w:val="3D3C40"/>
          <w:sz w:val="26"/>
          <w:szCs w:val="26"/>
        </w:rPr>
        <w:t> </w:t>
      </w:r>
    </w:p>
    <w:p w14:paraId="2AAFF53F" w14:textId="77777777" w:rsidR="00B328E0" w:rsidRDefault="00B328E0" w:rsidP="00B328E0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6"/>
          <w:szCs w:val="26"/>
        </w:rPr>
      </w:pPr>
      <w:r>
        <w:rPr>
          <w:rStyle w:val="normaltextrun"/>
          <w:rFonts w:ascii="Arial" w:hAnsi="Arial" w:cs="Arial"/>
          <w:color w:val="3D3C40"/>
          <w:sz w:val="26"/>
          <w:szCs w:val="26"/>
        </w:rPr>
        <w:t>Define parameterized constructor.</w:t>
      </w:r>
      <w:r>
        <w:rPr>
          <w:rStyle w:val="eop"/>
          <w:rFonts w:ascii="Arial" w:hAnsi="Arial" w:cs="Arial"/>
          <w:color w:val="3D3C40"/>
          <w:sz w:val="26"/>
          <w:szCs w:val="26"/>
        </w:rPr>
        <w:t> </w:t>
      </w:r>
    </w:p>
    <w:p w14:paraId="3B604AAD" w14:textId="77777777" w:rsidR="00B328E0" w:rsidRDefault="00B328E0" w:rsidP="00B328E0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6"/>
          <w:szCs w:val="26"/>
        </w:rPr>
      </w:pPr>
      <w:r>
        <w:rPr>
          <w:rStyle w:val="normaltextrun"/>
          <w:rFonts w:ascii="Arial" w:hAnsi="Arial" w:cs="Arial"/>
          <w:color w:val="3D3C40"/>
          <w:sz w:val="26"/>
          <w:szCs w:val="26"/>
        </w:rPr>
        <w:t>Implement </w:t>
      </w:r>
      <w:proofErr w:type="gramStart"/>
      <w:r>
        <w:rPr>
          <w:rStyle w:val="normaltextrun"/>
          <w:rFonts w:ascii="Arial" w:hAnsi="Arial" w:cs="Arial"/>
          <w:b/>
          <w:bCs/>
          <w:color w:val="3D3C40"/>
          <w:sz w:val="26"/>
          <w:szCs w:val="26"/>
        </w:rPr>
        <w:t>Ser(</w:t>
      </w:r>
      <w:proofErr w:type="gramEnd"/>
      <w:r>
        <w:rPr>
          <w:rStyle w:val="normaltextrun"/>
          <w:rFonts w:ascii="Arial" w:hAnsi="Arial" w:cs="Arial"/>
          <w:b/>
          <w:bCs/>
          <w:color w:val="3D3C40"/>
          <w:sz w:val="26"/>
          <w:szCs w:val="26"/>
        </w:rPr>
        <w:t>List&lt;Book&gt; books)</w:t>
      </w:r>
      <w:r>
        <w:rPr>
          <w:rStyle w:val="normaltextrun"/>
          <w:rFonts w:ascii="Arial" w:hAnsi="Arial" w:cs="Arial"/>
          <w:color w:val="3D3C40"/>
          <w:sz w:val="26"/>
          <w:szCs w:val="26"/>
        </w:rPr>
        <w:t xml:space="preserve"> method to serialize List&lt;Book&gt;. The serialization, which takes place should be done by sending the Serialize message to the </w:t>
      </w:r>
      <w:proofErr w:type="spellStart"/>
      <w:r>
        <w:rPr>
          <w:rStyle w:val="normaltextrun"/>
          <w:rFonts w:ascii="Arial" w:hAnsi="Arial" w:cs="Arial"/>
          <w:color w:val="3D3C40"/>
          <w:sz w:val="26"/>
          <w:szCs w:val="26"/>
        </w:rPr>
        <w:t>BinaryFormatter</w:t>
      </w:r>
      <w:proofErr w:type="spellEnd"/>
      <w:r>
        <w:rPr>
          <w:rStyle w:val="normaltextrun"/>
          <w:rFonts w:ascii="Arial" w:hAnsi="Arial" w:cs="Arial"/>
          <w:color w:val="3D3C40"/>
          <w:sz w:val="26"/>
          <w:szCs w:val="26"/>
        </w:rPr>
        <w:t xml:space="preserve"> object and serialize it to the file called </w:t>
      </w:r>
      <w:proofErr w:type="gramStart"/>
      <w:r>
        <w:rPr>
          <w:rStyle w:val="normaltextrun"/>
          <w:rFonts w:ascii="Arial" w:hAnsi="Arial" w:cs="Arial"/>
          <w:color w:val="3D3C40"/>
          <w:sz w:val="26"/>
          <w:szCs w:val="26"/>
        </w:rPr>
        <w:t>bks.txt.(</w:t>
      </w:r>
      <w:proofErr w:type="gramEnd"/>
      <w:r>
        <w:rPr>
          <w:rStyle w:val="normaltextrun"/>
          <w:rFonts w:ascii="Arial" w:hAnsi="Arial" w:cs="Arial"/>
          <w:color w:val="3D3C40"/>
          <w:sz w:val="26"/>
          <w:szCs w:val="26"/>
        </w:rPr>
        <w:t xml:space="preserve">The serialization relies on a binary stream, represented by an instance of class </w:t>
      </w:r>
      <w:proofErr w:type="spellStart"/>
      <w:r>
        <w:rPr>
          <w:rStyle w:val="normaltextrun"/>
          <w:rFonts w:ascii="Arial" w:hAnsi="Arial" w:cs="Arial"/>
          <w:color w:val="3D3C40"/>
          <w:sz w:val="26"/>
          <w:szCs w:val="26"/>
        </w:rPr>
        <w:t>Filestream</w:t>
      </w:r>
      <w:proofErr w:type="spellEnd"/>
      <w:r>
        <w:rPr>
          <w:rStyle w:val="normaltextrun"/>
          <w:rFonts w:ascii="Arial" w:hAnsi="Arial" w:cs="Arial"/>
          <w:color w:val="3D3C40"/>
          <w:sz w:val="26"/>
          <w:szCs w:val="26"/>
        </w:rPr>
        <w:t>)</w:t>
      </w:r>
      <w:r>
        <w:rPr>
          <w:rStyle w:val="eop"/>
          <w:rFonts w:ascii="Arial" w:hAnsi="Arial" w:cs="Arial"/>
          <w:color w:val="3D3C40"/>
          <w:sz w:val="26"/>
          <w:szCs w:val="26"/>
        </w:rPr>
        <w:t> </w:t>
      </w:r>
    </w:p>
    <w:p w14:paraId="781DB20D" w14:textId="77777777" w:rsidR="00B328E0" w:rsidRDefault="00B328E0" w:rsidP="00B328E0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6"/>
          <w:szCs w:val="26"/>
        </w:rPr>
      </w:pPr>
      <w:r>
        <w:rPr>
          <w:rStyle w:val="normaltextrun"/>
          <w:rFonts w:ascii="Arial" w:hAnsi="Arial" w:cs="Arial"/>
          <w:color w:val="3D3C40"/>
          <w:sz w:val="26"/>
          <w:szCs w:val="26"/>
        </w:rPr>
        <w:lastRenderedPageBreak/>
        <w:t>Implement </w:t>
      </w:r>
      <w:proofErr w:type="spellStart"/>
      <w:proofErr w:type="gramStart"/>
      <w:r>
        <w:rPr>
          <w:rStyle w:val="normaltextrun"/>
          <w:rFonts w:ascii="Arial" w:hAnsi="Arial" w:cs="Arial"/>
          <w:b/>
          <w:bCs/>
          <w:color w:val="3D3C40"/>
          <w:sz w:val="26"/>
          <w:szCs w:val="26"/>
        </w:rPr>
        <w:t>Deser</w:t>
      </w:r>
      <w:proofErr w:type="spellEnd"/>
      <w:r>
        <w:rPr>
          <w:rStyle w:val="normaltextrun"/>
          <w:rFonts w:ascii="Arial" w:hAnsi="Arial" w:cs="Arial"/>
          <w:b/>
          <w:bCs/>
          <w:color w:val="3D3C40"/>
          <w:sz w:val="26"/>
          <w:szCs w:val="26"/>
        </w:rPr>
        <w:t>(</w:t>
      </w:r>
      <w:proofErr w:type="spellStart"/>
      <w:proofErr w:type="gramEnd"/>
      <w:r>
        <w:rPr>
          <w:rStyle w:val="normaltextrun"/>
          <w:rFonts w:ascii="Arial" w:hAnsi="Arial" w:cs="Arial"/>
          <w:b/>
          <w:bCs/>
          <w:color w:val="3D3C40"/>
          <w:sz w:val="26"/>
          <w:szCs w:val="26"/>
        </w:rPr>
        <w:t>FileStream</w:t>
      </w:r>
      <w:proofErr w:type="spellEnd"/>
      <w:r>
        <w:rPr>
          <w:rStyle w:val="normaltextrun"/>
          <w:rFonts w:ascii="Arial" w:hAnsi="Arial" w:cs="Arial"/>
          <w:b/>
          <w:bCs/>
          <w:color w:val="3D3C40"/>
          <w:sz w:val="26"/>
          <w:szCs w:val="26"/>
        </w:rPr>
        <w:t xml:space="preserve"> s)</w:t>
      </w:r>
      <w:r>
        <w:rPr>
          <w:rStyle w:val="normaltextrun"/>
          <w:rFonts w:ascii="Arial" w:hAnsi="Arial" w:cs="Arial"/>
          <w:color w:val="3D3C40"/>
          <w:sz w:val="26"/>
          <w:szCs w:val="26"/>
        </w:rPr>
        <w:t> method to deserialize the list from the file .</w:t>
      </w:r>
      <w:r>
        <w:rPr>
          <w:rStyle w:val="eop"/>
          <w:rFonts w:ascii="Arial" w:hAnsi="Arial" w:cs="Arial"/>
          <w:color w:val="3D3C40"/>
          <w:sz w:val="26"/>
          <w:szCs w:val="26"/>
        </w:rPr>
        <w:t> </w:t>
      </w:r>
    </w:p>
    <w:p w14:paraId="26448972" w14:textId="77777777" w:rsidR="00B328E0" w:rsidRDefault="00B328E0" w:rsidP="00B328E0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D3C40"/>
          <w:sz w:val="26"/>
          <w:szCs w:val="26"/>
        </w:rPr>
        <w:t>Note:</w:t>
      </w:r>
      <w:r>
        <w:rPr>
          <w:rStyle w:val="eop"/>
          <w:rFonts w:ascii="Arial" w:hAnsi="Arial" w:cs="Arial"/>
          <w:color w:val="3D3C40"/>
          <w:sz w:val="26"/>
          <w:szCs w:val="26"/>
        </w:rPr>
        <w:t> </w:t>
      </w:r>
    </w:p>
    <w:p w14:paraId="2E59A378" w14:textId="77777777" w:rsidR="00B328E0" w:rsidRDefault="00B328E0" w:rsidP="00B328E0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D3C40"/>
          <w:sz w:val="26"/>
          <w:szCs w:val="26"/>
        </w:rPr>
        <w:t>The class which needs to be serialized needs to have the [Serializable] attribute.</w:t>
      </w:r>
      <w:r>
        <w:rPr>
          <w:rStyle w:val="eop"/>
          <w:rFonts w:ascii="Arial" w:hAnsi="Arial" w:cs="Arial"/>
          <w:color w:val="3D3C40"/>
          <w:sz w:val="26"/>
          <w:szCs w:val="26"/>
        </w:rPr>
        <w:t> </w:t>
      </w:r>
    </w:p>
    <w:p w14:paraId="3FE11041" w14:textId="77777777" w:rsidR="00B328E0" w:rsidRDefault="00B328E0" w:rsidP="00B328E0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6"/>
          <w:szCs w:val="26"/>
        </w:rPr>
        <w:t>IMPORTANT:</w:t>
      </w:r>
      <w:r>
        <w:rPr>
          <w:rStyle w:val="eop"/>
          <w:rFonts w:ascii="Arial" w:hAnsi="Arial" w:cs="Arial"/>
          <w:color w:val="000000"/>
          <w:sz w:val="26"/>
          <w:szCs w:val="26"/>
        </w:rPr>
        <w:t> </w:t>
      </w:r>
    </w:p>
    <w:p w14:paraId="38396967" w14:textId="77777777" w:rsidR="00B328E0" w:rsidRDefault="00B328E0" w:rsidP="00B328E0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6"/>
          <w:szCs w:val="26"/>
        </w:rPr>
      </w:pPr>
      <w:r>
        <w:rPr>
          <w:rStyle w:val="normaltextrun"/>
          <w:rFonts w:ascii="Arial" w:hAnsi="Arial" w:cs="Arial"/>
          <w:color w:val="000000"/>
          <w:sz w:val="26"/>
          <w:szCs w:val="26"/>
        </w:rPr>
        <w:t xml:space="preserve"> If you want to test your program you can implement a </w:t>
      </w:r>
      <w:proofErr w:type="gramStart"/>
      <w:r>
        <w:rPr>
          <w:rStyle w:val="normaltextrun"/>
          <w:rFonts w:ascii="Arial" w:hAnsi="Arial" w:cs="Arial"/>
          <w:color w:val="000000"/>
          <w:sz w:val="26"/>
          <w:szCs w:val="26"/>
        </w:rPr>
        <w:t>Main(</w:t>
      </w:r>
      <w:proofErr w:type="gramEnd"/>
      <w:r>
        <w:rPr>
          <w:rStyle w:val="normaltextrun"/>
          <w:rFonts w:ascii="Arial" w:hAnsi="Arial" w:cs="Arial"/>
          <w:color w:val="000000"/>
          <w:sz w:val="26"/>
          <w:szCs w:val="26"/>
        </w:rPr>
        <w:t>) function given in the stub and you can use RUN CODE to test your Main() provided you have made valid function calls with valid data required.</w:t>
      </w:r>
      <w:r>
        <w:rPr>
          <w:rStyle w:val="eop"/>
          <w:rFonts w:ascii="Arial" w:hAnsi="Arial" w:cs="Arial"/>
          <w:color w:val="000000"/>
          <w:sz w:val="26"/>
          <w:szCs w:val="26"/>
        </w:rPr>
        <w:t> </w:t>
      </w:r>
    </w:p>
    <w:p w14:paraId="0D8D5B74" w14:textId="77777777" w:rsidR="00B328E0" w:rsidRDefault="00B328E0" w:rsidP="00B328E0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D3C40"/>
          <w:sz w:val="26"/>
          <w:szCs w:val="26"/>
        </w:rPr>
        <w:t>Sample Input</w:t>
      </w:r>
      <w:r>
        <w:rPr>
          <w:rStyle w:val="eop"/>
          <w:rFonts w:ascii="Arial" w:hAnsi="Arial" w:cs="Arial"/>
          <w:color w:val="3D3C40"/>
          <w:sz w:val="26"/>
          <w:szCs w:val="26"/>
        </w:rPr>
        <w:t> </w:t>
      </w:r>
    </w:p>
    <w:p w14:paraId="02FA2C1D" w14:textId="77777777" w:rsidR="00B328E0" w:rsidRDefault="00B328E0" w:rsidP="00B328E0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Book first =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new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proofErr w:type="gramStart"/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Book( </w:t>
      </w:r>
      <w:r>
        <w:rPr>
          <w:rStyle w:val="normaltextrun"/>
          <w:rFonts w:ascii="Courier New" w:hAnsi="Courier New" w:cs="Courier New"/>
          <w:color w:val="6A8759"/>
          <w:sz w:val="23"/>
          <w:szCs w:val="23"/>
        </w:rPr>
        <w:t>"</w:t>
      </w:r>
      <w:proofErr w:type="gramEnd"/>
      <w:r>
        <w:rPr>
          <w:rStyle w:val="normaltextrun"/>
          <w:rFonts w:ascii="Courier New" w:hAnsi="Courier New" w:cs="Courier New"/>
          <w:color w:val="6A8759"/>
          <w:sz w:val="23"/>
          <w:szCs w:val="23"/>
        </w:rPr>
        <w:t>Alchemist"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, </w:t>
      </w:r>
      <w:r>
        <w:rPr>
          <w:rStyle w:val="normaltextrun"/>
          <w:rFonts w:ascii="Courier New" w:hAnsi="Courier New" w:cs="Courier New"/>
          <w:color w:val="6896BA"/>
          <w:sz w:val="23"/>
          <w:szCs w:val="23"/>
        </w:rPr>
        <w:t>175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, </w:t>
      </w:r>
      <w:r>
        <w:rPr>
          <w:rStyle w:val="normaltextrun"/>
          <w:rFonts w:ascii="Courier New" w:hAnsi="Courier New" w:cs="Courier New"/>
          <w:color w:val="6A8759"/>
          <w:sz w:val="23"/>
          <w:szCs w:val="23"/>
        </w:rPr>
        <w:t>"Paulo Coelho"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, </w:t>
      </w:r>
      <w:r>
        <w:rPr>
          <w:rStyle w:val="normaltextrun"/>
          <w:rFonts w:ascii="Courier New" w:hAnsi="Courier New" w:cs="Courier New"/>
          <w:color w:val="6896BA"/>
          <w:sz w:val="23"/>
          <w:szCs w:val="23"/>
        </w:rPr>
        <w:t>1988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);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5E8418FB" w14:textId="150038DF" w:rsidR="00762F18" w:rsidRDefault="00762F18" w:rsidP="00276EA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582E63B" wp14:editId="18BF44F6">
                <wp:simplePos x="0" y="0"/>
                <wp:positionH relativeFrom="column">
                  <wp:posOffset>-60960</wp:posOffset>
                </wp:positionH>
                <wp:positionV relativeFrom="paragraph">
                  <wp:posOffset>184785</wp:posOffset>
                </wp:positionV>
                <wp:extent cx="6797040" cy="388620"/>
                <wp:effectExtent l="0" t="0" r="22860" b="11430"/>
                <wp:wrapNone/>
                <wp:docPr id="9346135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7040" cy="388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C9606" w14:textId="4EE24FD7" w:rsidR="00EE4053" w:rsidRDefault="00EE4053" w:rsidP="00EE4053">
                            <w:pPr>
                              <w:pStyle w:val="paragraph"/>
                              <w:spacing w:before="0" w:after="0"/>
                              <w:jc w:val="center"/>
                              <w:textAlignment w:val="baseline"/>
                              <w:rPr>
                                <w:rStyle w:val="normaltextrun"/>
                                <w:rFonts w:ascii="Arial" w:hAnsi="Arial" w:cs="Arial"/>
                                <w:b/>
                                <w:bCs/>
                                <w:color w:val="3D3C40"/>
                                <w:sz w:val="26"/>
                                <w:szCs w:val="26"/>
                              </w:rPr>
                            </w:pPr>
                            <w:r w:rsidRPr="00EE4053">
                              <w:rPr>
                                <w:rFonts w:ascii="Calibri" w:eastAsiaTheme="minorHAnsi" w:hAnsi="Calibri" w:cs="Calibri"/>
                                <w:b/>
                                <w:bCs/>
                                <w:sz w:val="22"/>
                                <w:szCs w:val="22"/>
                                <w:lang w:eastAsia="en-US"/>
                              </w:rPr>
                              <w:t xml:space="preserve">Write a Program </w:t>
                            </w:r>
                            <w:r>
                              <w:rPr>
                                <w:rFonts w:ascii="Calibri" w:eastAsiaTheme="minorHAnsi" w:hAnsi="Calibri" w:cs="Calibri"/>
                                <w:b/>
                                <w:bCs/>
                                <w:sz w:val="22"/>
                                <w:szCs w:val="22"/>
                                <w:lang w:eastAsia="en-US"/>
                              </w:rPr>
                              <w:t>that</w:t>
                            </w:r>
                            <w:r w:rsidRPr="00EE4053">
                              <w:rPr>
                                <w:rFonts w:ascii="Calibri" w:eastAsiaTheme="minorHAnsi" w:hAnsi="Calibri" w:cs="Calibri"/>
                                <w:b/>
                                <w:bCs/>
                                <w:sz w:val="22"/>
                                <w:szCs w:val="22"/>
                                <w:lang w:eastAsia="en-US"/>
                              </w:rPr>
                              <w:t xml:space="preserve"> behaves as prescribed in the below problem statement.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2E63B" id="_x0000_s1037" style="position:absolute;left:0;text-align:left;margin-left:-4.8pt;margin-top:14.55pt;width:535.2pt;height:30.6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" fillcolor="black [3213]" strokecolor="black [480]" strokeweight="1pt">
                <v:textbox>
                  <w:txbxContent>
                    <w:p w14:paraId="299C9606" w14:textId="4EE24FD7" w:rsidR="00EE4053" w:rsidRDefault="00EE4053" w:rsidP="00EE4053">
                      <w:pPr>
                        <w:pStyle w:val="paragraph"/>
                        <w:spacing w:before="0" w:after="0"/>
                        <w:jc w:val="center"/>
                        <w:textAlignment w:val="baseline"/>
                        <w:rPr>
                          <w:rStyle w:val="normaltextrun"/>
                          <w:rFonts w:ascii="Arial" w:hAnsi="Arial" w:cs="Arial"/>
                          <w:b/>
                          <w:bCs/>
                          <w:color w:val="3D3C40"/>
                          <w:sz w:val="26"/>
                          <w:szCs w:val="26"/>
                        </w:rPr>
                      </w:pPr>
                      <w:r w:rsidRPr="00EE4053">
                        <w:rPr>
                          <w:rFonts w:ascii="Calibri" w:eastAsiaTheme="minorHAnsi" w:hAnsi="Calibri" w:cs="Calibri"/>
                          <w:b/>
                          <w:bCs/>
                          <w:sz w:val="22"/>
                          <w:szCs w:val="22"/>
                          <w:lang w:eastAsia="en-US"/>
                        </w:rPr>
                        <w:t xml:space="preserve">Write a Program </w:t>
                      </w:r>
                      <w:r>
                        <w:rPr>
                          <w:rFonts w:ascii="Calibri" w:eastAsiaTheme="minorHAnsi" w:hAnsi="Calibri" w:cs="Calibri"/>
                          <w:b/>
                          <w:bCs/>
                          <w:sz w:val="22"/>
                          <w:szCs w:val="22"/>
                          <w:lang w:eastAsia="en-US"/>
                        </w:rPr>
                        <w:t>that</w:t>
                      </w:r>
                      <w:r w:rsidRPr="00EE4053">
                        <w:rPr>
                          <w:rFonts w:ascii="Calibri" w:eastAsiaTheme="minorHAnsi" w:hAnsi="Calibri" w:cs="Calibri"/>
                          <w:b/>
                          <w:bCs/>
                          <w:sz w:val="22"/>
                          <w:szCs w:val="22"/>
                          <w:lang w:eastAsia="en-US"/>
                        </w:rPr>
                        <w:t xml:space="preserve"> behaves as prescribed in the below problem statement.</w:t>
                      </w:r>
                    </w:p>
                  </w:txbxContent>
                </v:textbox>
              </v:rect>
            </w:pict>
          </mc:Fallback>
        </mc:AlternateContent>
      </w:r>
    </w:p>
    <w:p w14:paraId="1D566C89" w14:textId="38E33726" w:rsidR="00762F18" w:rsidRDefault="00762F18" w:rsidP="00276EA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1B7C415" w14:textId="77777777" w:rsidR="00762F18" w:rsidRDefault="00762F18" w:rsidP="00276EA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FC57FC6" w14:textId="082CB7B8" w:rsidR="00762F18" w:rsidRDefault="00762F18" w:rsidP="00276EA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318E129" w14:textId="77777777" w:rsidR="00762F18" w:rsidRDefault="00762F18" w:rsidP="00762F18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Write a program to initialize a single dimensional array of any size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with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r>
        <w:rPr>
          <w:rStyle w:val="normaltextrun"/>
          <w:rFonts w:ascii="Courier New" w:hAnsi="Courier New" w:cs="Courier New"/>
          <w:color w:val="E0C46C"/>
          <w:sz w:val="23"/>
          <w:szCs w:val="23"/>
        </w:rPr>
        <w:t>integer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proofErr w:type="gramStart"/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values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.</w:t>
      </w:r>
      <w:proofErr w:type="gramEnd"/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Display the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complete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r>
        <w:rPr>
          <w:rStyle w:val="normaltextrun"/>
          <w:rFonts w:ascii="Courier New" w:hAnsi="Courier New" w:cs="Courier New"/>
          <w:color w:val="E0C46C"/>
          <w:sz w:val="23"/>
          <w:szCs w:val="23"/>
        </w:rPr>
        <w:t>array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content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with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count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of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the numbers which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are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divisible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by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r>
        <w:rPr>
          <w:rStyle w:val="normaltextrun"/>
          <w:rFonts w:ascii="Courier New" w:hAnsi="Courier New" w:cs="Courier New"/>
          <w:color w:val="6896BA"/>
          <w:sz w:val="23"/>
          <w:szCs w:val="23"/>
        </w:rPr>
        <w:t>5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to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the end.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7C82B43D" w14:textId="77777777" w:rsidR="00762F18" w:rsidRDefault="00762F18" w:rsidP="00762F18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Size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of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the </w:t>
      </w:r>
      <w:r>
        <w:rPr>
          <w:rStyle w:val="normaltextrun"/>
          <w:rFonts w:ascii="Courier New" w:hAnsi="Courier New" w:cs="Courier New"/>
          <w:color w:val="E0C46C"/>
          <w:sz w:val="23"/>
          <w:szCs w:val="23"/>
        </w:rPr>
        <w:t>array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is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first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input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to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the program followed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by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the elements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of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the array.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3D4979E7" w14:textId="77777777" w:rsidR="00762F18" w:rsidRDefault="00762F18" w:rsidP="00762F18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6"/>
          <w:szCs w:val="26"/>
        </w:rPr>
      </w:pPr>
      <w:r>
        <w:rPr>
          <w:rStyle w:val="normaltextrun"/>
          <w:rFonts w:ascii="Arial" w:hAnsi="Arial" w:cs="Arial"/>
          <w:color w:val="3D3C40"/>
          <w:sz w:val="26"/>
          <w:szCs w:val="26"/>
        </w:rPr>
        <w:t>Assume all input values are &gt;= 5</w:t>
      </w:r>
      <w:r>
        <w:rPr>
          <w:rStyle w:val="eop"/>
          <w:rFonts w:ascii="Arial" w:hAnsi="Arial" w:cs="Arial"/>
          <w:color w:val="3D3C40"/>
          <w:sz w:val="26"/>
          <w:szCs w:val="26"/>
        </w:rPr>
        <w:t> </w:t>
      </w:r>
    </w:p>
    <w:p w14:paraId="46D66291" w14:textId="77777777" w:rsidR="00762F18" w:rsidRDefault="00762F18" w:rsidP="00762F18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6"/>
          <w:szCs w:val="26"/>
        </w:rPr>
      </w:pPr>
      <w:r>
        <w:rPr>
          <w:rStyle w:val="normaltextrun"/>
          <w:rFonts w:ascii="Arial" w:hAnsi="Arial" w:cs="Arial"/>
          <w:color w:val="3D3C40"/>
          <w:sz w:val="26"/>
          <w:szCs w:val="26"/>
        </w:rPr>
        <w:t xml:space="preserve">Take input/output as </w:t>
      </w:r>
      <w:proofErr w:type="gramStart"/>
      <w:r>
        <w:rPr>
          <w:rStyle w:val="normaltextrun"/>
          <w:rFonts w:ascii="Arial" w:hAnsi="Arial" w:cs="Arial"/>
          <w:color w:val="3D3C40"/>
          <w:sz w:val="26"/>
          <w:szCs w:val="26"/>
        </w:rPr>
        <w:t>specified</w:t>
      </w:r>
      <w:proofErr w:type="gramEnd"/>
      <w:r>
        <w:rPr>
          <w:rStyle w:val="eop"/>
          <w:rFonts w:ascii="Arial" w:hAnsi="Arial" w:cs="Arial"/>
          <w:color w:val="3D3C40"/>
          <w:sz w:val="26"/>
          <w:szCs w:val="26"/>
        </w:rPr>
        <w:t> </w:t>
      </w:r>
    </w:p>
    <w:p w14:paraId="299031BD" w14:textId="77777777" w:rsidR="00762F18" w:rsidRDefault="00762F18" w:rsidP="00762F18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6"/>
          <w:szCs w:val="26"/>
        </w:rPr>
      </w:pPr>
      <w:r>
        <w:rPr>
          <w:rStyle w:val="normaltextrun"/>
          <w:rFonts w:ascii="Arial" w:hAnsi="Arial" w:cs="Arial"/>
          <w:color w:val="3D3C40"/>
          <w:sz w:val="26"/>
          <w:szCs w:val="26"/>
        </w:rPr>
        <w:t>Print the expected output using the expected logic/algorithm/</w:t>
      </w:r>
      <w:proofErr w:type="gramStart"/>
      <w:r>
        <w:rPr>
          <w:rStyle w:val="normaltextrun"/>
          <w:rFonts w:ascii="Arial" w:hAnsi="Arial" w:cs="Arial"/>
          <w:color w:val="3D3C40"/>
          <w:sz w:val="26"/>
          <w:szCs w:val="26"/>
        </w:rPr>
        <w:t>data</w:t>
      </w:r>
      <w:proofErr w:type="gramEnd"/>
      <w:r>
        <w:rPr>
          <w:rStyle w:val="eop"/>
          <w:rFonts w:ascii="Arial" w:hAnsi="Arial" w:cs="Arial"/>
          <w:color w:val="3D3C40"/>
          <w:sz w:val="26"/>
          <w:szCs w:val="26"/>
        </w:rPr>
        <w:t> </w:t>
      </w:r>
    </w:p>
    <w:p w14:paraId="1BD0EA11" w14:textId="77777777" w:rsidR="00762F18" w:rsidRDefault="00762F18" w:rsidP="00762F18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6"/>
          <w:szCs w:val="26"/>
        </w:rPr>
      </w:pPr>
      <w:r>
        <w:rPr>
          <w:rStyle w:val="normaltextrun"/>
          <w:rFonts w:ascii="Arial" w:hAnsi="Arial" w:cs="Arial"/>
          <w:color w:val="3D3C40"/>
          <w:sz w:val="26"/>
          <w:szCs w:val="26"/>
        </w:rPr>
        <w:t xml:space="preserve">Code is structured correctly and according to the problem </w:t>
      </w:r>
      <w:proofErr w:type="gramStart"/>
      <w:r>
        <w:rPr>
          <w:rStyle w:val="normaltextrun"/>
          <w:rFonts w:ascii="Arial" w:hAnsi="Arial" w:cs="Arial"/>
          <w:color w:val="3D3C40"/>
          <w:sz w:val="26"/>
          <w:szCs w:val="26"/>
        </w:rPr>
        <w:t>statement</w:t>
      </w:r>
      <w:proofErr w:type="gramEnd"/>
      <w:r>
        <w:rPr>
          <w:rStyle w:val="eop"/>
          <w:rFonts w:ascii="Arial" w:hAnsi="Arial" w:cs="Arial"/>
          <w:color w:val="3D3C40"/>
          <w:sz w:val="26"/>
          <w:szCs w:val="26"/>
        </w:rPr>
        <w:t> </w:t>
      </w:r>
    </w:p>
    <w:p w14:paraId="38B04FD0" w14:textId="77777777" w:rsidR="00762F18" w:rsidRDefault="00762F1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D3C40"/>
          <w:sz w:val="36"/>
          <w:szCs w:val="36"/>
        </w:rPr>
        <w:t>Instructions</w:t>
      </w:r>
      <w:r>
        <w:rPr>
          <w:rStyle w:val="eop"/>
          <w:rFonts w:ascii="Arial" w:hAnsi="Arial" w:cs="Arial"/>
          <w:color w:val="3D3C40"/>
          <w:sz w:val="36"/>
          <w:szCs w:val="36"/>
        </w:rPr>
        <w:t> </w:t>
      </w:r>
    </w:p>
    <w:p w14:paraId="5EF2BCE5" w14:textId="77777777" w:rsidR="00762F18" w:rsidRDefault="00762F18" w:rsidP="00762F18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6"/>
          <w:szCs w:val="26"/>
        </w:rPr>
      </w:pPr>
      <w:r>
        <w:rPr>
          <w:rStyle w:val="normaltextrun"/>
          <w:rFonts w:ascii="Arial" w:hAnsi="Arial" w:cs="Arial"/>
          <w:color w:val="3D3C40"/>
          <w:sz w:val="26"/>
          <w:szCs w:val="26"/>
        </w:rPr>
        <w:t>Ensure your code compiles without any errors/warning/</w:t>
      </w:r>
      <w:proofErr w:type="gramStart"/>
      <w:r>
        <w:rPr>
          <w:rStyle w:val="normaltextrun"/>
          <w:rFonts w:ascii="Arial" w:hAnsi="Arial" w:cs="Arial"/>
          <w:color w:val="3D3C40"/>
          <w:sz w:val="26"/>
          <w:szCs w:val="26"/>
        </w:rPr>
        <w:t>deprecations</w:t>
      </w:r>
      <w:proofErr w:type="gramEnd"/>
      <w:r>
        <w:rPr>
          <w:rStyle w:val="eop"/>
          <w:rFonts w:ascii="Arial" w:hAnsi="Arial" w:cs="Arial"/>
          <w:color w:val="3D3C40"/>
          <w:sz w:val="26"/>
          <w:szCs w:val="26"/>
        </w:rPr>
        <w:t> </w:t>
      </w:r>
    </w:p>
    <w:p w14:paraId="21459155" w14:textId="77777777" w:rsidR="00762F18" w:rsidRDefault="00762F18" w:rsidP="00762F18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6"/>
          <w:szCs w:val="26"/>
        </w:rPr>
      </w:pPr>
      <w:r>
        <w:rPr>
          <w:rStyle w:val="normaltextrun"/>
          <w:rFonts w:ascii="Arial" w:hAnsi="Arial" w:cs="Arial"/>
          <w:color w:val="3D3C40"/>
          <w:sz w:val="26"/>
          <w:szCs w:val="26"/>
        </w:rPr>
        <w:t xml:space="preserve">Follow best practices while </w:t>
      </w:r>
      <w:proofErr w:type="gramStart"/>
      <w:r>
        <w:rPr>
          <w:rStyle w:val="normaltextrun"/>
          <w:rFonts w:ascii="Arial" w:hAnsi="Arial" w:cs="Arial"/>
          <w:color w:val="3D3C40"/>
          <w:sz w:val="26"/>
          <w:szCs w:val="26"/>
        </w:rPr>
        <w:t>coding</w:t>
      </w:r>
      <w:proofErr w:type="gramEnd"/>
      <w:r>
        <w:rPr>
          <w:rStyle w:val="eop"/>
          <w:rFonts w:ascii="Arial" w:hAnsi="Arial" w:cs="Arial"/>
          <w:color w:val="3D3C40"/>
          <w:sz w:val="26"/>
          <w:szCs w:val="26"/>
        </w:rPr>
        <w:t> </w:t>
      </w:r>
    </w:p>
    <w:p w14:paraId="04E53230" w14:textId="77777777" w:rsidR="00762F18" w:rsidRDefault="00762F18" w:rsidP="00762F18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6"/>
          <w:szCs w:val="26"/>
        </w:rPr>
      </w:pPr>
      <w:r>
        <w:rPr>
          <w:rStyle w:val="normaltextrun"/>
          <w:rFonts w:ascii="Arial" w:hAnsi="Arial" w:cs="Arial"/>
          <w:color w:val="3D3C40"/>
          <w:sz w:val="26"/>
          <w:szCs w:val="26"/>
        </w:rPr>
        <w:t xml:space="preserve">Avoid too many &amp; unnecessary usage of white spaces (newline, spaces, tabs, ...), except to make the code </w:t>
      </w:r>
      <w:proofErr w:type="gramStart"/>
      <w:r>
        <w:rPr>
          <w:rStyle w:val="normaltextrun"/>
          <w:rFonts w:ascii="Arial" w:hAnsi="Arial" w:cs="Arial"/>
          <w:color w:val="3D3C40"/>
          <w:sz w:val="26"/>
          <w:szCs w:val="26"/>
        </w:rPr>
        <w:t>readable</w:t>
      </w:r>
      <w:proofErr w:type="gramEnd"/>
      <w:r>
        <w:rPr>
          <w:rStyle w:val="eop"/>
          <w:rFonts w:ascii="Arial" w:hAnsi="Arial" w:cs="Arial"/>
          <w:color w:val="3D3C40"/>
          <w:sz w:val="26"/>
          <w:szCs w:val="26"/>
        </w:rPr>
        <w:t> </w:t>
      </w:r>
    </w:p>
    <w:p w14:paraId="67C319C7" w14:textId="77777777" w:rsidR="00762F18" w:rsidRDefault="00762F18" w:rsidP="00762F18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6"/>
          <w:szCs w:val="26"/>
        </w:rPr>
      </w:pPr>
      <w:r>
        <w:rPr>
          <w:rStyle w:val="normaltextrun"/>
          <w:rFonts w:ascii="Arial" w:hAnsi="Arial" w:cs="Arial"/>
          <w:color w:val="3D3C40"/>
          <w:sz w:val="26"/>
          <w:szCs w:val="26"/>
        </w:rPr>
        <w:t xml:space="preserve">Use appropriate comments at appropriate places in your exercise, to explain the logic, rational, solutions, so that evaluator can know </w:t>
      </w:r>
      <w:proofErr w:type="gramStart"/>
      <w:r>
        <w:rPr>
          <w:rStyle w:val="normaltextrun"/>
          <w:rFonts w:ascii="Arial" w:hAnsi="Arial" w:cs="Arial"/>
          <w:color w:val="3D3C40"/>
          <w:sz w:val="26"/>
          <w:szCs w:val="26"/>
        </w:rPr>
        <w:t>them</w:t>
      </w:r>
      <w:proofErr w:type="gramEnd"/>
      <w:r>
        <w:rPr>
          <w:rStyle w:val="eop"/>
          <w:rFonts w:ascii="Arial" w:hAnsi="Arial" w:cs="Arial"/>
          <w:color w:val="3D3C40"/>
          <w:sz w:val="26"/>
          <w:szCs w:val="26"/>
        </w:rPr>
        <w:t> </w:t>
      </w:r>
    </w:p>
    <w:p w14:paraId="42C0C5ED" w14:textId="77777777" w:rsidR="00762F18" w:rsidRDefault="00762F18" w:rsidP="00762F18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6"/>
          <w:szCs w:val="26"/>
        </w:rPr>
      </w:pPr>
      <w:r>
        <w:rPr>
          <w:rStyle w:val="normaltextrun"/>
          <w:rFonts w:ascii="Arial" w:hAnsi="Arial" w:cs="Arial"/>
          <w:color w:val="3D3C40"/>
          <w:sz w:val="26"/>
          <w:szCs w:val="26"/>
        </w:rPr>
        <w:t xml:space="preserve">Try to retain the original code given in the exercise, to avoid any issues in compiling &amp; running your </w:t>
      </w:r>
      <w:proofErr w:type="gramStart"/>
      <w:r>
        <w:rPr>
          <w:rStyle w:val="normaltextrun"/>
          <w:rFonts w:ascii="Arial" w:hAnsi="Arial" w:cs="Arial"/>
          <w:color w:val="3D3C40"/>
          <w:sz w:val="26"/>
          <w:szCs w:val="26"/>
        </w:rPr>
        <w:t>programs</w:t>
      </w:r>
      <w:proofErr w:type="gramEnd"/>
      <w:r>
        <w:rPr>
          <w:rStyle w:val="eop"/>
          <w:rFonts w:ascii="Arial" w:hAnsi="Arial" w:cs="Arial"/>
          <w:color w:val="3D3C40"/>
          <w:sz w:val="26"/>
          <w:szCs w:val="26"/>
        </w:rPr>
        <w:t> </w:t>
      </w:r>
    </w:p>
    <w:p w14:paraId="7875FEBE" w14:textId="77777777" w:rsidR="00762F18" w:rsidRDefault="00762F18" w:rsidP="00762F18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6"/>
          <w:szCs w:val="26"/>
        </w:rPr>
      </w:pPr>
      <w:r>
        <w:rPr>
          <w:rStyle w:val="normaltextrun"/>
          <w:rFonts w:ascii="Arial" w:hAnsi="Arial" w:cs="Arial"/>
          <w:color w:val="3D3C40"/>
          <w:sz w:val="26"/>
          <w:szCs w:val="26"/>
        </w:rPr>
        <w:t>Always test the program thoroughly, before saving/submitting exercises/project</w:t>
      </w:r>
      <w:r>
        <w:rPr>
          <w:rStyle w:val="eop"/>
          <w:rFonts w:ascii="Arial" w:hAnsi="Arial" w:cs="Arial"/>
          <w:color w:val="3D3C40"/>
          <w:sz w:val="26"/>
          <w:szCs w:val="26"/>
        </w:rPr>
        <w:t> </w:t>
      </w:r>
    </w:p>
    <w:p w14:paraId="61BAC392" w14:textId="77777777" w:rsidR="00762F18" w:rsidRDefault="00762F18" w:rsidP="00762F18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6"/>
          <w:szCs w:val="26"/>
        </w:rPr>
      </w:pPr>
      <w:r>
        <w:rPr>
          <w:rStyle w:val="normaltextrun"/>
          <w:rFonts w:ascii="Arial" w:hAnsi="Arial" w:cs="Arial"/>
          <w:color w:val="3D3C40"/>
          <w:sz w:val="26"/>
          <w:szCs w:val="26"/>
        </w:rPr>
        <w:t xml:space="preserve">For any issues with your exercise, contact your </w:t>
      </w:r>
      <w:proofErr w:type="gramStart"/>
      <w:r>
        <w:rPr>
          <w:rStyle w:val="normaltextrun"/>
          <w:rFonts w:ascii="Arial" w:hAnsi="Arial" w:cs="Arial"/>
          <w:color w:val="3D3C40"/>
          <w:sz w:val="26"/>
          <w:szCs w:val="26"/>
        </w:rPr>
        <w:t>coach</w:t>
      </w:r>
      <w:proofErr w:type="gramEnd"/>
      <w:r>
        <w:rPr>
          <w:rStyle w:val="eop"/>
          <w:rFonts w:ascii="Arial" w:hAnsi="Arial" w:cs="Arial"/>
          <w:color w:val="3D3C40"/>
          <w:sz w:val="26"/>
          <w:szCs w:val="26"/>
        </w:rPr>
        <w:t> </w:t>
      </w:r>
    </w:p>
    <w:p w14:paraId="54ED9E51" w14:textId="77777777" w:rsidR="00762F18" w:rsidRDefault="00762F1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D3C40"/>
          <w:sz w:val="36"/>
          <w:szCs w:val="36"/>
        </w:rPr>
        <w:t>Example</w:t>
      </w:r>
      <w:r>
        <w:rPr>
          <w:rStyle w:val="eop"/>
          <w:rFonts w:ascii="Arial" w:hAnsi="Arial" w:cs="Arial"/>
          <w:color w:val="3D3C40"/>
          <w:sz w:val="36"/>
          <w:szCs w:val="36"/>
        </w:rPr>
        <w:t> </w:t>
      </w:r>
    </w:p>
    <w:p w14:paraId="3ADF60F1" w14:textId="77777777" w:rsidR="00762F18" w:rsidRDefault="00762F18" w:rsidP="00762F18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Sample </w:t>
      </w:r>
      <w:proofErr w:type="gramStart"/>
      <w:r>
        <w:rPr>
          <w:rStyle w:val="normaltextrun"/>
          <w:rFonts w:ascii="Courier New" w:hAnsi="Courier New" w:cs="Courier New"/>
          <w:color w:val="6A8759"/>
          <w:sz w:val="23"/>
          <w:szCs w:val="23"/>
        </w:rPr>
        <w:t>Input :</w:t>
      </w:r>
      <w:proofErr w:type="gramEnd"/>
      <w:r>
        <w:rPr>
          <w:rStyle w:val="eop"/>
          <w:rFonts w:ascii="Courier New" w:hAnsi="Courier New" w:cs="Courier New"/>
          <w:color w:val="6A8759"/>
          <w:sz w:val="23"/>
          <w:szCs w:val="23"/>
        </w:rPr>
        <w:t> </w:t>
      </w:r>
    </w:p>
    <w:p w14:paraId="2696DD63" w14:textId="77777777" w:rsidR="00762F18" w:rsidRDefault="00762F18" w:rsidP="00762F18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7       </w:t>
      </w:r>
      <w:r>
        <w:rPr>
          <w:rStyle w:val="normaltextrun"/>
          <w:rFonts w:ascii="Courier New" w:hAnsi="Courier New" w:cs="Courier New"/>
          <w:color w:val="6A8759"/>
          <w:sz w:val="23"/>
          <w:szCs w:val="23"/>
        </w:rPr>
        <w:t>//Size of the array</w:t>
      </w:r>
      <w:r>
        <w:rPr>
          <w:rStyle w:val="eop"/>
          <w:rFonts w:ascii="Courier New" w:hAnsi="Courier New" w:cs="Courier New"/>
          <w:color w:val="6A8759"/>
          <w:sz w:val="23"/>
          <w:szCs w:val="23"/>
        </w:rPr>
        <w:t> </w:t>
      </w:r>
    </w:p>
    <w:p w14:paraId="04B7DEA8" w14:textId="77777777" w:rsidR="00762F18" w:rsidRDefault="00762F18" w:rsidP="00762F18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5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1CE595A5" w14:textId="77777777" w:rsidR="00762F18" w:rsidRDefault="00762F18" w:rsidP="00762F18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Tahoma" w:hAnsi="Tahoma" w:cs="Tahoma"/>
          <w:color w:val="F8F8F2"/>
          <w:sz w:val="23"/>
          <w:szCs w:val="23"/>
        </w:rPr>
        <w:t>﻿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10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2EAAA0C7" w14:textId="77777777" w:rsidR="00762F18" w:rsidRDefault="00762F18" w:rsidP="00762F18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15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62E6B0DB" w14:textId="77777777" w:rsidR="00762F18" w:rsidRDefault="00762F18" w:rsidP="00762F18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16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471BB519" w14:textId="77777777" w:rsidR="00762F18" w:rsidRDefault="00762F18" w:rsidP="00762F18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Tahoma" w:hAnsi="Tahoma" w:cs="Tahoma"/>
          <w:color w:val="F8F8F2"/>
          <w:sz w:val="23"/>
          <w:szCs w:val="23"/>
        </w:rPr>
        <w:t>﻿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1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0CFF5D5F" w14:textId="77777777" w:rsidR="00762F18" w:rsidRDefault="00762F18" w:rsidP="00762F18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10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3BADBE75" w14:textId="77777777" w:rsidR="00762F18" w:rsidRDefault="00762F18" w:rsidP="00762F18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Tahoma" w:hAnsi="Tahoma" w:cs="Tahoma"/>
          <w:color w:val="F8F8F2"/>
          <w:sz w:val="23"/>
          <w:szCs w:val="23"/>
        </w:rPr>
        <w:t>﻿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21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13706A25" w14:textId="77777777" w:rsidR="00762F18" w:rsidRDefault="00762F18" w:rsidP="00762F18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Expected </w:t>
      </w:r>
      <w:proofErr w:type="gramStart"/>
      <w:r>
        <w:rPr>
          <w:rStyle w:val="normaltextrun"/>
          <w:rFonts w:ascii="Courier New" w:hAnsi="Courier New" w:cs="Courier New"/>
          <w:color w:val="6A8759"/>
          <w:sz w:val="23"/>
          <w:szCs w:val="23"/>
        </w:rPr>
        <w:t>Output :</w:t>
      </w:r>
      <w:proofErr w:type="gramEnd"/>
      <w:r>
        <w:rPr>
          <w:rStyle w:val="eop"/>
          <w:rFonts w:ascii="Courier New" w:hAnsi="Courier New" w:cs="Courier New"/>
          <w:color w:val="6A8759"/>
          <w:sz w:val="23"/>
          <w:szCs w:val="23"/>
        </w:rPr>
        <w:t> </w:t>
      </w:r>
    </w:p>
    <w:p w14:paraId="5AA4C689" w14:textId="77777777" w:rsidR="00762F18" w:rsidRDefault="00762F18" w:rsidP="00762F18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Count </w:t>
      </w:r>
      <w:r>
        <w:rPr>
          <w:rStyle w:val="normaltextrun"/>
          <w:rFonts w:ascii="Courier New" w:hAnsi="Courier New" w:cs="Courier New"/>
          <w:color w:val="6A8759"/>
          <w:sz w:val="23"/>
          <w:szCs w:val="23"/>
        </w:rPr>
        <w:t xml:space="preserve">of elements divide by 5: </w:t>
      </w:r>
      <w:proofErr w:type="gramStart"/>
      <w:r>
        <w:rPr>
          <w:rStyle w:val="normaltextrun"/>
          <w:rFonts w:ascii="Courier New" w:hAnsi="Courier New" w:cs="Courier New"/>
          <w:color w:val="6A8759"/>
          <w:sz w:val="23"/>
          <w:szCs w:val="23"/>
        </w:rPr>
        <w:t>4</w:t>
      </w:r>
      <w:proofErr w:type="gramEnd"/>
      <w:r>
        <w:rPr>
          <w:rStyle w:val="eop"/>
          <w:rFonts w:ascii="Courier New" w:hAnsi="Courier New" w:cs="Courier New"/>
          <w:color w:val="6A8759"/>
          <w:sz w:val="23"/>
          <w:szCs w:val="23"/>
        </w:rPr>
        <w:t> </w:t>
      </w:r>
    </w:p>
    <w:p w14:paraId="7E615F57" w14:textId="77777777" w:rsidR="00762F18" w:rsidRDefault="00762F1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D3C40"/>
          <w:sz w:val="36"/>
          <w:szCs w:val="36"/>
        </w:rPr>
        <w:lastRenderedPageBreak/>
        <w:t>Warnings</w:t>
      </w:r>
      <w:r>
        <w:rPr>
          <w:rStyle w:val="eop"/>
          <w:rFonts w:ascii="Arial" w:hAnsi="Arial" w:cs="Arial"/>
          <w:color w:val="3D3C40"/>
          <w:sz w:val="36"/>
          <w:szCs w:val="36"/>
        </w:rPr>
        <w:t> </w:t>
      </w:r>
    </w:p>
    <w:p w14:paraId="78938A2F" w14:textId="77777777" w:rsidR="00762F18" w:rsidRDefault="00762F18" w:rsidP="00762F18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6"/>
          <w:szCs w:val="26"/>
        </w:rPr>
      </w:pPr>
      <w:r>
        <w:rPr>
          <w:rStyle w:val="normaltextrun"/>
          <w:rFonts w:ascii="Arial" w:hAnsi="Arial" w:cs="Arial"/>
          <w:color w:val="3D3C40"/>
          <w:sz w:val="26"/>
          <w:szCs w:val="26"/>
        </w:rPr>
        <w:t>Take care of whitespace/trailing whitespace</w:t>
      </w:r>
      <w:r>
        <w:rPr>
          <w:rStyle w:val="eop"/>
          <w:rFonts w:ascii="Arial" w:hAnsi="Arial" w:cs="Arial"/>
          <w:color w:val="3D3C40"/>
          <w:sz w:val="26"/>
          <w:szCs w:val="26"/>
        </w:rPr>
        <w:t> </w:t>
      </w:r>
    </w:p>
    <w:p w14:paraId="4F291766" w14:textId="77777777" w:rsidR="00762F18" w:rsidRDefault="00762F18" w:rsidP="00762F18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6"/>
          <w:szCs w:val="26"/>
        </w:rPr>
      </w:pPr>
      <w:r>
        <w:rPr>
          <w:rStyle w:val="normaltextrun"/>
          <w:rFonts w:ascii="Arial" w:hAnsi="Arial" w:cs="Arial"/>
          <w:color w:val="3D3C40"/>
          <w:sz w:val="26"/>
          <w:szCs w:val="26"/>
        </w:rPr>
        <w:t xml:space="preserve">Trim the output and avoid special </w:t>
      </w:r>
      <w:proofErr w:type="gramStart"/>
      <w:r>
        <w:rPr>
          <w:rStyle w:val="normaltextrun"/>
          <w:rFonts w:ascii="Arial" w:hAnsi="Arial" w:cs="Arial"/>
          <w:color w:val="3D3C40"/>
          <w:sz w:val="26"/>
          <w:szCs w:val="26"/>
        </w:rPr>
        <w:t>characters</w:t>
      </w:r>
      <w:proofErr w:type="gramEnd"/>
      <w:r>
        <w:rPr>
          <w:rStyle w:val="eop"/>
          <w:rFonts w:ascii="Arial" w:hAnsi="Arial" w:cs="Arial"/>
          <w:color w:val="3D3C40"/>
          <w:sz w:val="26"/>
          <w:szCs w:val="26"/>
        </w:rPr>
        <w:t> </w:t>
      </w:r>
    </w:p>
    <w:p w14:paraId="7673744D" w14:textId="77777777" w:rsidR="00762F18" w:rsidRDefault="00762F18" w:rsidP="00762F18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6"/>
          <w:szCs w:val="26"/>
        </w:rPr>
      </w:pPr>
      <w:r>
        <w:rPr>
          <w:rStyle w:val="normaltextrun"/>
          <w:rFonts w:ascii="Arial" w:hAnsi="Arial" w:cs="Arial"/>
          <w:color w:val="3D3C40"/>
          <w:sz w:val="26"/>
          <w:szCs w:val="26"/>
        </w:rPr>
        <w:t xml:space="preserve">Avoid printing unnecessary values other than expected/asked </w:t>
      </w:r>
      <w:proofErr w:type="gramStart"/>
      <w:r>
        <w:rPr>
          <w:rStyle w:val="normaltextrun"/>
          <w:rFonts w:ascii="Arial" w:hAnsi="Arial" w:cs="Arial"/>
          <w:color w:val="3D3C40"/>
          <w:sz w:val="26"/>
          <w:szCs w:val="26"/>
        </w:rPr>
        <w:t>output</w:t>
      </w:r>
      <w:proofErr w:type="gramEnd"/>
      <w:r>
        <w:rPr>
          <w:rStyle w:val="eop"/>
          <w:rFonts w:ascii="Arial" w:hAnsi="Arial" w:cs="Arial"/>
          <w:color w:val="3D3C40"/>
          <w:sz w:val="26"/>
          <w:szCs w:val="26"/>
        </w:rPr>
        <w:t> </w:t>
      </w:r>
    </w:p>
    <w:p w14:paraId="46419C6B" w14:textId="77777777" w:rsidR="00762F18" w:rsidRDefault="00762F1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1A84D1" w14:textId="77777777" w:rsidR="00762F18" w:rsidRDefault="00762F1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663EDC" w14:textId="77777777" w:rsidR="00762F18" w:rsidRDefault="00762F1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Solution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865E34" w14:textId="77777777" w:rsidR="00762F18" w:rsidRDefault="00762F1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D8DA63" w14:textId="77777777" w:rsidR="00762F18" w:rsidRDefault="00762F1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using </w:t>
      </w:r>
      <w:proofErr w:type="gramStart"/>
      <w:r>
        <w:rPr>
          <w:rStyle w:val="normaltextrun"/>
          <w:sz w:val="22"/>
          <w:szCs w:val="22"/>
        </w:rPr>
        <w:t>System;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3EFE93" w14:textId="77777777" w:rsidR="00762F18" w:rsidRDefault="00762F1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B93BD8" w14:textId="77777777" w:rsidR="00762F18" w:rsidRDefault="00762F1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namespace </w:t>
      </w:r>
      <w:proofErr w:type="spellStart"/>
      <w:r>
        <w:rPr>
          <w:rStyle w:val="normaltextrun"/>
          <w:sz w:val="22"/>
          <w:szCs w:val="22"/>
        </w:rPr>
        <w:t>LearnCsharp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39C3C8" w14:textId="77777777" w:rsidR="00762F18" w:rsidRDefault="00762F1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18A23B" w14:textId="77777777" w:rsidR="00762F18" w:rsidRDefault="00762F1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146B5A" w14:textId="77777777" w:rsidR="00762F18" w:rsidRDefault="00762F1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class </w:t>
      </w:r>
      <w:proofErr w:type="spellStart"/>
      <w:proofErr w:type="gramStart"/>
      <w:r>
        <w:rPr>
          <w:rStyle w:val="normaltextrun"/>
          <w:sz w:val="22"/>
          <w:szCs w:val="22"/>
        </w:rPr>
        <w:t>CountOfDivideByFive</w:t>
      </w:r>
      <w:proofErr w:type="spellEnd"/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674532" w14:textId="77777777" w:rsidR="00762F18" w:rsidRDefault="00762F1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D65F69" w14:textId="77777777" w:rsidR="00762F18" w:rsidRDefault="00762F1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 public static void Main(</w:t>
      </w:r>
      <w:proofErr w:type="gramStart"/>
      <w:r>
        <w:rPr>
          <w:rStyle w:val="normaltextrun"/>
          <w:sz w:val="22"/>
          <w:szCs w:val="22"/>
        </w:rPr>
        <w:t>string[</w:t>
      </w:r>
      <w:proofErr w:type="gramEnd"/>
      <w:r>
        <w:rPr>
          <w:rStyle w:val="normaltextrun"/>
          <w:sz w:val="22"/>
          <w:szCs w:val="22"/>
        </w:rPr>
        <w:t xml:space="preserve">] </w:t>
      </w:r>
      <w:proofErr w:type="spellStart"/>
      <w:r>
        <w:rPr>
          <w:rStyle w:val="normaltextrun"/>
          <w:sz w:val="22"/>
          <w:szCs w:val="22"/>
        </w:rPr>
        <w:t>args</w:t>
      </w:r>
      <w:proofErr w:type="spellEnd"/>
      <w:r>
        <w:rPr>
          <w:rStyle w:val="normaltextrun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172D96" w14:textId="77777777" w:rsidR="00762F18" w:rsidRDefault="00762F1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3CC9A7" w14:textId="77777777" w:rsidR="00762F18" w:rsidRDefault="00762F1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 //Write Your Code Here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10F6AB" w14:textId="77777777" w:rsidR="00762F18" w:rsidRDefault="00762F1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 </w:t>
      </w:r>
      <w:proofErr w:type="gramStart"/>
      <w:r>
        <w:rPr>
          <w:rStyle w:val="normaltextrun"/>
          <w:sz w:val="22"/>
          <w:szCs w:val="22"/>
        </w:rPr>
        <w:t>int[</w:t>
      </w:r>
      <w:proofErr w:type="gramEnd"/>
      <w:r>
        <w:rPr>
          <w:rStyle w:val="normaltextrun"/>
          <w:sz w:val="22"/>
          <w:szCs w:val="22"/>
        </w:rPr>
        <w:t xml:space="preserve">] </w:t>
      </w:r>
      <w:proofErr w:type="spellStart"/>
      <w:r>
        <w:rPr>
          <w:rStyle w:val="normaltextrun"/>
          <w:sz w:val="22"/>
          <w:szCs w:val="22"/>
        </w:rPr>
        <w:t>iArray</w:t>
      </w:r>
      <w:proofErr w:type="spellEnd"/>
      <w:r>
        <w:rPr>
          <w:rStyle w:val="normaltextrun"/>
          <w:sz w:val="22"/>
          <w:szCs w:val="22"/>
        </w:rPr>
        <w:t>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D3C049" w14:textId="77777777" w:rsidR="00762F18" w:rsidRDefault="00762F1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 int Count=</w:t>
      </w:r>
      <w:proofErr w:type="spellStart"/>
      <w:r>
        <w:rPr>
          <w:rStyle w:val="normaltextrun"/>
          <w:sz w:val="22"/>
          <w:szCs w:val="22"/>
        </w:rPr>
        <w:t>int.Parse</w:t>
      </w:r>
      <w:proofErr w:type="spellEnd"/>
      <w:r>
        <w:rPr>
          <w:rStyle w:val="normaltextrun"/>
          <w:sz w:val="22"/>
          <w:szCs w:val="22"/>
        </w:rPr>
        <w:t>(</w:t>
      </w:r>
      <w:proofErr w:type="spellStart"/>
      <w:r>
        <w:rPr>
          <w:rStyle w:val="normaltextrun"/>
          <w:sz w:val="22"/>
          <w:szCs w:val="22"/>
        </w:rPr>
        <w:t>Console.ReadLine</w:t>
      </w:r>
      <w:proofErr w:type="spellEnd"/>
      <w:r>
        <w:rPr>
          <w:rStyle w:val="normaltextrun"/>
          <w:sz w:val="22"/>
          <w:szCs w:val="22"/>
        </w:rPr>
        <w:t>()</w:t>
      </w:r>
      <w:proofErr w:type="gramStart"/>
      <w:r>
        <w:rPr>
          <w:rStyle w:val="normaltextrun"/>
          <w:sz w:val="22"/>
          <w:szCs w:val="22"/>
        </w:rPr>
        <w:t>);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8472E9" w14:textId="77777777" w:rsidR="00762F18" w:rsidRDefault="00762F1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     </w:t>
      </w:r>
      <w:proofErr w:type="spellStart"/>
      <w:r>
        <w:rPr>
          <w:rStyle w:val="normaltextrun"/>
          <w:sz w:val="22"/>
          <w:szCs w:val="22"/>
        </w:rPr>
        <w:t>iArray</w:t>
      </w:r>
      <w:proofErr w:type="spellEnd"/>
      <w:r>
        <w:rPr>
          <w:rStyle w:val="normaltextrun"/>
          <w:sz w:val="22"/>
          <w:szCs w:val="22"/>
        </w:rPr>
        <w:t xml:space="preserve"> = new </w:t>
      </w:r>
      <w:proofErr w:type="gramStart"/>
      <w:r>
        <w:rPr>
          <w:rStyle w:val="normaltextrun"/>
          <w:sz w:val="22"/>
          <w:szCs w:val="22"/>
        </w:rPr>
        <w:t>int[</w:t>
      </w:r>
      <w:proofErr w:type="gramEnd"/>
      <w:r>
        <w:rPr>
          <w:rStyle w:val="normaltextrun"/>
          <w:sz w:val="22"/>
          <w:szCs w:val="22"/>
        </w:rPr>
        <w:t>Count];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391112" w14:textId="77777777" w:rsidR="00762F18" w:rsidRDefault="00762F1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     int </w:t>
      </w:r>
      <w:proofErr w:type="spellStart"/>
      <w:r>
        <w:rPr>
          <w:rStyle w:val="normaltextrun"/>
          <w:sz w:val="22"/>
          <w:szCs w:val="22"/>
        </w:rPr>
        <w:t>iCount</w:t>
      </w:r>
      <w:proofErr w:type="spellEnd"/>
      <w:r>
        <w:rPr>
          <w:rStyle w:val="normaltextrun"/>
          <w:sz w:val="22"/>
          <w:szCs w:val="22"/>
        </w:rPr>
        <w:t xml:space="preserve"> = </w:t>
      </w:r>
      <w:proofErr w:type="gramStart"/>
      <w:r>
        <w:rPr>
          <w:rStyle w:val="normaltextrun"/>
          <w:sz w:val="22"/>
          <w:szCs w:val="22"/>
        </w:rPr>
        <w:t>0;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27C5E4" w14:textId="438860A0" w:rsidR="00762F18" w:rsidRDefault="00762F1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DF7FF0" w14:textId="77777777" w:rsidR="00762F18" w:rsidRDefault="00762F1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 for (int iVal1 = 0; iVal1 &lt; Count; iVal1++)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3BF84D" w14:textId="77777777" w:rsidR="00762F18" w:rsidRDefault="00762F1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B15AD7" w14:textId="77777777" w:rsidR="00762F18" w:rsidRDefault="00762F1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         </w:t>
      </w:r>
      <w:proofErr w:type="spellStart"/>
      <w:r>
        <w:rPr>
          <w:rStyle w:val="normaltextrun"/>
          <w:sz w:val="22"/>
          <w:szCs w:val="22"/>
        </w:rPr>
        <w:t>iArray</w:t>
      </w:r>
      <w:proofErr w:type="spellEnd"/>
      <w:r>
        <w:rPr>
          <w:rStyle w:val="normaltextrun"/>
          <w:sz w:val="22"/>
          <w:szCs w:val="22"/>
        </w:rPr>
        <w:t xml:space="preserve">[iVal1] = </w:t>
      </w:r>
      <w:proofErr w:type="spellStart"/>
      <w:proofErr w:type="gramStart"/>
      <w:r>
        <w:rPr>
          <w:rStyle w:val="normaltextrun"/>
          <w:sz w:val="22"/>
          <w:szCs w:val="22"/>
        </w:rPr>
        <w:t>int.Parse</w:t>
      </w:r>
      <w:proofErr w:type="spellEnd"/>
      <w:proofErr w:type="gramEnd"/>
      <w:r>
        <w:rPr>
          <w:rStyle w:val="normaltextrun"/>
          <w:sz w:val="22"/>
          <w:szCs w:val="22"/>
        </w:rPr>
        <w:t>(</w:t>
      </w:r>
      <w:proofErr w:type="spellStart"/>
      <w:r>
        <w:rPr>
          <w:rStyle w:val="normaltextrun"/>
          <w:sz w:val="22"/>
          <w:szCs w:val="22"/>
        </w:rPr>
        <w:t>Console.ReadLine</w:t>
      </w:r>
      <w:proofErr w:type="spellEnd"/>
      <w:r>
        <w:rPr>
          <w:rStyle w:val="normaltextrun"/>
          <w:sz w:val="22"/>
          <w:szCs w:val="22"/>
        </w:rPr>
        <w:t>());     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F6E523" w14:textId="77777777" w:rsidR="00762F18" w:rsidRDefault="00762F1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C1534B" w14:textId="77777777" w:rsidR="00762F18" w:rsidRDefault="00762F1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A54D73" w14:textId="77777777" w:rsidR="00762F18" w:rsidRDefault="00762F1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     foreach (int item in </w:t>
      </w:r>
      <w:proofErr w:type="spellStart"/>
      <w:r>
        <w:rPr>
          <w:rStyle w:val="normaltextrun"/>
          <w:sz w:val="22"/>
          <w:szCs w:val="22"/>
        </w:rPr>
        <w:t>iArray</w:t>
      </w:r>
      <w:proofErr w:type="spellEnd"/>
      <w:r>
        <w:rPr>
          <w:rStyle w:val="normaltextrun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98E927" w14:textId="77777777" w:rsidR="00762F18" w:rsidRDefault="00762F1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3555BC" w14:textId="77777777" w:rsidR="00762F18" w:rsidRDefault="00762F1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     if ((item % 5) == 0)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26DB98" w14:textId="77777777" w:rsidR="00762F18" w:rsidRDefault="00762F1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             </w:t>
      </w:r>
      <w:proofErr w:type="spellStart"/>
      <w:r>
        <w:rPr>
          <w:rStyle w:val="normaltextrun"/>
          <w:sz w:val="22"/>
          <w:szCs w:val="22"/>
        </w:rPr>
        <w:t>iCount</w:t>
      </w:r>
      <w:proofErr w:type="spellEnd"/>
      <w:r>
        <w:rPr>
          <w:rStyle w:val="normaltextrun"/>
          <w:sz w:val="22"/>
          <w:szCs w:val="22"/>
        </w:rPr>
        <w:t>+</w:t>
      </w:r>
      <w:proofErr w:type="gramStart"/>
      <w:r>
        <w:rPr>
          <w:rStyle w:val="normaltextrun"/>
          <w:sz w:val="22"/>
          <w:szCs w:val="22"/>
        </w:rPr>
        <w:t>+;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C34F4E" w14:textId="77777777" w:rsidR="00762F18" w:rsidRDefault="00762F1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C62B32" w14:textId="77777777" w:rsidR="00762F18" w:rsidRDefault="00762F1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         </w:t>
      </w:r>
      <w:proofErr w:type="spellStart"/>
      <w:r>
        <w:rPr>
          <w:rStyle w:val="normaltextrun"/>
          <w:sz w:val="22"/>
          <w:szCs w:val="22"/>
        </w:rPr>
        <w:t>Console.WriteLine</w:t>
      </w:r>
      <w:proofErr w:type="spellEnd"/>
      <w:r>
        <w:rPr>
          <w:rStyle w:val="normaltextrun"/>
          <w:sz w:val="22"/>
          <w:szCs w:val="22"/>
        </w:rPr>
        <w:t>(item</w:t>
      </w:r>
      <w:proofErr w:type="gramStart"/>
      <w:r>
        <w:rPr>
          <w:rStyle w:val="normaltextrun"/>
          <w:sz w:val="22"/>
          <w:szCs w:val="22"/>
        </w:rPr>
        <w:t>);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73D810" w14:textId="77777777" w:rsidR="00762F18" w:rsidRDefault="00762F1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348872" w14:textId="77777777" w:rsidR="00762F18" w:rsidRDefault="00762F1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     </w:t>
      </w:r>
      <w:proofErr w:type="spellStart"/>
      <w:r>
        <w:rPr>
          <w:rStyle w:val="normaltextrun"/>
          <w:sz w:val="22"/>
          <w:szCs w:val="22"/>
        </w:rPr>
        <w:t>Console.WriteLine</w:t>
      </w:r>
      <w:proofErr w:type="spellEnd"/>
      <w:r>
        <w:rPr>
          <w:rStyle w:val="normaltextrun"/>
          <w:sz w:val="22"/>
          <w:szCs w:val="22"/>
        </w:rPr>
        <w:t xml:space="preserve">("Count of elements divide by 5: " + </w:t>
      </w:r>
      <w:proofErr w:type="spellStart"/>
      <w:r>
        <w:rPr>
          <w:rStyle w:val="normaltextrun"/>
          <w:sz w:val="22"/>
          <w:szCs w:val="22"/>
        </w:rPr>
        <w:t>iCount</w:t>
      </w:r>
      <w:proofErr w:type="spellEnd"/>
      <w:proofErr w:type="gramStart"/>
      <w:r>
        <w:rPr>
          <w:rStyle w:val="normaltextrun"/>
          <w:sz w:val="22"/>
          <w:szCs w:val="22"/>
        </w:rPr>
        <w:t>);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6364D1" w14:textId="77777777" w:rsidR="00762F18" w:rsidRDefault="00762F1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1F72E1" w14:textId="77777777" w:rsidR="00762F18" w:rsidRDefault="00762F1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86EA1E" w14:textId="77777777" w:rsidR="00762F18" w:rsidRDefault="00762F1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D06C93" w14:textId="77777777" w:rsidR="00762F18" w:rsidRDefault="00762F18" w:rsidP="00762F1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sz w:val="22"/>
          <w:szCs w:val="22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EAC565" w14:textId="034E8BDF" w:rsidR="00C808E9" w:rsidRDefault="00590529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58D34814" wp14:editId="4FD2825C">
                <wp:simplePos x="0" y="0"/>
                <wp:positionH relativeFrom="column">
                  <wp:posOffset>-121920</wp:posOffset>
                </wp:positionH>
                <wp:positionV relativeFrom="paragraph">
                  <wp:posOffset>99060</wp:posOffset>
                </wp:positionV>
                <wp:extent cx="6865620" cy="388620"/>
                <wp:effectExtent l="0" t="0" r="11430" b="11430"/>
                <wp:wrapNone/>
                <wp:docPr id="3371017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5620" cy="388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46D2A" w14:textId="192AF64C" w:rsidR="00762F18" w:rsidRDefault="00C808E9" w:rsidP="00762F18">
                            <w:pPr>
                              <w:pStyle w:val="paragraph"/>
                              <w:spacing w:before="0" w:after="0"/>
                              <w:jc w:val="center"/>
                              <w:textAlignment w:val="baseline"/>
                              <w:rPr>
                                <w:rStyle w:val="normaltextrun"/>
                                <w:rFonts w:ascii="Arial" w:hAnsi="Arial" w:cs="Arial"/>
                                <w:b/>
                                <w:bCs/>
                                <w:color w:val="3D3C40"/>
                                <w:sz w:val="26"/>
                                <w:szCs w:val="26"/>
                              </w:rPr>
                            </w:pPr>
                            <w:r w:rsidRPr="00C808E9">
                              <w:rPr>
                                <w:rFonts w:ascii="Calibri" w:eastAsiaTheme="minorHAnsi" w:hAnsi="Calibri" w:cs="Calibri"/>
                                <w:b/>
                                <w:bCs/>
                                <w:sz w:val="22"/>
                                <w:szCs w:val="22"/>
                                <w:lang w:eastAsia="en-US"/>
                              </w:rPr>
                              <w:t>Write a function </w:t>
                            </w:r>
                            <w:proofErr w:type="spellStart"/>
                            <w:r w:rsidRPr="00C808E9">
                              <w:rPr>
                                <w:rFonts w:ascii="Calibri" w:eastAsiaTheme="minorHAnsi" w:hAnsi="Calibri" w:cs="Calibri"/>
                                <w:b/>
                                <w:bCs/>
                                <w:sz w:val="22"/>
                                <w:szCs w:val="22"/>
                                <w:lang w:eastAsia="en-US"/>
                              </w:rPr>
                              <w:t>sumprimes</w:t>
                            </w:r>
                            <w:proofErr w:type="spellEnd"/>
                            <w:r w:rsidRPr="00C808E9">
                              <w:rPr>
                                <w:rFonts w:ascii="Calibri" w:eastAsiaTheme="minorHAnsi" w:hAnsi="Calibri" w:cs="Calibri"/>
                                <w:b/>
                                <w:bCs/>
                                <w:sz w:val="22"/>
                                <w:szCs w:val="22"/>
                                <w:lang w:eastAsia="en-US"/>
                              </w:rPr>
                              <w:t>(ls) that takes as input a list of integers ls and returns the sum of all the prime numbers in 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34814" id="_x0000_s1038" style="position:absolute;margin-left:-9.6pt;margin-top:7.8pt;width:540.6pt;height:30.6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" fillcolor="black [3213]" strokecolor="black [480]" strokeweight="1pt">
                <v:textbox>
                  <w:txbxContent>
                    <w:p w14:paraId="51546D2A" w14:textId="192AF64C" w:rsidR="00762F18" w:rsidRDefault="00C808E9" w:rsidP="00762F18">
                      <w:pPr>
                        <w:pStyle w:val="paragraph"/>
                        <w:spacing w:before="0" w:after="0"/>
                        <w:jc w:val="center"/>
                        <w:textAlignment w:val="baseline"/>
                        <w:rPr>
                          <w:rStyle w:val="normaltextrun"/>
                          <w:rFonts w:ascii="Arial" w:hAnsi="Arial" w:cs="Arial"/>
                          <w:b/>
                          <w:bCs/>
                          <w:color w:val="3D3C40"/>
                          <w:sz w:val="26"/>
                          <w:szCs w:val="26"/>
                        </w:rPr>
                      </w:pPr>
                      <w:r w:rsidRPr="00C808E9">
                        <w:rPr>
                          <w:rFonts w:ascii="Calibri" w:eastAsiaTheme="minorHAnsi" w:hAnsi="Calibri" w:cs="Calibri"/>
                          <w:b/>
                          <w:bCs/>
                          <w:sz w:val="22"/>
                          <w:szCs w:val="22"/>
                          <w:lang w:eastAsia="en-US"/>
                        </w:rPr>
                        <w:t>Write a function </w:t>
                      </w:r>
                      <w:proofErr w:type="spellStart"/>
                      <w:r w:rsidRPr="00C808E9">
                        <w:rPr>
                          <w:rFonts w:ascii="Calibri" w:eastAsiaTheme="minorHAnsi" w:hAnsi="Calibri" w:cs="Calibri"/>
                          <w:b/>
                          <w:bCs/>
                          <w:sz w:val="22"/>
                          <w:szCs w:val="22"/>
                          <w:lang w:eastAsia="en-US"/>
                        </w:rPr>
                        <w:t>sumprimes</w:t>
                      </w:r>
                      <w:proofErr w:type="spellEnd"/>
                      <w:r w:rsidRPr="00C808E9">
                        <w:rPr>
                          <w:rFonts w:ascii="Calibri" w:eastAsiaTheme="minorHAnsi" w:hAnsi="Calibri" w:cs="Calibri"/>
                          <w:b/>
                          <w:bCs/>
                          <w:sz w:val="22"/>
                          <w:szCs w:val="22"/>
                          <w:lang w:eastAsia="en-US"/>
                        </w:rPr>
                        <w:t>(ls) that takes as input a list of integers ls and returns the sum of all the prime numbers in ls.</w:t>
                      </w:r>
                    </w:p>
                  </w:txbxContent>
                </v:textbox>
              </v:rect>
            </w:pict>
          </mc:Fallback>
        </mc:AlternateContent>
      </w:r>
    </w:p>
    <w:p w14:paraId="4EBB9605" w14:textId="67D3EDFA" w:rsidR="00590529" w:rsidRDefault="00590529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DEFECE7" w14:textId="592C8FF4" w:rsidR="00590529" w:rsidRDefault="00590529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9F6F5F4" w14:textId="77777777" w:rsidR="00590529" w:rsidRDefault="00590529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9047E6A" w14:textId="77777777" w:rsidR="00590529" w:rsidRDefault="00590529" w:rsidP="005905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b/>
          <w:bCs/>
          <w:color w:val="444444"/>
          <w:sz w:val="21"/>
          <w:szCs w:val="21"/>
        </w:rPr>
        <w:t>nput</w:t>
      </w:r>
      <w:proofErr w:type="spellEnd"/>
      <w:r>
        <w:rPr>
          <w:rStyle w:val="normaltextrun"/>
          <w:rFonts w:ascii="Arial" w:hAnsi="Arial" w:cs="Arial"/>
          <w:b/>
          <w:bCs/>
          <w:color w:val="444444"/>
          <w:sz w:val="21"/>
          <w:szCs w:val="21"/>
        </w:rPr>
        <w:t>:</w:t>
      </w:r>
      <w:r>
        <w:rPr>
          <w:rStyle w:val="eop"/>
          <w:rFonts w:ascii="Arial" w:hAnsi="Arial" w:cs="Arial"/>
          <w:color w:val="444444"/>
          <w:sz w:val="21"/>
          <w:szCs w:val="21"/>
        </w:rPr>
        <w:t> </w:t>
      </w:r>
    </w:p>
    <w:p w14:paraId="5C72790E" w14:textId="77777777" w:rsidR="00590529" w:rsidRDefault="00590529" w:rsidP="005905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D3C40"/>
          <w:sz w:val="21"/>
          <w:szCs w:val="21"/>
        </w:rPr>
        <w:t>The input has a list of values separated by space.</w:t>
      </w:r>
      <w:r>
        <w:rPr>
          <w:rStyle w:val="eop"/>
          <w:rFonts w:ascii="Arial" w:hAnsi="Arial" w:cs="Arial"/>
          <w:color w:val="3D3C40"/>
          <w:sz w:val="21"/>
          <w:szCs w:val="21"/>
        </w:rPr>
        <w:t> </w:t>
      </w:r>
    </w:p>
    <w:p w14:paraId="2E9AF20B" w14:textId="77777777" w:rsidR="00590529" w:rsidRDefault="00590529" w:rsidP="005905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3D3C40"/>
          <w:sz w:val="21"/>
          <w:szCs w:val="21"/>
        </w:rPr>
        <w:t> </w:t>
      </w:r>
    </w:p>
    <w:p w14:paraId="09444F50" w14:textId="77777777" w:rsidR="00590529" w:rsidRDefault="00590529" w:rsidP="005905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D3C40"/>
          <w:sz w:val="21"/>
          <w:szCs w:val="21"/>
        </w:rPr>
        <w:t>Output:</w:t>
      </w:r>
      <w:r>
        <w:rPr>
          <w:rStyle w:val="eop"/>
          <w:rFonts w:ascii="Arial" w:hAnsi="Arial" w:cs="Arial"/>
          <w:color w:val="3D3C40"/>
          <w:sz w:val="21"/>
          <w:szCs w:val="21"/>
        </w:rPr>
        <w:t> </w:t>
      </w:r>
    </w:p>
    <w:p w14:paraId="1CA37633" w14:textId="77777777" w:rsidR="00590529" w:rsidRDefault="00590529" w:rsidP="005905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D3C40"/>
          <w:sz w:val="21"/>
          <w:szCs w:val="21"/>
        </w:rPr>
        <w:t>A single number representing sum of all prime numbers in the given list.</w:t>
      </w:r>
      <w:r>
        <w:rPr>
          <w:rStyle w:val="eop"/>
          <w:rFonts w:ascii="Arial" w:hAnsi="Arial" w:cs="Arial"/>
          <w:color w:val="3D3C40"/>
          <w:sz w:val="21"/>
          <w:szCs w:val="21"/>
        </w:rPr>
        <w:t> </w:t>
      </w:r>
    </w:p>
    <w:p w14:paraId="45FA369A" w14:textId="77777777" w:rsidR="00590529" w:rsidRDefault="00590529" w:rsidP="005905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3D3C40"/>
          <w:sz w:val="21"/>
          <w:szCs w:val="21"/>
        </w:rPr>
        <w:t> </w:t>
      </w:r>
    </w:p>
    <w:p w14:paraId="2B0D9501" w14:textId="77777777" w:rsidR="00590529" w:rsidRDefault="00590529" w:rsidP="005905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D3C40"/>
          <w:sz w:val="21"/>
          <w:szCs w:val="21"/>
        </w:rPr>
        <w:t>Sample Input 1:</w:t>
      </w:r>
      <w:r>
        <w:rPr>
          <w:rStyle w:val="eop"/>
          <w:rFonts w:ascii="Arial" w:hAnsi="Arial" w:cs="Arial"/>
          <w:color w:val="3D3C40"/>
          <w:sz w:val="21"/>
          <w:szCs w:val="21"/>
        </w:rPr>
        <w:t> </w:t>
      </w:r>
    </w:p>
    <w:p w14:paraId="4319FFC9" w14:textId="77777777" w:rsidR="00590529" w:rsidRDefault="00590529" w:rsidP="005905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D3C40"/>
          <w:sz w:val="21"/>
          <w:szCs w:val="21"/>
        </w:rPr>
        <w:t>3 3 1 13</w:t>
      </w:r>
      <w:r>
        <w:rPr>
          <w:rStyle w:val="eop"/>
          <w:rFonts w:ascii="Arial" w:hAnsi="Arial" w:cs="Arial"/>
          <w:color w:val="3D3C40"/>
          <w:sz w:val="21"/>
          <w:szCs w:val="21"/>
        </w:rPr>
        <w:t> </w:t>
      </w:r>
    </w:p>
    <w:p w14:paraId="5776933E" w14:textId="77777777" w:rsidR="00590529" w:rsidRDefault="00590529" w:rsidP="005905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3D3C40"/>
          <w:sz w:val="21"/>
          <w:szCs w:val="21"/>
        </w:rPr>
        <w:t> </w:t>
      </w:r>
    </w:p>
    <w:p w14:paraId="7AFB8777" w14:textId="77777777" w:rsidR="00590529" w:rsidRDefault="00590529" w:rsidP="005905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D3C40"/>
          <w:sz w:val="21"/>
          <w:szCs w:val="21"/>
        </w:rPr>
        <w:t>Sample Output 1:</w:t>
      </w:r>
      <w:r>
        <w:rPr>
          <w:rStyle w:val="eop"/>
          <w:rFonts w:ascii="Arial" w:hAnsi="Arial" w:cs="Arial"/>
          <w:color w:val="3D3C40"/>
          <w:sz w:val="21"/>
          <w:szCs w:val="21"/>
        </w:rPr>
        <w:t> </w:t>
      </w:r>
    </w:p>
    <w:p w14:paraId="1E88C72F" w14:textId="77777777" w:rsidR="00590529" w:rsidRDefault="00590529" w:rsidP="005905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D3C40"/>
          <w:sz w:val="21"/>
          <w:szCs w:val="21"/>
        </w:rPr>
        <w:t>19</w:t>
      </w:r>
      <w:r>
        <w:rPr>
          <w:rStyle w:val="eop"/>
          <w:rFonts w:ascii="Arial" w:hAnsi="Arial" w:cs="Arial"/>
          <w:color w:val="3D3C40"/>
          <w:sz w:val="21"/>
          <w:szCs w:val="21"/>
        </w:rPr>
        <w:t> </w:t>
      </w:r>
    </w:p>
    <w:p w14:paraId="004E1FBC" w14:textId="77777777" w:rsidR="00590529" w:rsidRDefault="00590529" w:rsidP="005905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> </w:t>
      </w:r>
    </w:p>
    <w:p w14:paraId="5024119D" w14:textId="77777777" w:rsidR="00590529" w:rsidRDefault="00590529" w:rsidP="005905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Solution: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C49539" w14:textId="77777777" w:rsidR="00590529" w:rsidRDefault="00590529" w:rsidP="005905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9D5DC3" w14:textId="77777777" w:rsidR="00590529" w:rsidRDefault="00590529" w:rsidP="005905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using </w:t>
      </w:r>
      <w:proofErr w:type="gramStart"/>
      <w:r>
        <w:rPr>
          <w:rStyle w:val="normaltextrun"/>
          <w:sz w:val="22"/>
          <w:szCs w:val="22"/>
        </w:rPr>
        <w:t>System;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22C235" w14:textId="77777777" w:rsidR="00590529" w:rsidRDefault="00590529" w:rsidP="005905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using </w:t>
      </w:r>
      <w:proofErr w:type="spellStart"/>
      <w:r>
        <w:rPr>
          <w:rStyle w:val="normaltextrun"/>
          <w:sz w:val="22"/>
          <w:szCs w:val="22"/>
        </w:rPr>
        <w:t>System.</w:t>
      </w:r>
      <w:proofErr w:type="gramStart"/>
      <w:r>
        <w:rPr>
          <w:rStyle w:val="normaltextrun"/>
          <w:sz w:val="22"/>
          <w:szCs w:val="22"/>
        </w:rPr>
        <w:t>Linq</w:t>
      </w:r>
      <w:proofErr w:type="spellEnd"/>
      <w:r>
        <w:rPr>
          <w:rStyle w:val="normaltextrun"/>
          <w:sz w:val="22"/>
          <w:szCs w:val="22"/>
        </w:rPr>
        <w:t>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811FDB" w14:textId="77777777" w:rsidR="00590529" w:rsidRDefault="00590529" w:rsidP="005905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AFDBAB" w14:textId="77777777" w:rsidR="00590529" w:rsidRDefault="00590529" w:rsidP="005905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class Program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8AF110" w14:textId="77777777" w:rsidR="00590529" w:rsidRDefault="00590529" w:rsidP="005905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4EA04B" w14:textId="77777777" w:rsidR="00590529" w:rsidRDefault="00590529" w:rsidP="005905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 static bool </w:t>
      </w:r>
      <w:proofErr w:type="spellStart"/>
      <w:proofErr w:type="gramStart"/>
      <w:r>
        <w:rPr>
          <w:rStyle w:val="normaltextrun"/>
          <w:sz w:val="22"/>
          <w:szCs w:val="22"/>
        </w:rPr>
        <w:t>IsPrime</w:t>
      </w:r>
      <w:proofErr w:type="spellEnd"/>
      <w:r>
        <w:rPr>
          <w:rStyle w:val="normaltextrun"/>
          <w:sz w:val="22"/>
          <w:szCs w:val="22"/>
        </w:rPr>
        <w:t>(</w:t>
      </w:r>
      <w:proofErr w:type="gramEnd"/>
      <w:r>
        <w:rPr>
          <w:rStyle w:val="normaltextrun"/>
          <w:sz w:val="22"/>
          <w:szCs w:val="22"/>
        </w:rPr>
        <w:t xml:space="preserve">int </w:t>
      </w:r>
      <w:proofErr w:type="spellStart"/>
      <w:r>
        <w:rPr>
          <w:rStyle w:val="normaltextrun"/>
          <w:sz w:val="22"/>
          <w:szCs w:val="22"/>
        </w:rPr>
        <w:t>num</w:t>
      </w:r>
      <w:proofErr w:type="spellEnd"/>
      <w:r>
        <w:rPr>
          <w:rStyle w:val="normaltextrun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6840E6" w14:textId="77777777" w:rsidR="00590529" w:rsidRDefault="00590529" w:rsidP="005905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8EA7B9" w14:textId="77777777" w:rsidR="00590529" w:rsidRDefault="00590529" w:rsidP="005905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 if (</w:t>
      </w:r>
      <w:proofErr w:type="spellStart"/>
      <w:r>
        <w:rPr>
          <w:rStyle w:val="normaltextrun"/>
          <w:sz w:val="22"/>
          <w:szCs w:val="22"/>
        </w:rPr>
        <w:t>num</w:t>
      </w:r>
      <w:proofErr w:type="spellEnd"/>
      <w:r>
        <w:rPr>
          <w:rStyle w:val="normaltextrun"/>
          <w:sz w:val="22"/>
          <w:szCs w:val="22"/>
        </w:rPr>
        <w:t xml:space="preserve"> &lt; 2)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C53AD2" w14:textId="77777777" w:rsidR="00590529" w:rsidRDefault="00590529" w:rsidP="005905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     return </w:t>
      </w:r>
      <w:proofErr w:type="gramStart"/>
      <w:r>
        <w:rPr>
          <w:rStyle w:val="normaltextrun"/>
          <w:sz w:val="22"/>
          <w:szCs w:val="22"/>
        </w:rPr>
        <w:t>false;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6E8997" w14:textId="77777777" w:rsidR="00590529" w:rsidRDefault="00590529" w:rsidP="005905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A15712" w14:textId="77777777" w:rsidR="00590529" w:rsidRDefault="00590529" w:rsidP="005905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 for (int </w:t>
      </w:r>
      <w:proofErr w:type="spellStart"/>
      <w:r>
        <w:rPr>
          <w:rStyle w:val="normaltextrun"/>
          <w:sz w:val="22"/>
          <w:szCs w:val="22"/>
        </w:rPr>
        <w:t>i</w:t>
      </w:r>
      <w:proofErr w:type="spellEnd"/>
      <w:r>
        <w:rPr>
          <w:rStyle w:val="normaltextrun"/>
          <w:sz w:val="22"/>
          <w:szCs w:val="22"/>
        </w:rPr>
        <w:t xml:space="preserve"> = 2; </w:t>
      </w:r>
      <w:proofErr w:type="spellStart"/>
      <w:r>
        <w:rPr>
          <w:rStyle w:val="normaltextrun"/>
          <w:sz w:val="22"/>
          <w:szCs w:val="22"/>
        </w:rPr>
        <w:t>i</w:t>
      </w:r>
      <w:proofErr w:type="spellEnd"/>
      <w:r>
        <w:rPr>
          <w:rStyle w:val="normaltextrun"/>
          <w:sz w:val="22"/>
          <w:szCs w:val="22"/>
        </w:rPr>
        <w:t xml:space="preserve"> &lt;= </w:t>
      </w:r>
      <w:proofErr w:type="spellStart"/>
      <w:r>
        <w:rPr>
          <w:rStyle w:val="normaltextrun"/>
          <w:sz w:val="22"/>
          <w:szCs w:val="22"/>
        </w:rPr>
        <w:t>Math.Sqrt</w:t>
      </w:r>
      <w:proofErr w:type="spellEnd"/>
      <w:r>
        <w:rPr>
          <w:rStyle w:val="normaltextrun"/>
          <w:sz w:val="22"/>
          <w:szCs w:val="22"/>
        </w:rPr>
        <w:t>(</w:t>
      </w:r>
      <w:proofErr w:type="spellStart"/>
      <w:r>
        <w:rPr>
          <w:rStyle w:val="normaltextrun"/>
          <w:sz w:val="22"/>
          <w:szCs w:val="22"/>
        </w:rPr>
        <w:t>num</w:t>
      </w:r>
      <w:proofErr w:type="spellEnd"/>
      <w:r>
        <w:rPr>
          <w:rStyle w:val="normaltextrun"/>
          <w:sz w:val="22"/>
          <w:szCs w:val="22"/>
        </w:rPr>
        <w:t xml:space="preserve">); </w:t>
      </w:r>
      <w:proofErr w:type="spellStart"/>
      <w:r>
        <w:rPr>
          <w:rStyle w:val="normaltextrun"/>
          <w:sz w:val="22"/>
          <w:szCs w:val="22"/>
        </w:rPr>
        <w:t>i</w:t>
      </w:r>
      <w:proofErr w:type="spellEnd"/>
      <w:r>
        <w:rPr>
          <w:rStyle w:val="normaltextrun"/>
          <w:sz w:val="22"/>
          <w:szCs w:val="22"/>
        </w:rPr>
        <w:t>++)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9638FD" w14:textId="77777777" w:rsidR="00590529" w:rsidRDefault="00590529" w:rsidP="005905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150786" w14:textId="77777777" w:rsidR="00590529" w:rsidRDefault="00590529" w:rsidP="005905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 if (</w:t>
      </w:r>
      <w:proofErr w:type="spellStart"/>
      <w:r>
        <w:rPr>
          <w:rStyle w:val="normaltextrun"/>
          <w:sz w:val="22"/>
          <w:szCs w:val="22"/>
        </w:rPr>
        <w:t>num</w:t>
      </w:r>
      <w:proofErr w:type="spellEnd"/>
      <w:r>
        <w:rPr>
          <w:rStyle w:val="normaltextrun"/>
          <w:sz w:val="22"/>
          <w:szCs w:val="22"/>
        </w:rPr>
        <w:t xml:space="preserve"> % </w:t>
      </w:r>
      <w:proofErr w:type="spellStart"/>
      <w:r>
        <w:rPr>
          <w:rStyle w:val="normaltextrun"/>
          <w:sz w:val="22"/>
          <w:szCs w:val="22"/>
        </w:rPr>
        <w:t>i</w:t>
      </w:r>
      <w:proofErr w:type="spellEnd"/>
      <w:r>
        <w:rPr>
          <w:rStyle w:val="normaltextrun"/>
          <w:sz w:val="22"/>
          <w:szCs w:val="22"/>
        </w:rPr>
        <w:t xml:space="preserve"> == 0)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CE4956" w14:textId="77777777" w:rsidR="00590529" w:rsidRDefault="00590529" w:rsidP="005905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         return </w:t>
      </w:r>
      <w:proofErr w:type="gramStart"/>
      <w:r>
        <w:rPr>
          <w:rStyle w:val="normaltextrun"/>
          <w:sz w:val="22"/>
          <w:szCs w:val="22"/>
        </w:rPr>
        <w:t>false;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E06826" w14:textId="77777777" w:rsidR="00590529" w:rsidRDefault="00590529" w:rsidP="005905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08469B" w14:textId="77777777" w:rsidR="00590529" w:rsidRDefault="00590529" w:rsidP="005905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89891E" w14:textId="77777777" w:rsidR="00590529" w:rsidRDefault="00590529" w:rsidP="005905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 return </w:t>
      </w:r>
      <w:proofErr w:type="gramStart"/>
      <w:r>
        <w:rPr>
          <w:rStyle w:val="normaltextrun"/>
          <w:sz w:val="22"/>
          <w:szCs w:val="22"/>
        </w:rPr>
        <w:t>true;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5E1173" w14:textId="77777777" w:rsidR="00590529" w:rsidRDefault="00590529" w:rsidP="005905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D0428B" w14:textId="77777777" w:rsidR="00590529" w:rsidRDefault="00590529" w:rsidP="005905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959932" w14:textId="77777777" w:rsidR="00590529" w:rsidRDefault="00590529" w:rsidP="005905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 static int </w:t>
      </w:r>
      <w:proofErr w:type="spellStart"/>
      <w:r>
        <w:rPr>
          <w:rStyle w:val="normaltextrun"/>
          <w:sz w:val="22"/>
          <w:szCs w:val="22"/>
        </w:rPr>
        <w:t>SumPrimes</w:t>
      </w:r>
      <w:proofErr w:type="spellEnd"/>
      <w:r>
        <w:rPr>
          <w:rStyle w:val="normaltextrun"/>
          <w:sz w:val="22"/>
          <w:szCs w:val="22"/>
        </w:rPr>
        <w:t>(</w:t>
      </w:r>
      <w:proofErr w:type="gramStart"/>
      <w:r>
        <w:rPr>
          <w:rStyle w:val="normaltextrun"/>
          <w:sz w:val="22"/>
          <w:szCs w:val="22"/>
        </w:rPr>
        <w:t>int[</w:t>
      </w:r>
      <w:proofErr w:type="gramEnd"/>
      <w:r>
        <w:rPr>
          <w:rStyle w:val="normaltextrun"/>
          <w:sz w:val="22"/>
          <w:szCs w:val="22"/>
        </w:rPr>
        <w:t>] numbers)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23170A" w14:textId="77777777" w:rsidR="00590529" w:rsidRDefault="00590529" w:rsidP="005905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37A87C" w14:textId="77777777" w:rsidR="00590529" w:rsidRDefault="00590529" w:rsidP="005905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 return </w:t>
      </w:r>
      <w:proofErr w:type="spellStart"/>
      <w:proofErr w:type="gramStart"/>
      <w:r>
        <w:rPr>
          <w:rStyle w:val="normaltextrun"/>
          <w:sz w:val="22"/>
          <w:szCs w:val="22"/>
        </w:rPr>
        <w:t>numbers.Where</w:t>
      </w:r>
      <w:proofErr w:type="spellEnd"/>
      <w:proofErr w:type="gramEnd"/>
      <w:r>
        <w:rPr>
          <w:rStyle w:val="normaltextrun"/>
          <w:sz w:val="22"/>
          <w:szCs w:val="22"/>
        </w:rPr>
        <w:t>(</w:t>
      </w:r>
      <w:proofErr w:type="spellStart"/>
      <w:r>
        <w:rPr>
          <w:rStyle w:val="normaltextrun"/>
          <w:sz w:val="22"/>
          <w:szCs w:val="22"/>
        </w:rPr>
        <w:t>IsPrime</w:t>
      </w:r>
      <w:proofErr w:type="spellEnd"/>
      <w:r>
        <w:rPr>
          <w:rStyle w:val="normaltextrun"/>
          <w:sz w:val="22"/>
          <w:szCs w:val="22"/>
        </w:rPr>
        <w:t>).Sum();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476C53" w14:textId="77777777" w:rsidR="00590529" w:rsidRDefault="00590529" w:rsidP="005905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136660" w14:textId="77777777" w:rsidR="00590529" w:rsidRDefault="00590529" w:rsidP="005905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4B2986" w14:textId="77777777" w:rsidR="00590529" w:rsidRDefault="00590529" w:rsidP="005905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 static void </w:t>
      </w:r>
      <w:proofErr w:type="gramStart"/>
      <w:r>
        <w:rPr>
          <w:rStyle w:val="normaltextrun"/>
          <w:sz w:val="22"/>
          <w:szCs w:val="22"/>
        </w:rPr>
        <w:t>Main(</w:t>
      </w:r>
      <w:proofErr w:type="gramEnd"/>
      <w:r>
        <w:rPr>
          <w:rStyle w:val="normaltextrun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84B972" w14:textId="77777777" w:rsidR="00590529" w:rsidRDefault="00590529" w:rsidP="005905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CB13FF" w14:textId="77777777" w:rsidR="00590529" w:rsidRDefault="00590529" w:rsidP="005905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 </w:t>
      </w:r>
      <w:proofErr w:type="spellStart"/>
      <w:r>
        <w:rPr>
          <w:rStyle w:val="normaltextrun"/>
          <w:sz w:val="22"/>
          <w:szCs w:val="22"/>
        </w:rPr>
        <w:t>Console.WriteLine</w:t>
      </w:r>
      <w:proofErr w:type="spellEnd"/>
      <w:r>
        <w:rPr>
          <w:rStyle w:val="normaltextrun"/>
          <w:sz w:val="22"/>
          <w:szCs w:val="22"/>
        </w:rPr>
        <w:t>("Enter a list of integers separated by space:"</w:t>
      </w:r>
      <w:proofErr w:type="gramStart"/>
      <w:r>
        <w:rPr>
          <w:rStyle w:val="normaltextrun"/>
          <w:sz w:val="22"/>
          <w:szCs w:val="22"/>
        </w:rPr>
        <w:t>);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CADF59" w14:textId="77777777" w:rsidR="00590529" w:rsidRDefault="00590529" w:rsidP="005905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 string input = </w:t>
      </w:r>
      <w:proofErr w:type="spellStart"/>
      <w:r>
        <w:rPr>
          <w:rStyle w:val="normaltextrun"/>
          <w:sz w:val="22"/>
          <w:szCs w:val="22"/>
        </w:rPr>
        <w:t>Console.ReadLine</w:t>
      </w:r>
      <w:proofErr w:type="spellEnd"/>
      <w:r>
        <w:rPr>
          <w:rStyle w:val="normaltextrun"/>
          <w:sz w:val="22"/>
          <w:szCs w:val="22"/>
        </w:rPr>
        <w:t>(</w:t>
      </w:r>
      <w:proofErr w:type="gramStart"/>
      <w:r>
        <w:rPr>
          <w:rStyle w:val="normaltextrun"/>
          <w:sz w:val="22"/>
          <w:szCs w:val="22"/>
        </w:rPr>
        <w:t>);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E73EA2" w14:textId="77777777" w:rsidR="00590529" w:rsidRDefault="00590529" w:rsidP="005905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5ABCE0" w14:textId="77777777" w:rsidR="00590529" w:rsidRDefault="00590529" w:rsidP="005905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 // Split the input string into an array of integers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0C7FB1" w14:textId="77777777" w:rsidR="00590529" w:rsidRDefault="00590529" w:rsidP="005905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 </w:t>
      </w:r>
      <w:proofErr w:type="gramStart"/>
      <w:r>
        <w:rPr>
          <w:rStyle w:val="normaltextrun"/>
          <w:sz w:val="22"/>
          <w:szCs w:val="22"/>
        </w:rPr>
        <w:t>int[</w:t>
      </w:r>
      <w:proofErr w:type="gramEnd"/>
      <w:r>
        <w:rPr>
          <w:rStyle w:val="normaltextrun"/>
          <w:sz w:val="22"/>
          <w:szCs w:val="22"/>
        </w:rPr>
        <w:t xml:space="preserve">] numbers = </w:t>
      </w:r>
      <w:proofErr w:type="spellStart"/>
      <w:r>
        <w:rPr>
          <w:rStyle w:val="normaltextrun"/>
          <w:sz w:val="22"/>
          <w:szCs w:val="22"/>
        </w:rPr>
        <w:t>input.Split</w:t>
      </w:r>
      <w:proofErr w:type="spellEnd"/>
      <w:r>
        <w:rPr>
          <w:rStyle w:val="normaltextrun"/>
          <w:sz w:val="22"/>
          <w:szCs w:val="22"/>
        </w:rPr>
        <w:t>(' ').Select(</w:t>
      </w:r>
      <w:proofErr w:type="spellStart"/>
      <w:r>
        <w:rPr>
          <w:rStyle w:val="normaltextrun"/>
          <w:sz w:val="22"/>
          <w:szCs w:val="22"/>
        </w:rPr>
        <w:t>int.Parse</w:t>
      </w:r>
      <w:proofErr w:type="spellEnd"/>
      <w:r>
        <w:rPr>
          <w:rStyle w:val="normaltextrun"/>
          <w:sz w:val="22"/>
          <w:szCs w:val="22"/>
        </w:rPr>
        <w:t>).</w:t>
      </w:r>
      <w:proofErr w:type="spellStart"/>
      <w:r>
        <w:rPr>
          <w:rStyle w:val="normaltextrun"/>
          <w:sz w:val="22"/>
          <w:szCs w:val="22"/>
        </w:rPr>
        <w:t>ToArray</w:t>
      </w:r>
      <w:proofErr w:type="spellEnd"/>
      <w:r>
        <w:rPr>
          <w:rStyle w:val="normaltextrun"/>
          <w:sz w:val="22"/>
          <w:szCs w:val="22"/>
        </w:rPr>
        <w:t>();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8B8A7C" w14:textId="77777777" w:rsidR="00590529" w:rsidRDefault="00590529" w:rsidP="005905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4C8F77" w14:textId="77777777" w:rsidR="00590529" w:rsidRDefault="00590529" w:rsidP="005905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 // Calculate and display the sum of prime numbers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288898" w14:textId="77777777" w:rsidR="00590529" w:rsidRDefault="00590529" w:rsidP="005905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 int result = </w:t>
      </w:r>
      <w:proofErr w:type="spellStart"/>
      <w:r>
        <w:rPr>
          <w:rStyle w:val="normaltextrun"/>
          <w:sz w:val="22"/>
          <w:szCs w:val="22"/>
        </w:rPr>
        <w:t>SumPrimes</w:t>
      </w:r>
      <w:proofErr w:type="spellEnd"/>
      <w:r>
        <w:rPr>
          <w:rStyle w:val="normaltextrun"/>
          <w:sz w:val="22"/>
          <w:szCs w:val="22"/>
        </w:rPr>
        <w:t>(numbers</w:t>
      </w:r>
      <w:proofErr w:type="gramStart"/>
      <w:r>
        <w:rPr>
          <w:rStyle w:val="normaltextrun"/>
          <w:sz w:val="22"/>
          <w:szCs w:val="22"/>
        </w:rPr>
        <w:t>);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0D0A2E" w14:textId="77777777" w:rsidR="00590529" w:rsidRDefault="00590529" w:rsidP="005905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 </w:t>
      </w:r>
      <w:proofErr w:type="spellStart"/>
      <w:r>
        <w:rPr>
          <w:rStyle w:val="normaltextrun"/>
          <w:sz w:val="22"/>
          <w:szCs w:val="22"/>
        </w:rPr>
        <w:t>Console.WriteLine</w:t>
      </w:r>
      <w:proofErr w:type="spellEnd"/>
      <w:r>
        <w:rPr>
          <w:rStyle w:val="normaltextrun"/>
          <w:sz w:val="22"/>
          <w:szCs w:val="22"/>
        </w:rPr>
        <w:t>($"Sum of prime numbers: {result}"</w:t>
      </w:r>
      <w:proofErr w:type="gramStart"/>
      <w:r>
        <w:rPr>
          <w:rStyle w:val="normaltextrun"/>
          <w:sz w:val="22"/>
          <w:szCs w:val="22"/>
        </w:rPr>
        <w:t>);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4C742E" w14:textId="77777777" w:rsidR="00590529" w:rsidRDefault="00590529" w:rsidP="005905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11F116" w14:textId="77777777" w:rsidR="00590529" w:rsidRDefault="00590529" w:rsidP="005905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B81B47" w14:textId="0CC2BFEA" w:rsidR="00590529" w:rsidRDefault="00590529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C940352" w14:textId="492F03EC" w:rsidR="00590529" w:rsidRDefault="00590529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0B94E8E7" wp14:editId="54AD3EC8">
                <wp:simplePos x="0" y="0"/>
                <wp:positionH relativeFrom="column">
                  <wp:posOffset>-114300</wp:posOffset>
                </wp:positionH>
                <wp:positionV relativeFrom="paragraph">
                  <wp:posOffset>150495</wp:posOffset>
                </wp:positionV>
                <wp:extent cx="6865620" cy="388620"/>
                <wp:effectExtent l="0" t="0" r="11430" b="11430"/>
                <wp:wrapNone/>
                <wp:docPr id="13821927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5620" cy="388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07814" w14:textId="43843944" w:rsidR="00590529" w:rsidRDefault="00041025" w:rsidP="00590529">
                            <w:pPr>
                              <w:pStyle w:val="paragraph"/>
                              <w:spacing w:before="0" w:after="0"/>
                              <w:jc w:val="center"/>
                              <w:textAlignment w:val="baseline"/>
                              <w:rPr>
                                <w:rStyle w:val="normaltextrun"/>
                                <w:rFonts w:ascii="Arial" w:hAnsi="Arial" w:cs="Arial"/>
                                <w:b/>
                                <w:bCs/>
                                <w:color w:val="3D3C40"/>
                                <w:sz w:val="26"/>
                                <w:szCs w:val="26"/>
                              </w:rPr>
                            </w:pPr>
                            <w:r w:rsidRPr="00041025">
                              <w:rPr>
                                <w:rFonts w:ascii="Calibri" w:eastAsiaTheme="minorHAnsi" w:hAnsi="Calibri" w:cs="Calibri"/>
                                <w:b/>
                                <w:bCs/>
                                <w:sz w:val="22"/>
                                <w:szCs w:val="22"/>
                                <w:lang w:eastAsia="en-US"/>
                              </w:rPr>
                              <w:t xml:space="preserve">Write a Program which behaves as prescribed in the below problem </w:t>
                            </w:r>
                            <w:proofErr w:type="gramStart"/>
                            <w:r w:rsidRPr="00041025">
                              <w:rPr>
                                <w:rFonts w:ascii="Calibri" w:eastAsiaTheme="minorHAnsi" w:hAnsi="Calibri" w:cs="Calibri"/>
                                <w:b/>
                                <w:bCs/>
                                <w:sz w:val="22"/>
                                <w:szCs w:val="22"/>
                                <w:lang w:eastAsia="en-US"/>
                              </w:rPr>
                              <w:t>statement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4E8E7" id="_x0000_s1039" style="position:absolute;margin-left:-9pt;margin-top:11.85pt;width:540.6pt;height:30.6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" fillcolor="black [3213]" strokecolor="black [480]" strokeweight="1pt">
                <v:textbox>
                  <w:txbxContent>
                    <w:p w14:paraId="22607814" w14:textId="43843944" w:rsidR="00590529" w:rsidRDefault="00041025" w:rsidP="00590529">
                      <w:pPr>
                        <w:pStyle w:val="paragraph"/>
                        <w:spacing w:before="0" w:after="0"/>
                        <w:jc w:val="center"/>
                        <w:textAlignment w:val="baseline"/>
                        <w:rPr>
                          <w:rStyle w:val="normaltextrun"/>
                          <w:rFonts w:ascii="Arial" w:hAnsi="Arial" w:cs="Arial"/>
                          <w:b/>
                          <w:bCs/>
                          <w:color w:val="3D3C40"/>
                          <w:sz w:val="26"/>
                          <w:szCs w:val="26"/>
                        </w:rPr>
                      </w:pPr>
                      <w:r w:rsidRPr="00041025">
                        <w:rPr>
                          <w:rFonts w:ascii="Calibri" w:eastAsiaTheme="minorHAnsi" w:hAnsi="Calibri" w:cs="Calibri"/>
                          <w:b/>
                          <w:bCs/>
                          <w:sz w:val="22"/>
                          <w:szCs w:val="22"/>
                          <w:lang w:eastAsia="en-US"/>
                        </w:rPr>
                        <w:t xml:space="preserve">Write a Program which behaves as prescribed in the below problem </w:t>
                      </w:r>
                      <w:proofErr w:type="gramStart"/>
                      <w:r w:rsidRPr="00041025">
                        <w:rPr>
                          <w:rFonts w:ascii="Calibri" w:eastAsiaTheme="minorHAnsi" w:hAnsi="Calibri" w:cs="Calibri"/>
                          <w:b/>
                          <w:bCs/>
                          <w:sz w:val="22"/>
                          <w:szCs w:val="22"/>
                          <w:lang w:eastAsia="en-US"/>
                        </w:rPr>
                        <w:t>statement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2E6AEC41" w14:textId="621B3EDC" w:rsidR="00590529" w:rsidRDefault="00590529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ED609E3" w14:textId="77777777" w:rsidR="00590529" w:rsidRDefault="00590529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2497310" w14:textId="4B0E4858" w:rsidR="00590529" w:rsidRDefault="00590529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4D82226" w14:textId="77777777" w:rsidR="0046139B" w:rsidRDefault="0046139B" w:rsidP="0046139B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b/>
          <w:bCs/>
          <w:color w:val="CB7832"/>
        </w:rPr>
        <w:t>Create</w:t>
      </w:r>
      <w:r>
        <w:rPr>
          <w:rStyle w:val="normaltextrun"/>
          <w:rFonts w:ascii="Courier New" w:hAnsi="Courier New" w:cs="Courier New"/>
          <w:color w:val="F8F8F2"/>
        </w:rPr>
        <w:t xml:space="preserve"> a program </w:t>
      </w:r>
      <w:r>
        <w:rPr>
          <w:rStyle w:val="normaltextrun"/>
          <w:rFonts w:ascii="Courier New" w:hAnsi="Courier New" w:cs="Courier New"/>
          <w:b/>
          <w:bCs/>
          <w:color w:val="CB7832"/>
        </w:rPr>
        <w:t>to</w:t>
      </w:r>
      <w:r>
        <w:rPr>
          <w:rStyle w:val="normaltextrun"/>
          <w:rFonts w:ascii="Courier New" w:hAnsi="Courier New" w:cs="Courier New"/>
          <w:color w:val="F8F8F2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CB7832"/>
        </w:rPr>
        <w:t>store</w:t>
      </w:r>
      <w:r>
        <w:rPr>
          <w:rStyle w:val="normaltextrun"/>
          <w:rFonts w:ascii="Courier New" w:hAnsi="Courier New" w:cs="Courier New"/>
          <w:color w:val="F8F8F2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CB7832"/>
        </w:rPr>
        <w:t>list</w:t>
      </w:r>
      <w:r>
        <w:rPr>
          <w:rStyle w:val="normaltextrun"/>
          <w:rFonts w:ascii="Courier New" w:hAnsi="Courier New" w:cs="Courier New"/>
          <w:color w:val="F8F8F2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CB7832"/>
        </w:rPr>
        <w:t>of</w:t>
      </w:r>
      <w:r>
        <w:rPr>
          <w:rStyle w:val="normaltextrun"/>
          <w:rFonts w:ascii="Courier New" w:hAnsi="Courier New" w:cs="Courier New"/>
          <w:color w:val="F8F8F2"/>
        </w:rPr>
        <w:t xml:space="preserve"> marks </w:t>
      </w:r>
      <w:r>
        <w:rPr>
          <w:rStyle w:val="normaltextrun"/>
          <w:rFonts w:ascii="Courier New" w:hAnsi="Courier New" w:cs="Courier New"/>
          <w:b/>
          <w:bCs/>
          <w:color w:val="CB7832"/>
        </w:rPr>
        <w:t>using</w:t>
      </w:r>
      <w:r>
        <w:rPr>
          <w:rStyle w:val="normaltextrun"/>
          <w:rFonts w:ascii="Courier New" w:hAnsi="Courier New" w:cs="Courier New"/>
          <w:color w:val="F8F8F2"/>
        </w:rPr>
        <w:t xml:space="preserve"> generic collection class.   </w:t>
      </w:r>
      <w:r>
        <w:rPr>
          <w:rStyle w:val="eop"/>
          <w:rFonts w:ascii="Courier New" w:hAnsi="Courier New" w:cs="Courier New"/>
          <w:color w:val="F8F8F2"/>
        </w:rPr>
        <w:t> </w:t>
      </w:r>
    </w:p>
    <w:p w14:paraId="32A2E558" w14:textId="77777777" w:rsidR="0046139B" w:rsidRDefault="0046139B" w:rsidP="0046139B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</w:rPr>
        <w:t xml:space="preserve">The program should </w:t>
      </w:r>
      <w:r>
        <w:rPr>
          <w:rStyle w:val="normaltextrun"/>
          <w:rFonts w:ascii="Courier New" w:hAnsi="Courier New" w:cs="Courier New"/>
          <w:b/>
          <w:bCs/>
          <w:color w:val="CB7832"/>
        </w:rPr>
        <w:t>allow</w:t>
      </w:r>
      <w:r>
        <w:rPr>
          <w:rStyle w:val="normaltextrun"/>
          <w:rFonts w:ascii="Courier New" w:hAnsi="Courier New" w:cs="Courier New"/>
          <w:color w:val="F8F8F2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CB7832"/>
        </w:rPr>
        <w:t>storage</w:t>
      </w:r>
      <w:r>
        <w:rPr>
          <w:rStyle w:val="normaltextrun"/>
          <w:rFonts w:ascii="Courier New" w:hAnsi="Courier New" w:cs="Courier New"/>
          <w:color w:val="F8F8F2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CB7832"/>
        </w:rPr>
        <w:t>of</w:t>
      </w:r>
      <w:r>
        <w:rPr>
          <w:rStyle w:val="normaltextrun"/>
          <w:rFonts w:ascii="Courier New" w:hAnsi="Courier New" w:cs="Courier New"/>
          <w:color w:val="F8F8F2"/>
        </w:rPr>
        <w:t xml:space="preserve"> </w:t>
      </w:r>
      <w:r>
        <w:rPr>
          <w:rStyle w:val="normaltextrun"/>
          <w:rFonts w:ascii="Courier New" w:hAnsi="Courier New" w:cs="Courier New"/>
          <w:color w:val="E0C46C"/>
        </w:rPr>
        <w:t>int</w:t>
      </w:r>
      <w:r>
        <w:rPr>
          <w:rStyle w:val="normaltextrun"/>
          <w:rFonts w:ascii="Courier New" w:hAnsi="Courier New" w:cs="Courier New"/>
          <w:color w:val="F8F8F2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CB7832"/>
        </w:rPr>
        <w:t>values</w:t>
      </w:r>
      <w:r>
        <w:rPr>
          <w:rStyle w:val="normaltextrun"/>
          <w:rFonts w:ascii="Courier New" w:hAnsi="Courier New" w:cs="Courier New"/>
          <w:color w:val="F8F8F2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CB7832"/>
        </w:rPr>
        <w:t>only</w:t>
      </w:r>
      <w:r>
        <w:rPr>
          <w:rStyle w:val="normaltextrun"/>
          <w:rFonts w:ascii="Courier New" w:hAnsi="Courier New" w:cs="Courier New"/>
          <w:color w:val="F8F8F2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CB7832"/>
        </w:rPr>
        <w:t>and</w:t>
      </w:r>
      <w:r>
        <w:rPr>
          <w:rStyle w:val="normaltextrun"/>
          <w:rFonts w:ascii="Courier New" w:hAnsi="Courier New" w:cs="Courier New"/>
          <w:color w:val="F8F8F2"/>
        </w:rPr>
        <w:t xml:space="preserve"> </w:t>
      </w:r>
      <w:proofErr w:type="gramStart"/>
      <w:r>
        <w:rPr>
          <w:rStyle w:val="normaltextrun"/>
          <w:rFonts w:ascii="Courier New" w:hAnsi="Courier New" w:cs="Courier New"/>
          <w:color w:val="F8F8F2"/>
        </w:rPr>
        <w:t>it</w:t>
      </w:r>
      <w:proofErr w:type="gramEnd"/>
      <w:r>
        <w:rPr>
          <w:rStyle w:val="normaltextrun"/>
          <w:rFonts w:ascii="Courier New" w:hAnsi="Courier New" w:cs="Courier New"/>
          <w:color w:val="F8F8F2"/>
        </w:rPr>
        <w:t> </w:t>
      </w:r>
      <w:r>
        <w:rPr>
          <w:rStyle w:val="eop"/>
          <w:rFonts w:ascii="Courier New" w:hAnsi="Courier New" w:cs="Courier New"/>
          <w:color w:val="F8F8F2"/>
        </w:rPr>
        <w:t> </w:t>
      </w:r>
    </w:p>
    <w:p w14:paraId="2E453D22" w14:textId="77777777" w:rsidR="0046139B" w:rsidRDefault="0046139B" w:rsidP="0046139B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</w:rPr>
        <w:t xml:space="preserve">should </w:t>
      </w:r>
      <w:r>
        <w:rPr>
          <w:rStyle w:val="normaltextrun"/>
          <w:rFonts w:ascii="Courier New" w:hAnsi="Courier New" w:cs="Courier New"/>
          <w:b/>
          <w:bCs/>
          <w:color w:val="CB7832"/>
        </w:rPr>
        <w:t>sort</w:t>
      </w:r>
      <w:r>
        <w:rPr>
          <w:rStyle w:val="normaltextrun"/>
          <w:rFonts w:ascii="Courier New" w:hAnsi="Courier New" w:cs="Courier New"/>
          <w:color w:val="F8F8F2"/>
        </w:rPr>
        <w:t xml:space="preserve"> the </w:t>
      </w:r>
      <w:r>
        <w:rPr>
          <w:rStyle w:val="normaltextrun"/>
          <w:rFonts w:ascii="Courier New" w:hAnsi="Courier New" w:cs="Courier New"/>
          <w:b/>
          <w:bCs/>
          <w:color w:val="CB7832"/>
        </w:rPr>
        <w:t>list</w:t>
      </w:r>
      <w:r>
        <w:rPr>
          <w:rStyle w:val="normaltextrun"/>
          <w:rFonts w:ascii="Courier New" w:hAnsi="Courier New" w:cs="Courier New"/>
          <w:color w:val="F8F8F2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CB7832"/>
        </w:rPr>
        <w:t>of</w:t>
      </w:r>
      <w:r>
        <w:rPr>
          <w:rStyle w:val="normaltextrun"/>
          <w:rFonts w:ascii="Courier New" w:hAnsi="Courier New" w:cs="Courier New"/>
          <w:color w:val="F8F8F2"/>
        </w:rPr>
        <w:t xml:space="preserve"> marks </w:t>
      </w:r>
      <w:r>
        <w:rPr>
          <w:rStyle w:val="normaltextrun"/>
          <w:rFonts w:ascii="Courier New" w:hAnsi="Courier New" w:cs="Courier New"/>
          <w:b/>
          <w:bCs/>
          <w:color w:val="CB7832"/>
        </w:rPr>
        <w:t>before</w:t>
      </w:r>
      <w:r>
        <w:rPr>
          <w:rStyle w:val="normaltextrun"/>
          <w:rFonts w:ascii="Courier New" w:hAnsi="Courier New" w:cs="Courier New"/>
          <w:color w:val="F8F8F2"/>
        </w:rPr>
        <w:t xml:space="preserve"> they </w:t>
      </w:r>
      <w:r>
        <w:rPr>
          <w:rStyle w:val="normaltextrun"/>
          <w:rFonts w:ascii="Courier New" w:hAnsi="Courier New" w:cs="Courier New"/>
          <w:b/>
          <w:bCs/>
          <w:color w:val="CB7832"/>
        </w:rPr>
        <w:t>are</w:t>
      </w:r>
      <w:r>
        <w:rPr>
          <w:rStyle w:val="normaltextrun"/>
          <w:rFonts w:ascii="Courier New" w:hAnsi="Courier New" w:cs="Courier New"/>
          <w:color w:val="F8F8F2"/>
        </w:rPr>
        <w:t xml:space="preserve"> displayed </w:t>
      </w:r>
      <w:proofErr w:type="gramStart"/>
      <w:r>
        <w:rPr>
          <w:rStyle w:val="normaltextrun"/>
          <w:rFonts w:ascii="Courier New" w:hAnsi="Courier New" w:cs="Courier New"/>
          <w:b/>
          <w:bCs/>
          <w:color w:val="CB7832"/>
        </w:rPr>
        <w:t>using</w:t>
      </w:r>
      <w:proofErr w:type="gramEnd"/>
      <w:r>
        <w:rPr>
          <w:rStyle w:val="normaltextrun"/>
          <w:rFonts w:ascii="Courier New" w:hAnsi="Courier New" w:cs="Courier New"/>
          <w:color w:val="F8F8F2"/>
        </w:rPr>
        <w:t> </w:t>
      </w:r>
      <w:r>
        <w:rPr>
          <w:rStyle w:val="eop"/>
          <w:rFonts w:ascii="Courier New" w:hAnsi="Courier New" w:cs="Courier New"/>
          <w:color w:val="F8F8F2"/>
        </w:rPr>
        <w:t> </w:t>
      </w:r>
    </w:p>
    <w:p w14:paraId="314704DD" w14:textId="77777777" w:rsidR="0046139B" w:rsidRDefault="0046139B" w:rsidP="0046139B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color w:val="F8F8F2"/>
        </w:rPr>
        <w:t>DisplayGlist</w:t>
      </w:r>
      <w:proofErr w:type="spellEnd"/>
      <w:r>
        <w:rPr>
          <w:rStyle w:val="normaltextrun"/>
          <w:rFonts w:ascii="Courier New" w:hAnsi="Courier New" w:cs="Courier New"/>
          <w:color w:val="F8F8F2"/>
        </w:rPr>
        <w:t xml:space="preserve"> function.   </w:t>
      </w:r>
      <w:r>
        <w:rPr>
          <w:rStyle w:val="eop"/>
          <w:rFonts w:ascii="Courier New" w:hAnsi="Courier New" w:cs="Courier New"/>
          <w:color w:val="F8F8F2"/>
        </w:rPr>
        <w:t> </w:t>
      </w:r>
    </w:p>
    <w:p w14:paraId="0C925F04" w14:textId="77777777" w:rsidR="0046139B" w:rsidRDefault="0046139B" w:rsidP="0046139B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</w:rPr>
        <w:t xml:space="preserve">The program should </w:t>
      </w:r>
      <w:r>
        <w:rPr>
          <w:rStyle w:val="normaltextrun"/>
          <w:rFonts w:ascii="Courier New" w:hAnsi="Courier New" w:cs="Courier New"/>
          <w:b/>
          <w:bCs/>
          <w:color w:val="CB7832"/>
        </w:rPr>
        <w:t>ignore</w:t>
      </w:r>
      <w:r>
        <w:rPr>
          <w:rStyle w:val="normaltextrun"/>
          <w:rFonts w:ascii="Courier New" w:hAnsi="Courier New" w:cs="Courier New"/>
          <w:color w:val="F8F8F2"/>
        </w:rPr>
        <w:t xml:space="preserve"> non </w:t>
      </w:r>
      <w:r>
        <w:rPr>
          <w:rStyle w:val="normaltextrun"/>
          <w:rFonts w:ascii="Courier New" w:hAnsi="Courier New" w:cs="Courier New"/>
          <w:color w:val="E0C46C"/>
        </w:rPr>
        <w:t>integer</w:t>
      </w:r>
      <w:r>
        <w:rPr>
          <w:rStyle w:val="normaltextrun"/>
          <w:rFonts w:ascii="Courier New" w:hAnsi="Courier New" w:cs="Courier New"/>
          <w:color w:val="F8F8F2"/>
        </w:rPr>
        <w:t xml:space="preserve"> values.   </w:t>
      </w:r>
      <w:r>
        <w:rPr>
          <w:rStyle w:val="eop"/>
          <w:rFonts w:ascii="Courier New" w:hAnsi="Courier New" w:cs="Courier New"/>
          <w:color w:val="F8F8F2"/>
        </w:rPr>
        <w:t> </w:t>
      </w:r>
    </w:p>
    <w:p w14:paraId="6653CFED" w14:textId="77777777" w:rsidR="0046139B" w:rsidRDefault="0046139B" w:rsidP="0046139B">
      <w:pPr>
        <w:pStyle w:val="paragraph"/>
        <w:numPr>
          <w:ilvl w:val="0"/>
          <w:numId w:val="34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3D3C40"/>
        </w:rPr>
        <w:t xml:space="preserve">Take input/output as </w:t>
      </w:r>
      <w:proofErr w:type="gramStart"/>
      <w:r>
        <w:rPr>
          <w:rStyle w:val="normaltextrun"/>
          <w:rFonts w:ascii="Arial" w:hAnsi="Arial" w:cs="Arial"/>
          <w:color w:val="3D3C40"/>
        </w:rPr>
        <w:t>specified</w:t>
      </w:r>
      <w:proofErr w:type="gramEnd"/>
      <w:r>
        <w:rPr>
          <w:rStyle w:val="eop"/>
          <w:rFonts w:ascii="Arial" w:hAnsi="Arial" w:cs="Arial"/>
          <w:color w:val="3D3C40"/>
        </w:rPr>
        <w:t> </w:t>
      </w:r>
    </w:p>
    <w:p w14:paraId="385CAF22" w14:textId="77777777" w:rsidR="0046139B" w:rsidRDefault="0046139B" w:rsidP="0046139B">
      <w:pPr>
        <w:pStyle w:val="paragraph"/>
        <w:numPr>
          <w:ilvl w:val="0"/>
          <w:numId w:val="34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3D3C40"/>
        </w:rPr>
        <w:t>Print the expected output using the expected logic/algorithm/</w:t>
      </w:r>
      <w:proofErr w:type="gramStart"/>
      <w:r>
        <w:rPr>
          <w:rStyle w:val="normaltextrun"/>
          <w:rFonts w:ascii="Arial" w:hAnsi="Arial" w:cs="Arial"/>
          <w:color w:val="3D3C40"/>
        </w:rPr>
        <w:t>data</w:t>
      </w:r>
      <w:proofErr w:type="gramEnd"/>
      <w:r>
        <w:rPr>
          <w:rStyle w:val="eop"/>
          <w:rFonts w:ascii="Arial" w:hAnsi="Arial" w:cs="Arial"/>
          <w:color w:val="3D3C40"/>
        </w:rPr>
        <w:t> </w:t>
      </w:r>
    </w:p>
    <w:p w14:paraId="56B784BD" w14:textId="77777777" w:rsidR="0046139B" w:rsidRDefault="0046139B" w:rsidP="0046139B">
      <w:pPr>
        <w:pStyle w:val="paragraph"/>
        <w:numPr>
          <w:ilvl w:val="0"/>
          <w:numId w:val="34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3D3C40"/>
        </w:rPr>
        <w:t xml:space="preserve">Code is structured correctly and according to the problem </w:t>
      </w:r>
      <w:proofErr w:type="gramStart"/>
      <w:r>
        <w:rPr>
          <w:rStyle w:val="normaltextrun"/>
          <w:rFonts w:ascii="Arial" w:hAnsi="Arial" w:cs="Arial"/>
          <w:color w:val="3D3C40"/>
        </w:rPr>
        <w:t>statement</w:t>
      </w:r>
      <w:proofErr w:type="gramEnd"/>
      <w:r>
        <w:rPr>
          <w:rStyle w:val="eop"/>
          <w:rFonts w:ascii="Arial" w:hAnsi="Arial" w:cs="Arial"/>
          <w:color w:val="3D3C40"/>
        </w:rPr>
        <w:t> </w:t>
      </w:r>
    </w:p>
    <w:p w14:paraId="596C3B3F" w14:textId="77777777" w:rsidR="0046139B" w:rsidRDefault="0046139B" w:rsidP="0046139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D3C40"/>
          <w:sz w:val="36"/>
          <w:szCs w:val="36"/>
        </w:rPr>
        <w:lastRenderedPageBreak/>
        <w:t>Instructions</w:t>
      </w:r>
      <w:r>
        <w:rPr>
          <w:rStyle w:val="eop"/>
          <w:rFonts w:ascii="Arial" w:hAnsi="Arial" w:cs="Arial"/>
          <w:color w:val="3D3C40"/>
          <w:sz w:val="36"/>
          <w:szCs w:val="36"/>
        </w:rPr>
        <w:t> </w:t>
      </w:r>
    </w:p>
    <w:p w14:paraId="2829D201" w14:textId="77777777" w:rsidR="0046139B" w:rsidRDefault="0046139B" w:rsidP="0046139B">
      <w:pPr>
        <w:pStyle w:val="paragraph"/>
        <w:numPr>
          <w:ilvl w:val="0"/>
          <w:numId w:val="35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3D3C40"/>
        </w:rPr>
        <w:t>Ensure your code compiles without any errors/warning/</w:t>
      </w:r>
      <w:proofErr w:type="gramStart"/>
      <w:r>
        <w:rPr>
          <w:rStyle w:val="normaltextrun"/>
          <w:rFonts w:ascii="Arial" w:hAnsi="Arial" w:cs="Arial"/>
          <w:color w:val="3D3C40"/>
        </w:rPr>
        <w:t>deprecations</w:t>
      </w:r>
      <w:proofErr w:type="gramEnd"/>
      <w:r>
        <w:rPr>
          <w:rStyle w:val="eop"/>
          <w:rFonts w:ascii="Arial" w:hAnsi="Arial" w:cs="Arial"/>
          <w:color w:val="3D3C40"/>
        </w:rPr>
        <w:t> </w:t>
      </w:r>
    </w:p>
    <w:p w14:paraId="676A3C57" w14:textId="77777777" w:rsidR="0046139B" w:rsidRDefault="0046139B" w:rsidP="0046139B">
      <w:pPr>
        <w:pStyle w:val="paragraph"/>
        <w:numPr>
          <w:ilvl w:val="0"/>
          <w:numId w:val="35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3D3C40"/>
        </w:rPr>
        <w:t xml:space="preserve">Follow best practices while </w:t>
      </w:r>
      <w:proofErr w:type="gramStart"/>
      <w:r>
        <w:rPr>
          <w:rStyle w:val="normaltextrun"/>
          <w:rFonts w:ascii="Arial" w:hAnsi="Arial" w:cs="Arial"/>
          <w:color w:val="3D3C40"/>
        </w:rPr>
        <w:t>coding</w:t>
      </w:r>
      <w:proofErr w:type="gramEnd"/>
      <w:r>
        <w:rPr>
          <w:rStyle w:val="eop"/>
          <w:rFonts w:ascii="Arial" w:hAnsi="Arial" w:cs="Arial"/>
          <w:color w:val="3D3C40"/>
        </w:rPr>
        <w:t> </w:t>
      </w:r>
    </w:p>
    <w:p w14:paraId="7199B67C" w14:textId="77777777" w:rsidR="0046139B" w:rsidRDefault="0046139B" w:rsidP="0046139B">
      <w:pPr>
        <w:pStyle w:val="paragraph"/>
        <w:numPr>
          <w:ilvl w:val="0"/>
          <w:numId w:val="35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3D3C40"/>
        </w:rPr>
        <w:t xml:space="preserve">Avoid too many &amp; unnecessary usage of white spaces (newline, spaces, tabs, ...), except to make the code </w:t>
      </w:r>
      <w:proofErr w:type="gramStart"/>
      <w:r>
        <w:rPr>
          <w:rStyle w:val="normaltextrun"/>
          <w:rFonts w:ascii="Arial" w:hAnsi="Arial" w:cs="Arial"/>
          <w:color w:val="3D3C40"/>
        </w:rPr>
        <w:t>readable</w:t>
      </w:r>
      <w:proofErr w:type="gramEnd"/>
      <w:r>
        <w:rPr>
          <w:rStyle w:val="eop"/>
          <w:rFonts w:ascii="Arial" w:hAnsi="Arial" w:cs="Arial"/>
          <w:color w:val="3D3C40"/>
        </w:rPr>
        <w:t> </w:t>
      </w:r>
    </w:p>
    <w:p w14:paraId="30FAADEE" w14:textId="77777777" w:rsidR="0046139B" w:rsidRDefault="0046139B" w:rsidP="0046139B">
      <w:pPr>
        <w:pStyle w:val="paragraph"/>
        <w:numPr>
          <w:ilvl w:val="0"/>
          <w:numId w:val="35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3D3C40"/>
        </w:rPr>
        <w:t xml:space="preserve">Use appropriate comments at appropriate places in your exercise, to explain the logic, rational, solutions, so that evaluator can know </w:t>
      </w:r>
      <w:proofErr w:type="gramStart"/>
      <w:r>
        <w:rPr>
          <w:rStyle w:val="normaltextrun"/>
          <w:rFonts w:ascii="Arial" w:hAnsi="Arial" w:cs="Arial"/>
          <w:color w:val="3D3C40"/>
        </w:rPr>
        <w:t>them</w:t>
      </w:r>
      <w:proofErr w:type="gramEnd"/>
      <w:r>
        <w:rPr>
          <w:rStyle w:val="eop"/>
          <w:rFonts w:ascii="Arial" w:hAnsi="Arial" w:cs="Arial"/>
          <w:color w:val="3D3C40"/>
        </w:rPr>
        <w:t> </w:t>
      </w:r>
    </w:p>
    <w:p w14:paraId="1BEF591B" w14:textId="77777777" w:rsidR="0046139B" w:rsidRDefault="0046139B" w:rsidP="0046139B">
      <w:pPr>
        <w:pStyle w:val="paragraph"/>
        <w:numPr>
          <w:ilvl w:val="0"/>
          <w:numId w:val="35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3D3C40"/>
        </w:rPr>
        <w:t xml:space="preserve">Try to retain the original code given in the exercise, to avoid any issues in compiling &amp; running your </w:t>
      </w:r>
      <w:proofErr w:type="gramStart"/>
      <w:r>
        <w:rPr>
          <w:rStyle w:val="normaltextrun"/>
          <w:rFonts w:ascii="Arial" w:hAnsi="Arial" w:cs="Arial"/>
          <w:color w:val="3D3C40"/>
        </w:rPr>
        <w:t>programs</w:t>
      </w:r>
      <w:proofErr w:type="gramEnd"/>
      <w:r>
        <w:rPr>
          <w:rStyle w:val="eop"/>
          <w:rFonts w:ascii="Arial" w:hAnsi="Arial" w:cs="Arial"/>
          <w:color w:val="3D3C40"/>
        </w:rPr>
        <w:t> </w:t>
      </w:r>
    </w:p>
    <w:p w14:paraId="483A2BE3" w14:textId="77777777" w:rsidR="0046139B" w:rsidRDefault="0046139B" w:rsidP="0046139B">
      <w:pPr>
        <w:pStyle w:val="paragraph"/>
        <w:numPr>
          <w:ilvl w:val="0"/>
          <w:numId w:val="35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3D3C40"/>
        </w:rPr>
        <w:t>Always test the program thoroughly, before saving/submitting exercises/project</w:t>
      </w:r>
      <w:r>
        <w:rPr>
          <w:rStyle w:val="eop"/>
          <w:rFonts w:ascii="Arial" w:hAnsi="Arial" w:cs="Arial"/>
          <w:color w:val="3D3C40"/>
        </w:rPr>
        <w:t> </w:t>
      </w:r>
    </w:p>
    <w:p w14:paraId="7AB27D73" w14:textId="77777777" w:rsidR="0046139B" w:rsidRDefault="0046139B" w:rsidP="0046139B">
      <w:pPr>
        <w:pStyle w:val="paragraph"/>
        <w:numPr>
          <w:ilvl w:val="0"/>
          <w:numId w:val="35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3D3C40"/>
        </w:rPr>
        <w:t xml:space="preserve">For any issues with your exercise, contact your </w:t>
      </w:r>
      <w:proofErr w:type="gramStart"/>
      <w:r>
        <w:rPr>
          <w:rStyle w:val="normaltextrun"/>
          <w:rFonts w:ascii="Arial" w:hAnsi="Arial" w:cs="Arial"/>
          <w:color w:val="3D3C40"/>
        </w:rPr>
        <w:t>coach</w:t>
      </w:r>
      <w:proofErr w:type="gramEnd"/>
      <w:r>
        <w:rPr>
          <w:rStyle w:val="eop"/>
          <w:rFonts w:ascii="Arial" w:hAnsi="Arial" w:cs="Arial"/>
          <w:color w:val="3D3C40"/>
        </w:rPr>
        <w:t> </w:t>
      </w:r>
    </w:p>
    <w:p w14:paraId="2C83AAC0" w14:textId="77777777" w:rsidR="0046139B" w:rsidRDefault="0046139B" w:rsidP="0046139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D3C40"/>
          <w:sz w:val="36"/>
          <w:szCs w:val="36"/>
        </w:rPr>
        <w:t>Example</w:t>
      </w:r>
      <w:r>
        <w:rPr>
          <w:rStyle w:val="eop"/>
          <w:rFonts w:ascii="Arial" w:hAnsi="Arial" w:cs="Arial"/>
          <w:color w:val="3D3C40"/>
          <w:sz w:val="36"/>
          <w:szCs w:val="36"/>
        </w:rPr>
        <w:t> </w:t>
      </w:r>
    </w:p>
    <w:p w14:paraId="523A58E6" w14:textId="77777777" w:rsidR="0046139B" w:rsidRDefault="0046139B" w:rsidP="0046139B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</w:rPr>
        <w:t xml:space="preserve">sample </w:t>
      </w:r>
      <w:r>
        <w:rPr>
          <w:rStyle w:val="normaltextrun"/>
          <w:rFonts w:ascii="Courier New" w:hAnsi="Courier New" w:cs="Courier New"/>
          <w:color w:val="6A8759"/>
        </w:rPr>
        <w:t>Input: </w:t>
      </w:r>
      <w:r>
        <w:rPr>
          <w:rStyle w:val="eop"/>
          <w:rFonts w:ascii="Courier New" w:hAnsi="Courier New" w:cs="Courier New"/>
          <w:color w:val="6A8759"/>
        </w:rPr>
        <w:t> </w:t>
      </w:r>
    </w:p>
    <w:p w14:paraId="23713E88" w14:textId="77777777" w:rsidR="0046139B" w:rsidRDefault="0046139B" w:rsidP="0046139B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</w:rPr>
        <w:t>51 </w:t>
      </w:r>
      <w:r>
        <w:rPr>
          <w:rStyle w:val="eop"/>
          <w:rFonts w:ascii="Courier New" w:hAnsi="Courier New" w:cs="Courier New"/>
          <w:color w:val="F8F8F2"/>
        </w:rPr>
        <w:t> </w:t>
      </w:r>
    </w:p>
    <w:p w14:paraId="4A78AC1D" w14:textId="77777777" w:rsidR="0046139B" w:rsidRDefault="0046139B" w:rsidP="0046139B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</w:rPr>
        <w:t>88 </w:t>
      </w:r>
      <w:r>
        <w:rPr>
          <w:rStyle w:val="eop"/>
          <w:rFonts w:ascii="Courier New" w:hAnsi="Courier New" w:cs="Courier New"/>
          <w:color w:val="F8F8F2"/>
        </w:rPr>
        <w:t> </w:t>
      </w:r>
    </w:p>
    <w:p w14:paraId="126FC408" w14:textId="77777777" w:rsidR="0046139B" w:rsidRDefault="0046139B" w:rsidP="0046139B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</w:rPr>
        <w:t>92 </w:t>
      </w:r>
      <w:r>
        <w:rPr>
          <w:rStyle w:val="eop"/>
          <w:rFonts w:ascii="Courier New" w:hAnsi="Courier New" w:cs="Courier New"/>
          <w:color w:val="F8F8F2"/>
        </w:rPr>
        <w:t> </w:t>
      </w:r>
    </w:p>
    <w:p w14:paraId="64C0252B" w14:textId="77777777" w:rsidR="0046139B" w:rsidRDefault="0046139B" w:rsidP="0046139B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</w:rPr>
        <w:t>56</w:t>
      </w:r>
      <w:r>
        <w:rPr>
          <w:rStyle w:val="eop"/>
          <w:rFonts w:ascii="Courier New" w:hAnsi="Courier New" w:cs="Courier New"/>
          <w:color w:val="F8F8F2"/>
        </w:rPr>
        <w:t> </w:t>
      </w:r>
    </w:p>
    <w:p w14:paraId="3A5EE0A7" w14:textId="77777777" w:rsidR="0046139B" w:rsidRDefault="0046139B" w:rsidP="0046139B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color w:val="F8F8F2"/>
        </w:rPr>
        <w:t>xyz</w:t>
      </w:r>
      <w:proofErr w:type="spellEnd"/>
      <w:r>
        <w:rPr>
          <w:rStyle w:val="normaltextrun"/>
          <w:rFonts w:ascii="Tahoma" w:hAnsi="Tahoma" w:cs="Tahoma"/>
          <w:color w:val="F8F8F2"/>
        </w:rPr>
        <w:t>﻿</w:t>
      </w:r>
      <w:r>
        <w:rPr>
          <w:rStyle w:val="eop"/>
          <w:rFonts w:ascii="Tahoma" w:hAnsi="Tahoma" w:cs="Tahoma"/>
          <w:color w:val="F8F8F2"/>
        </w:rPr>
        <w:t> </w:t>
      </w:r>
    </w:p>
    <w:p w14:paraId="64DD2E13" w14:textId="77777777" w:rsidR="0046139B" w:rsidRDefault="0046139B" w:rsidP="0046139B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</w:rPr>
        <w:t xml:space="preserve">Expected </w:t>
      </w:r>
      <w:proofErr w:type="gramStart"/>
      <w:r>
        <w:rPr>
          <w:rStyle w:val="normaltextrun"/>
          <w:rFonts w:ascii="Courier New" w:hAnsi="Courier New" w:cs="Courier New"/>
          <w:color w:val="6A8759"/>
        </w:rPr>
        <w:t>Output :</w:t>
      </w:r>
      <w:proofErr w:type="gramEnd"/>
      <w:r>
        <w:rPr>
          <w:rStyle w:val="eop"/>
          <w:rFonts w:ascii="Courier New" w:hAnsi="Courier New" w:cs="Courier New"/>
          <w:color w:val="6A8759"/>
        </w:rPr>
        <w:t> </w:t>
      </w:r>
    </w:p>
    <w:p w14:paraId="143D6CB7" w14:textId="77777777" w:rsidR="0046139B" w:rsidRDefault="0046139B" w:rsidP="0046139B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Tahoma" w:hAnsi="Tahoma" w:cs="Tahoma"/>
          <w:color w:val="F8F8F2"/>
        </w:rPr>
        <w:t>﻿</w:t>
      </w:r>
      <w:r>
        <w:rPr>
          <w:rStyle w:val="normaltextrun"/>
          <w:rFonts w:ascii="Courier New" w:hAnsi="Courier New" w:cs="Courier New"/>
          <w:color w:val="F8F8F2"/>
        </w:rPr>
        <w:t>51</w:t>
      </w:r>
      <w:r>
        <w:rPr>
          <w:rStyle w:val="eop"/>
          <w:rFonts w:ascii="Courier New" w:hAnsi="Courier New" w:cs="Courier New"/>
          <w:color w:val="F8F8F2"/>
        </w:rPr>
        <w:t> </w:t>
      </w:r>
    </w:p>
    <w:p w14:paraId="13806BD8" w14:textId="77777777" w:rsidR="0046139B" w:rsidRDefault="0046139B" w:rsidP="0046139B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</w:rPr>
        <w:t>56</w:t>
      </w:r>
      <w:r>
        <w:rPr>
          <w:rStyle w:val="eop"/>
          <w:rFonts w:ascii="Courier New" w:hAnsi="Courier New" w:cs="Courier New"/>
          <w:color w:val="F8F8F2"/>
        </w:rPr>
        <w:t> </w:t>
      </w:r>
    </w:p>
    <w:p w14:paraId="40B5FC42" w14:textId="77777777" w:rsidR="0046139B" w:rsidRDefault="0046139B" w:rsidP="0046139B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</w:rPr>
        <w:t>88</w:t>
      </w:r>
      <w:r>
        <w:rPr>
          <w:rStyle w:val="eop"/>
          <w:rFonts w:ascii="Courier New" w:hAnsi="Courier New" w:cs="Courier New"/>
          <w:color w:val="F8F8F2"/>
        </w:rPr>
        <w:t> </w:t>
      </w:r>
    </w:p>
    <w:p w14:paraId="209B520F" w14:textId="77777777" w:rsidR="0046139B" w:rsidRDefault="0046139B" w:rsidP="0046139B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</w:rPr>
        <w:t>92</w:t>
      </w:r>
      <w:r>
        <w:rPr>
          <w:rStyle w:val="eop"/>
          <w:rFonts w:ascii="Courier New" w:hAnsi="Courier New" w:cs="Courier New"/>
          <w:color w:val="F8F8F2"/>
        </w:rPr>
        <w:t> </w:t>
      </w:r>
    </w:p>
    <w:p w14:paraId="01A7DA60" w14:textId="77777777" w:rsidR="0046139B" w:rsidRDefault="0046139B" w:rsidP="0046139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D3C40"/>
          <w:sz w:val="36"/>
          <w:szCs w:val="36"/>
        </w:rPr>
        <w:t>Warnings</w:t>
      </w:r>
      <w:r>
        <w:rPr>
          <w:rStyle w:val="eop"/>
          <w:rFonts w:ascii="Arial" w:hAnsi="Arial" w:cs="Arial"/>
          <w:color w:val="3D3C40"/>
          <w:sz w:val="36"/>
          <w:szCs w:val="36"/>
        </w:rPr>
        <w:t> </w:t>
      </w:r>
    </w:p>
    <w:p w14:paraId="1F714EF2" w14:textId="77777777" w:rsidR="0046139B" w:rsidRDefault="0046139B" w:rsidP="0046139B">
      <w:pPr>
        <w:pStyle w:val="paragraph"/>
        <w:numPr>
          <w:ilvl w:val="0"/>
          <w:numId w:val="36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3D3C40"/>
        </w:rPr>
        <w:t>Take care of whitespace/trailing whitespace</w:t>
      </w:r>
      <w:r>
        <w:rPr>
          <w:rStyle w:val="eop"/>
          <w:rFonts w:ascii="Arial" w:hAnsi="Arial" w:cs="Arial"/>
          <w:color w:val="3D3C40"/>
        </w:rPr>
        <w:t> </w:t>
      </w:r>
    </w:p>
    <w:p w14:paraId="58EE6AFD" w14:textId="77777777" w:rsidR="0046139B" w:rsidRDefault="0046139B" w:rsidP="0046139B">
      <w:pPr>
        <w:pStyle w:val="paragraph"/>
        <w:numPr>
          <w:ilvl w:val="0"/>
          <w:numId w:val="36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3D3C40"/>
        </w:rPr>
        <w:t xml:space="preserve">Trim the output and avoid special </w:t>
      </w:r>
      <w:proofErr w:type="gramStart"/>
      <w:r>
        <w:rPr>
          <w:rStyle w:val="normaltextrun"/>
          <w:rFonts w:ascii="Arial" w:hAnsi="Arial" w:cs="Arial"/>
          <w:color w:val="3D3C40"/>
        </w:rPr>
        <w:t>characters</w:t>
      </w:r>
      <w:proofErr w:type="gramEnd"/>
      <w:r>
        <w:rPr>
          <w:rStyle w:val="eop"/>
          <w:rFonts w:ascii="Arial" w:hAnsi="Arial" w:cs="Arial"/>
          <w:color w:val="3D3C40"/>
        </w:rPr>
        <w:t> </w:t>
      </w:r>
    </w:p>
    <w:p w14:paraId="4D8B3F6B" w14:textId="77777777" w:rsidR="0046139B" w:rsidRDefault="0046139B" w:rsidP="0046139B">
      <w:pPr>
        <w:pStyle w:val="paragraph"/>
        <w:numPr>
          <w:ilvl w:val="0"/>
          <w:numId w:val="36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3D3C40"/>
        </w:rPr>
        <w:t xml:space="preserve">Avoid printing unnecessary values other than expected/asked </w:t>
      </w:r>
      <w:proofErr w:type="gramStart"/>
      <w:r>
        <w:rPr>
          <w:rStyle w:val="normaltextrun"/>
          <w:rFonts w:ascii="Arial" w:hAnsi="Arial" w:cs="Arial"/>
          <w:color w:val="3D3C40"/>
        </w:rPr>
        <w:t>output</w:t>
      </w:r>
      <w:proofErr w:type="gramEnd"/>
      <w:r>
        <w:rPr>
          <w:rStyle w:val="eop"/>
          <w:rFonts w:ascii="Arial" w:hAnsi="Arial" w:cs="Arial"/>
          <w:color w:val="3D3C40"/>
        </w:rPr>
        <w:t> </w:t>
      </w:r>
    </w:p>
    <w:p w14:paraId="720CC362" w14:textId="77777777" w:rsidR="0046139B" w:rsidRDefault="0046139B" w:rsidP="004613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B08CCC" w14:textId="77777777" w:rsidR="0046139B" w:rsidRDefault="0046139B" w:rsidP="004613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using </w:t>
      </w:r>
      <w:proofErr w:type="gramStart"/>
      <w:r>
        <w:rPr>
          <w:rStyle w:val="normaltextrun"/>
          <w:sz w:val="22"/>
          <w:szCs w:val="22"/>
        </w:rPr>
        <w:t>System;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16543E" w14:textId="77777777" w:rsidR="0046139B" w:rsidRDefault="0046139B" w:rsidP="004613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using </w:t>
      </w:r>
      <w:proofErr w:type="spellStart"/>
      <w:proofErr w:type="gramStart"/>
      <w:r>
        <w:rPr>
          <w:rStyle w:val="normaltextrun"/>
          <w:sz w:val="22"/>
          <w:szCs w:val="22"/>
        </w:rPr>
        <w:t>System.Collections.Generic</w:t>
      </w:r>
      <w:proofErr w:type="spellEnd"/>
      <w:proofErr w:type="gramEnd"/>
      <w:r>
        <w:rPr>
          <w:rStyle w:val="normaltextrun"/>
          <w:sz w:val="22"/>
          <w:szCs w:val="22"/>
        </w:rPr>
        <w:t>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AA71D1" w14:textId="77777777" w:rsidR="0046139B" w:rsidRDefault="0046139B" w:rsidP="004613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DD279C" w14:textId="77777777" w:rsidR="0046139B" w:rsidRDefault="0046139B" w:rsidP="0046139B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/*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45467E" w14:textId="77777777" w:rsidR="0046139B" w:rsidRDefault="0046139B" w:rsidP="0046139B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Question: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AE19CE" w14:textId="77777777" w:rsidR="0046139B" w:rsidRDefault="0046139B" w:rsidP="0046139B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41.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sz w:val="22"/>
          <w:szCs w:val="22"/>
        </w:rPr>
        <w:t xml:space="preserve">Create a program to store list of marks using generic collection class.   The program should allow storage of int values only and it </w:t>
      </w:r>
      <w:proofErr w:type="gramStart"/>
      <w:r>
        <w:rPr>
          <w:rStyle w:val="normaltextrun"/>
          <w:sz w:val="22"/>
          <w:szCs w:val="22"/>
        </w:rPr>
        <w:t>should</w:t>
      </w:r>
      <w:proofErr w:type="gramEnd"/>
      <w:r>
        <w:rPr>
          <w:rStyle w:val="normaltextrun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20B8FE" w14:textId="77777777" w:rsidR="0046139B" w:rsidRDefault="0046139B" w:rsidP="0046139B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sort the list of marks before they are displayed using </w:t>
      </w:r>
      <w:proofErr w:type="spellStart"/>
      <w:r>
        <w:rPr>
          <w:rStyle w:val="normaltextrun"/>
          <w:sz w:val="22"/>
          <w:szCs w:val="22"/>
        </w:rPr>
        <w:t>DisplayGlist</w:t>
      </w:r>
      <w:proofErr w:type="spellEnd"/>
      <w:r>
        <w:rPr>
          <w:rStyle w:val="normaltextrun"/>
          <w:sz w:val="22"/>
          <w:szCs w:val="22"/>
        </w:rPr>
        <w:t xml:space="preserve"> function.   The program should ignore non integer values.   Values </w:t>
      </w:r>
      <w:proofErr w:type="gramStart"/>
      <w:r>
        <w:rPr>
          <w:rStyle w:val="normaltextrun"/>
          <w:sz w:val="22"/>
          <w:szCs w:val="22"/>
        </w:rPr>
        <w:t>are</w:t>
      </w:r>
      <w:proofErr w:type="gramEnd"/>
      <w:r>
        <w:rPr>
          <w:rStyle w:val="normaltextrun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65DB38" w14:textId="77777777" w:rsidR="0046139B" w:rsidRDefault="0046139B" w:rsidP="0046139B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passed to the program using command line arguments.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9798E2" w14:textId="77777777" w:rsidR="0046139B" w:rsidRDefault="0046139B" w:rsidP="0046139B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*/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D0F003" w14:textId="77777777" w:rsidR="0046139B" w:rsidRDefault="0046139B" w:rsidP="004613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namespace </w:t>
      </w:r>
      <w:proofErr w:type="spellStart"/>
      <w:r>
        <w:rPr>
          <w:rStyle w:val="normaltextrun"/>
          <w:sz w:val="22"/>
          <w:szCs w:val="22"/>
        </w:rPr>
        <w:t>LearnCsharp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94A219" w14:textId="77777777" w:rsidR="0046139B" w:rsidRDefault="0046139B" w:rsidP="004613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1B47FD" w14:textId="77777777" w:rsidR="0046139B" w:rsidRDefault="0046139B" w:rsidP="0046139B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class </w:t>
      </w:r>
      <w:proofErr w:type="gramStart"/>
      <w:r>
        <w:rPr>
          <w:rStyle w:val="normaltextrun"/>
          <w:sz w:val="22"/>
          <w:szCs w:val="22"/>
        </w:rPr>
        <w:t>M7StudentMarks12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A58383" w14:textId="77777777" w:rsidR="0046139B" w:rsidRDefault="0046139B" w:rsidP="0046139B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B300D2" w14:textId="77777777" w:rsidR="0046139B" w:rsidRDefault="0046139B" w:rsidP="0046139B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 public static void Main(</w:t>
      </w:r>
      <w:proofErr w:type="gramStart"/>
      <w:r>
        <w:rPr>
          <w:rStyle w:val="normaltextrun"/>
          <w:sz w:val="22"/>
          <w:szCs w:val="22"/>
        </w:rPr>
        <w:t>string[</w:t>
      </w:r>
      <w:proofErr w:type="gramEnd"/>
      <w:r>
        <w:rPr>
          <w:rStyle w:val="normaltextrun"/>
          <w:sz w:val="22"/>
          <w:szCs w:val="22"/>
        </w:rPr>
        <w:t xml:space="preserve">] </w:t>
      </w:r>
      <w:proofErr w:type="spellStart"/>
      <w:r>
        <w:rPr>
          <w:rStyle w:val="normaltextrun"/>
          <w:sz w:val="22"/>
          <w:szCs w:val="22"/>
        </w:rPr>
        <w:t>args</w:t>
      </w:r>
      <w:proofErr w:type="spellEnd"/>
      <w:r>
        <w:rPr>
          <w:rStyle w:val="normaltextrun"/>
          <w:sz w:val="22"/>
          <w:szCs w:val="22"/>
        </w:rPr>
        <w:t>)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335607" w14:textId="77777777" w:rsidR="0046139B" w:rsidRDefault="0046139B" w:rsidP="0046139B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7806F0" w14:textId="77777777" w:rsidR="0046139B" w:rsidRDefault="0046139B" w:rsidP="0046139B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 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sz w:val="22"/>
          <w:szCs w:val="22"/>
        </w:rPr>
        <w:t>//Complete/Update the code below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AEE81A" w14:textId="77777777" w:rsidR="0046139B" w:rsidRDefault="0046139B" w:rsidP="0046139B">
      <w:pPr>
        <w:pStyle w:val="paragraph"/>
        <w:spacing w:before="0" w:beforeAutospacing="0" w:after="0" w:afterAutospacing="0"/>
        <w:ind w:firstLine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List&lt;int&gt; </w:t>
      </w:r>
      <w:proofErr w:type="spellStart"/>
      <w:proofErr w:type="gramStart"/>
      <w:r>
        <w:rPr>
          <w:rStyle w:val="normaltextrun"/>
          <w:sz w:val="22"/>
          <w:szCs w:val="22"/>
        </w:rPr>
        <w:t>lMarks</w:t>
      </w:r>
      <w:proofErr w:type="spellEnd"/>
      <w:r>
        <w:rPr>
          <w:rStyle w:val="normaltextrun"/>
          <w:sz w:val="22"/>
          <w:szCs w:val="22"/>
        </w:rPr>
        <w:t>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0AE8C9" w14:textId="77777777" w:rsidR="0046139B" w:rsidRDefault="0046139B" w:rsidP="004613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     </w:t>
      </w:r>
      <w:proofErr w:type="spellStart"/>
      <w:r>
        <w:rPr>
          <w:rStyle w:val="normaltextrun"/>
          <w:sz w:val="22"/>
          <w:szCs w:val="22"/>
        </w:rPr>
        <w:t>lMarks</w:t>
      </w:r>
      <w:proofErr w:type="spellEnd"/>
      <w:r>
        <w:rPr>
          <w:rStyle w:val="normaltextrun"/>
          <w:sz w:val="22"/>
          <w:szCs w:val="22"/>
        </w:rPr>
        <w:t xml:space="preserve"> = new List&lt;int</w:t>
      </w:r>
      <w:proofErr w:type="gramStart"/>
      <w:r>
        <w:rPr>
          <w:rStyle w:val="normaltextrun"/>
          <w:sz w:val="22"/>
          <w:szCs w:val="22"/>
        </w:rPr>
        <w:t>&gt;(</w:t>
      </w:r>
      <w:proofErr w:type="gramEnd"/>
      <w:r>
        <w:rPr>
          <w:rStyle w:val="normaltextrun"/>
          <w:sz w:val="22"/>
          <w:szCs w:val="22"/>
        </w:rPr>
        <w:t>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9161D5" w14:textId="77777777" w:rsidR="0046139B" w:rsidRDefault="0046139B" w:rsidP="004613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62D0C4" w14:textId="77777777" w:rsidR="0046139B" w:rsidRDefault="0046139B" w:rsidP="004613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     int </w:t>
      </w:r>
      <w:proofErr w:type="gramStart"/>
      <w:r>
        <w:rPr>
          <w:rStyle w:val="normaltextrun"/>
          <w:sz w:val="22"/>
          <w:szCs w:val="22"/>
        </w:rPr>
        <w:t>iVal,iVa</w:t>
      </w:r>
      <w:proofErr w:type="gramEnd"/>
      <w:r>
        <w:rPr>
          <w:rStyle w:val="normaltextrun"/>
          <w:sz w:val="22"/>
          <w:szCs w:val="22"/>
        </w:rPr>
        <w:t>1=0;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EFC55E" w14:textId="77777777" w:rsidR="0046139B" w:rsidRDefault="0046139B" w:rsidP="004613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     </w:t>
      </w:r>
      <w:proofErr w:type="gramStart"/>
      <w:r>
        <w:rPr>
          <w:rStyle w:val="normaltextrun"/>
          <w:sz w:val="22"/>
          <w:szCs w:val="22"/>
        </w:rPr>
        <w:t>string[</w:t>
      </w:r>
      <w:proofErr w:type="gramEnd"/>
      <w:r>
        <w:rPr>
          <w:rStyle w:val="normaltextrun"/>
          <w:sz w:val="22"/>
          <w:szCs w:val="22"/>
        </w:rPr>
        <w:t>] marks=new string[100];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73A301" w14:textId="77777777" w:rsidR="0046139B" w:rsidRDefault="0046139B" w:rsidP="004613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     int </w:t>
      </w:r>
      <w:proofErr w:type="spellStart"/>
      <w:r>
        <w:rPr>
          <w:rStyle w:val="normaltextrun"/>
          <w:sz w:val="22"/>
          <w:szCs w:val="22"/>
        </w:rPr>
        <w:t>i</w:t>
      </w:r>
      <w:proofErr w:type="spellEnd"/>
      <w:r>
        <w:rPr>
          <w:rStyle w:val="normaltextrun"/>
          <w:sz w:val="22"/>
          <w:szCs w:val="22"/>
        </w:rPr>
        <w:t>=</w:t>
      </w:r>
      <w:proofErr w:type="gramStart"/>
      <w:r>
        <w:rPr>
          <w:rStyle w:val="normaltextrun"/>
          <w:sz w:val="22"/>
          <w:szCs w:val="22"/>
        </w:rPr>
        <w:t>0;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4140DE" w14:textId="77777777" w:rsidR="0046139B" w:rsidRDefault="0046139B" w:rsidP="004613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lastRenderedPageBreak/>
        <w:t>            do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6266E2" w14:textId="77777777" w:rsidR="0046139B" w:rsidRDefault="0046139B" w:rsidP="004613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11A498" w14:textId="77777777" w:rsidR="0046139B" w:rsidRDefault="0046139B" w:rsidP="004613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     marks[</w:t>
      </w:r>
      <w:proofErr w:type="spellStart"/>
      <w:r>
        <w:rPr>
          <w:rStyle w:val="normaltextrun"/>
          <w:sz w:val="22"/>
          <w:szCs w:val="22"/>
        </w:rPr>
        <w:t>i</w:t>
      </w:r>
      <w:proofErr w:type="spellEnd"/>
      <w:r>
        <w:rPr>
          <w:rStyle w:val="normaltextrun"/>
          <w:sz w:val="22"/>
          <w:szCs w:val="22"/>
        </w:rPr>
        <w:t>]=</w:t>
      </w:r>
      <w:proofErr w:type="spellStart"/>
      <w:r>
        <w:rPr>
          <w:rStyle w:val="normaltextrun"/>
          <w:sz w:val="22"/>
          <w:szCs w:val="22"/>
        </w:rPr>
        <w:t>Console.ReadLine</w:t>
      </w:r>
      <w:proofErr w:type="spellEnd"/>
      <w:r>
        <w:rPr>
          <w:rStyle w:val="normaltextrun"/>
          <w:sz w:val="22"/>
          <w:szCs w:val="22"/>
        </w:rPr>
        <w:t>(</w:t>
      </w:r>
      <w:proofErr w:type="gramStart"/>
      <w:r>
        <w:rPr>
          <w:rStyle w:val="normaltextrun"/>
          <w:sz w:val="22"/>
          <w:szCs w:val="22"/>
        </w:rPr>
        <w:t>);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E459C6" w14:textId="77777777" w:rsidR="0046139B" w:rsidRDefault="0046139B" w:rsidP="004613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     if(marks[</w:t>
      </w:r>
      <w:proofErr w:type="spellStart"/>
      <w:r>
        <w:rPr>
          <w:rStyle w:val="normaltextrun"/>
          <w:sz w:val="22"/>
          <w:szCs w:val="22"/>
        </w:rPr>
        <w:t>i</w:t>
      </w:r>
      <w:proofErr w:type="spellEnd"/>
      <w:r>
        <w:rPr>
          <w:rStyle w:val="normaltextrun"/>
          <w:sz w:val="22"/>
          <w:szCs w:val="22"/>
        </w:rPr>
        <w:t>] == null)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54D2D4" w14:textId="77777777" w:rsidR="0046139B" w:rsidRDefault="0046139B" w:rsidP="004613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         </w:t>
      </w:r>
      <w:proofErr w:type="gramStart"/>
      <w:r>
        <w:rPr>
          <w:rStyle w:val="normaltextrun"/>
          <w:sz w:val="22"/>
          <w:szCs w:val="22"/>
        </w:rPr>
        <w:t>break;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28D6F2" w14:textId="77777777" w:rsidR="0046139B" w:rsidRDefault="0046139B" w:rsidP="004613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     if(</w:t>
      </w:r>
      <w:proofErr w:type="spellStart"/>
      <w:proofErr w:type="gramStart"/>
      <w:r>
        <w:rPr>
          <w:rStyle w:val="normaltextrun"/>
          <w:sz w:val="22"/>
          <w:szCs w:val="22"/>
        </w:rPr>
        <w:t>int.TryParse</w:t>
      </w:r>
      <w:proofErr w:type="spellEnd"/>
      <w:proofErr w:type="gramEnd"/>
      <w:r>
        <w:rPr>
          <w:rStyle w:val="normaltextrun"/>
          <w:sz w:val="22"/>
          <w:szCs w:val="22"/>
        </w:rPr>
        <w:t>(marks[</w:t>
      </w:r>
      <w:proofErr w:type="spellStart"/>
      <w:r>
        <w:rPr>
          <w:rStyle w:val="normaltextrun"/>
          <w:sz w:val="22"/>
          <w:szCs w:val="22"/>
        </w:rPr>
        <w:t>i</w:t>
      </w:r>
      <w:proofErr w:type="spellEnd"/>
      <w:r>
        <w:rPr>
          <w:rStyle w:val="normaltextrun"/>
          <w:sz w:val="22"/>
          <w:szCs w:val="22"/>
        </w:rPr>
        <w:t xml:space="preserve">],out </w:t>
      </w:r>
      <w:proofErr w:type="spellStart"/>
      <w:r>
        <w:rPr>
          <w:rStyle w:val="normaltextrun"/>
          <w:sz w:val="22"/>
          <w:szCs w:val="22"/>
        </w:rPr>
        <w:t>iVal</w:t>
      </w:r>
      <w:proofErr w:type="spellEnd"/>
      <w:r>
        <w:rPr>
          <w:rStyle w:val="normaltextrun"/>
          <w:sz w:val="22"/>
          <w:szCs w:val="22"/>
        </w:rPr>
        <w:t>) 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CAEA23" w14:textId="77777777" w:rsidR="0046139B" w:rsidRDefault="0046139B" w:rsidP="004613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         </w:t>
      </w:r>
      <w:proofErr w:type="spellStart"/>
      <w:r>
        <w:rPr>
          <w:rStyle w:val="normaltextrun"/>
          <w:sz w:val="22"/>
          <w:szCs w:val="22"/>
        </w:rPr>
        <w:t>lMarks.Add</w:t>
      </w:r>
      <w:proofErr w:type="spellEnd"/>
      <w:r>
        <w:rPr>
          <w:rStyle w:val="normaltextrun"/>
          <w:sz w:val="22"/>
          <w:szCs w:val="22"/>
        </w:rPr>
        <w:t>(</w:t>
      </w:r>
      <w:proofErr w:type="spellStart"/>
      <w:r>
        <w:rPr>
          <w:rStyle w:val="normaltextrun"/>
          <w:sz w:val="22"/>
          <w:szCs w:val="22"/>
        </w:rPr>
        <w:t>iVal</w:t>
      </w:r>
      <w:proofErr w:type="spellEnd"/>
      <w:proofErr w:type="gramStart"/>
      <w:r>
        <w:rPr>
          <w:rStyle w:val="normaltextrun"/>
          <w:sz w:val="22"/>
          <w:szCs w:val="22"/>
        </w:rPr>
        <w:t>);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8533F4" w14:textId="77777777" w:rsidR="0046139B" w:rsidRDefault="0046139B" w:rsidP="004613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         </w:t>
      </w:r>
      <w:proofErr w:type="spellStart"/>
      <w:r>
        <w:rPr>
          <w:rStyle w:val="normaltextrun"/>
          <w:sz w:val="22"/>
          <w:szCs w:val="22"/>
        </w:rPr>
        <w:t>i</w:t>
      </w:r>
      <w:proofErr w:type="spellEnd"/>
      <w:r>
        <w:rPr>
          <w:rStyle w:val="normaltextrun"/>
          <w:sz w:val="22"/>
          <w:szCs w:val="22"/>
        </w:rPr>
        <w:t>+</w:t>
      </w:r>
      <w:proofErr w:type="gramStart"/>
      <w:r>
        <w:rPr>
          <w:rStyle w:val="normaltextrun"/>
          <w:sz w:val="22"/>
          <w:szCs w:val="22"/>
        </w:rPr>
        <w:t>+;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26FF6A" w14:textId="77777777" w:rsidR="0046139B" w:rsidRDefault="0046139B" w:rsidP="004613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21754E" w14:textId="77777777" w:rsidR="0046139B" w:rsidRDefault="0046139B" w:rsidP="004613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     </w:t>
      </w:r>
      <w:proofErr w:type="gramStart"/>
      <w:r>
        <w:rPr>
          <w:rStyle w:val="normaltextrun"/>
          <w:sz w:val="22"/>
          <w:szCs w:val="22"/>
        </w:rPr>
        <w:t>}while</w:t>
      </w:r>
      <w:proofErr w:type="gramEnd"/>
      <w:r>
        <w:rPr>
          <w:rStyle w:val="normaltextrun"/>
          <w:sz w:val="22"/>
          <w:szCs w:val="22"/>
        </w:rPr>
        <w:t>(marks[</w:t>
      </w:r>
      <w:proofErr w:type="spellStart"/>
      <w:r>
        <w:rPr>
          <w:rStyle w:val="normaltextrun"/>
          <w:sz w:val="22"/>
          <w:szCs w:val="22"/>
        </w:rPr>
        <w:t>i</w:t>
      </w:r>
      <w:proofErr w:type="spellEnd"/>
      <w:r>
        <w:rPr>
          <w:rStyle w:val="normaltextrun"/>
          <w:sz w:val="22"/>
          <w:szCs w:val="22"/>
        </w:rPr>
        <w:t>] == null);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9DE51D" w14:textId="77777777" w:rsidR="0046139B" w:rsidRDefault="0046139B" w:rsidP="004613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6B50B7" w14:textId="77777777" w:rsidR="0046139B" w:rsidRDefault="0046139B" w:rsidP="004613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    /* foreach (string </w:t>
      </w:r>
      <w:proofErr w:type="spellStart"/>
      <w:r>
        <w:rPr>
          <w:rStyle w:val="normaltextrun"/>
          <w:sz w:val="22"/>
          <w:szCs w:val="22"/>
        </w:rPr>
        <w:t>sItem</w:t>
      </w:r>
      <w:proofErr w:type="spellEnd"/>
      <w:r>
        <w:rPr>
          <w:rStyle w:val="normaltextrun"/>
          <w:sz w:val="22"/>
          <w:szCs w:val="22"/>
        </w:rPr>
        <w:t xml:space="preserve"> in </w:t>
      </w:r>
      <w:proofErr w:type="spellStart"/>
      <w:r>
        <w:rPr>
          <w:rStyle w:val="normaltextrun"/>
          <w:sz w:val="22"/>
          <w:szCs w:val="22"/>
        </w:rPr>
        <w:t>args</w:t>
      </w:r>
      <w:proofErr w:type="spellEnd"/>
      <w:r>
        <w:rPr>
          <w:rStyle w:val="normaltextrun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046BC0" w14:textId="77777777" w:rsidR="0046139B" w:rsidRDefault="0046139B" w:rsidP="004613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A6748D" w14:textId="77777777" w:rsidR="0046139B" w:rsidRDefault="0046139B" w:rsidP="004613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     if (</w:t>
      </w:r>
      <w:proofErr w:type="spellStart"/>
      <w:proofErr w:type="gramStart"/>
      <w:r>
        <w:rPr>
          <w:rStyle w:val="normaltextrun"/>
          <w:sz w:val="22"/>
          <w:szCs w:val="22"/>
        </w:rPr>
        <w:t>int.TryParse</w:t>
      </w:r>
      <w:proofErr w:type="spellEnd"/>
      <w:proofErr w:type="gramEnd"/>
      <w:r>
        <w:rPr>
          <w:rStyle w:val="normaltextrun"/>
          <w:sz w:val="22"/>
          <w:szCs w:val="22"/>
        </w:rPr>
        <w:t>(</w:t>
      </w:r>
      <w:proofErr w:type="spellStart"/>
      <w:r>
        <w:rPr>
          <w:rStyle w:val="normaltextrun"/>
          <w:sz w:val="22"/>
          <w:szCs w:val="22"/>
        </w:rPr>
        <w:t>sItem</w:t>
      </w:r>
      <w:proofErr w:type="spellEnd"/>
      <w:r>
        <w:rPr>
          <w:rStyle w:val="normaltextrun"/>
          <w:sz w:val="22"/>
          <w:szCs w:val="22"/>
        </w:rPr>
        <w:t xml:space="preserve">, out </w:t>
      </w:r>
      <w:proofErr w:type="spellStart"/>
      <w:r>
        <w:rPr>
          <w:rStyle w:val="normaltextrun"/>
          <w:sz w:val="22"/>
          <w:szCs w:val="22"/>
        </w:rPr>
        <w:t>iVal</w:t>
      </w:r>
      <w:proofErr w:type="spellEnd"/>
      <w:r>
        <w:rPr>
          <w:rStyle w:val="normaltextrun"/>
          <w:sz w:val="22"/>
          <w:szCs w:val="22"/>
        </w:rPr>
        <w:t>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D209DC" w14:textId="77777777" w:rsidR="0046139B" w:rsidRDefault="0046139B" w:rsidP="004613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    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D0FF16" w14:textId="77777777" w:rsidR="0046139B" w:rsidRDefault="0046139B" w:rsidP="004613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         </w:t>
      </w:r>
      <w:r>
        <w:rPr>
          <w:rStyle w:val="tabchar"/>
          <w:rFonts w:ascii="Calibri" w:hAnsi="Calibri" w:cs="Calibri"/>
          <w:sz w:val="22"/>
          <w:szCs w:val="22"/>
        </w:rPr>
        <w:tab/>
      </w:r>
      <w:proofErr w:type="spellStart"/>
      <w:r>
        <w:rPr>
          <w:rStyle w:val="normaltextrun"/>
          <w:sz w:val="22"/>
          <w:szCs w:val="22"/>
        </w:rPr>
        <w:t>iVal</w:t>
      </w:r>
      <w:proofErr w:type="spellEnd"/>
      <w:r>
        <w:rPr>
          <w:rStyle w:val="normaltextrun"/>
          <w:sz w:val="22"/>
          <w:szCs w:val="22"/>
        </w:rPr>
        <w:t>-</w:t>
      </w:r>
      <w:proofErr w:type="gramStart"/>
      <w:r>
        <w:rPr>
          <w:rStyle w:val="normaltextrun"/>
          <w:sz w:val="22"/>
          <w:szCs w:val="22"/>
        </w:rPr>
        <w:t>-;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D6B160" w14:textId="77777777" w:rsidR="0046139B" w:rsidRDefault="0046139B" w:rsidP="004613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             </w:t>
      </w:r>
      <w:proofErr w:type="spellStart"/>
      <w:r>
        <w:rPr>
          <w:rStyle w:val="normaltextrun"/>
          <w:sz w:val="22"/>
          <w:szCs w:val="22"/>
        </w:rPr>
        <w:t>lMarks.Add</w:t>
      </w:r>
      <w:proofErr w:type="spellEnd"/>
      <w:r>
        <w:rPr>
          <w:rStyle w:val="normaltextrun"/>
          <w:sz w:val="22"/>
          <w:szCs w:val="22"/>
        </w:rPr>
        <w:t>(iVa1</w:t>
      </w:r>
      <w:proofErr w:type="gramStart"/>
      <w:r>
        <w:rPr>
          <w:rStyle w:val="normaltextrun"/>
          <w:sz w:val="22"/>
          <w:szCs w:val="22"/>
        </w:rPr>
        <w:t>);</w:t>
      </w:r>
      <w:proofErr w:type="gramEnd"/>
      <w:r>
        <w:rPr>
          <w:rStyle w:val="normaltextrun"/>
          <w:sz w:val="22"/>
          <w:szCs w:val="22"/>
        </w:rPr>
        <w:t>     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5FAD88" w14:textId="77777777" w:rsidR="0046139B" w:rsidRDefault="0046139B" w:rsidP="004613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 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910568" w14:textId="77777777" w:rsidR="0046139B" w:rsidRDefault="0046139B" w:rsidP="004613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 } */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89602A" w14:textId="77777777" w:rsidR="0046139B" w:rsidRDefault="0046139B" w:rsidP="004613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3B0EFC" w14:textId="77777777" w:rsidR="0046139B" w:rsidRDefault="0046139B" w:rsidP="004613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     </w:t>
      </w:r>
      <w:proofErr w:type="spellStart"/>
      <w:r>
        <w:rPr>
          <w:rStyle w:val="normaltextrun"/>
          <w:sz w:val="22"/>
          <w:szCs w:val="22"/>
        </w:rPr>
        <w:t>lMarks.Sort</w:t>
      </w:r>
      <w:proofErr w:type="spellEnd"/>
      <w:r>
        <w:rPr>
          <w:rStyle w:val="normaltextrun"/>
          <w:sz w:val="22"/>
          <w:szCs w:val="22"/>
        </w:rPr>
        <w:t>(</w:t>
      </w:r>
      <w:proofErr w:type="gramStart"/>
      <w:r>
        <w:rPr>
          <w:rStyle w:val="normaltextrun"/>
          <w:sz w:val="22"/>
          <w:szCs w:val="22"/>
        </w:rPr>
        <w:t>);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BAD0C2" w14:textId="77777777" w:rsidR="0046139B" w:rsidRDefault="0046139B" w:rsidP="004613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     </w:t>
      </w:r>
      <w:proofErr w:type="spellStart"/>
      <w:r>
        <w:rPr>
          <w:rStyle w:val="normaltextrun"/>
          <w:sz w:val="22"/>
          <w:szCs w:val="22"/>
        </w:rPr>
        <w:t>DisplayGlist</w:t>
      </w:r>
      <w:proofErr w:type="spellEnd"/>
      <w:r>
        <w:rPr>
          <w:rStyle w:val="normaltextrun"/>
          <w:sz w:val="22"/>
          <w:szCs w:val="22"/>
        </w:rPr>
        <w:t>(</w:t>
      </w:r>
      <w:proofErr w:type="spellStart"/>
      <w:r>
        <w:rPr>
          <w:rStyle w:val="normaltextrun"/>
          <w:sz w:val="22"/>
          <w:szCs w:val="22"/>
        </w:rPr>
        <w:t>lMarks</w:t>
      </w:r>
      <w:proofErr w:type="spellEnd"/>
      <w:proofErr w:type="gramStart"/>
      <w:r>
        <w:rPr>
          <w:rStyle w:val="normaltextrun"/>
          <w:sz w:val="22"/>
          <w:szCs w:val="22"/>
        </w:rPr>
        <w:t>);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E77BF0" w14:textId="77777777" w:rsidR="0046139B" w:rsidRDefault="0046139B" w:rsidP="004613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8AA1BE" w14:textId="77777777" w:rsidR="0046139B" w:rsidRDefault="0046139B" w:rsidP="004613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6BE405" w14:textId="77777777" w:rsidR="0046139B" w:rsidRDefault="0046139B" w:rsidP="004613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17602B" w14:textId="77777777" w:rsidR="0046139B" w:rsidRDefault="0046139B" w:rsidP="004613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 private static void </w:t>
      </w:r>
      <w:proofErr w:type="spellStart"/>
      <w:proofErr w:type="gramStart"/>
      <w:r>
        <w:rPr>
          <w:rStyle w:val="normaltextrun"/>
          <w:sz w:val="22"/>
          <w:szCs w:val="22"/>
        </w:rPr>
        <w:t>DisplayGlist</w:t>
      </w:r>
      <w:proofErr w:type="spellEnd"/>
      <w:r>
        <w:rPr>
          <w:rStyle w:val="normaltextrun"/>
          <w:sz w:val="22"/>
          <w:szCs w:val="22"/>
        </w:rPr>
        <w:t>(</w:t>
      </w:r>
      <w:proofErr w:type="gramEnd"/>
      <w:r>
        <w:rPr>
          <w:rStyle w:val="normaltextrun"/>
          <w:sz w:val="22"/>
          <w:szCs w:val="22"/>
        </w:rPr>
        <w:t xml:space="preserve">List&lt;int&gt; </w:t>
      </w:r>
      <w:proofErr w:type="spellStart"/>
      <w:r>
        <w:rPr>
          <w:rStyle w:val="normaltextrun"/>
          <w:sz w:val="22"/>
          <w:szCs w:val="22"/>
        </w:rPr>
        <w:t>lMarks</w:t>
      </w:r>
      <w:proofErr w:type="spellEnd"/>
      <w:r>
        <w:rPr>
          <w:rStyle w:val="normaltextrun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D12EFB" w14:textId="77777777" w:rsidR="0046139B" w:rsidRDefault="0046139B" w:rsidP="004613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043976" w14:textId="77777777" w:rsidR="0046139B" w:rsidRDefault="0046139B" w:rsidP="004613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     foreach (int </w:t>
      </w:r>
      <w:proofErr w:type="spellStart"/>
      <w:r>
        <w:rPr>
          <w:rStyle w:val="normaltextrun"/>
          <w:sz w:val="22"/>
          <w:szCs w:val="22"/>
        </w:rPr>
        <w:t>lObj</w:t>
      </w:r>
      <w:proofErr w:type="spellEnd"/>
      <w:r>
        <w:rPr>
          <w:rStyle w:val="normaltextrun"/>
          <w:sz w:val="22"/>
          <w:szCs w:val="22"/>
        </w:rPr>
        <w:t xml:space="preserve"> in </w:t>
      </w:r>
      <w:proofErr w:type="spellStart"/>
      <w:r>
        <w:rPr>
          <w:rStyle w:val="normaltextrun"/>
          <w:sz w:val="22"/>
          <w:szCs w:val="22"/>
        </w:rPr>
        <w:t>lMarks</w:t>
      </w:r>
      <w:proofErr w:type="spellEnd"/>
      <w:r>
        <w:rPr>
          <w:rStyle w:val="normaltextrun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1D3B76" w14:textId="77777777" w:rsidR="0046139B" w:rsidRDefault="0046139B" w:rsidP="004613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7EDE4E" w14:textId="77777777" w:rsidR="0046139B" w:rsidRDefault="0046139B" w:rsidP="004613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         </w:t>
      </w:r>
      <w:proofErr w:type="spellStart"/>
      <w:r>
        <w:rPr>
          <w:rStyle w:val="normaltextrun"/>
          <w:sz w:val="22"/>
          <w:szCs w:val="22"/>
        </w:rPr>
        <w:t>Console.WriteLine</w:t>
      </w:r>
      <w:proofErr w:type="spellEnd"/>
      <w:r>
        <w:rPr>
          <w:rStyle w:val="normaltextrun"/>
          <w:sz w:val="22"/>
          <w:szCs w:val="22"/>
        </w:rPr>
        <w:t>(</w:t>
      </w:r>
      <w:proofErr w:type="spellStart"/>
      <w:r>
        <w:rPr>
          <w:rStyle w:val="normaltextrun"/>
          <w:sz w:val="22"/>
          <w:szCs w:val="22"/>
        </w:rPr>
        <w:t>lObj</w:t>
      </w:r>
      <w:proofErr w:type="spellEnd"/>
      <w:proofErr w:type="gramStart"/>
      <w:r>
        <w:rPr>
          <w:rStyle w:val="normaltextrun"/>
          <w:sz w:val="22"/>
          <w:szCs w:val="22"/>
        </w:rPr>
        <w:t>);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233844" w14:textId="77777777" w:rsidR="0046139B" w:rsidRDefault="0046139B" w:rsidP="004613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32720D" w14:textId="77777777" w:rsidR="0046139B" w:rsidRDefault="0046139B" w:rsidP="004613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4E458C" w14:textId="77777777" w:rsidR="0046139B" w:rsidRDefault="0046139B" w:rsidP="004613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CEEA1F" w14:textId="77777777" w:rsidR="0046139B" w:rsidRDefault="0046139B" w:rsidP="004613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50B2D0" w14:textId="73601C6A" w:rsidR="00DA694A" w:rsidRDefault="00DA694A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8582AFE" w14:textId="77777777" w:rsidR="00B363BF" w:rsidRDefault="00B363BF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86CC4D7" w14:textId="77777777" w:rsidR="00B363BF" w:rsidRDefault="00B363BF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2C2947B" w14:textId="77777777" w:rsidR="00B363BF" w:rsidRDefault="00B363BF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7ED85B6" w14:textId="77777777" w:rsidR="00B363BF" w:rsidRDefault="00B363BF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18B0506" w14:textId="77777777" w:rsidR="00B363BF" w:rsidRDefault="00B363BF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8CF7341" w14:textId="77777777" w:rsidR="00B363BF" w:rsidRDefault="00B363BF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7725F8" w14:textId="77777777" w:rsidR="00B363BF" w:rsidRDefault="00B363BF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B2940CE" w14:textId="68E2EE7E" w:rsidR="00B363BF" w:rsidRDefault="00BC009C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13993EA2" wp14:editId="6EA5E1C7">
                <wp:simplePos x="0" y="0"/>
                <wp:positionH relativeFrom="column">
                  <wp:posOffset>-91440</wp:posOffset>
                </wp:positionH>
                <wp:positionV relativeFrom="paragraph">
                  <wp:posOffset>154305</wp:posOffset>
                </wp:positionV>
                <wp:extent cx="6842760" cy="449580"/>
                <wp:effectExtent l="0" t="0" r="15240" b="26670"/>
                <wp:wrapNone/>
                <wp:docPr id="7405093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2760" cy="4495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CF30E" w14:textId="20E8F130" w:rsidR="00B363BF" w:rsidRDefault="00F4446A" w:rsidP="00B363BF">
                            <w:pPr>
                              <w:pStyle w:val="paragraph"/>
                              <w:spacing w:before="0" w:after="0"/>
                              <w:jc w:val="center"/>
                              <w:textAlignment w:val="baseline"/>
                              <w:rPr>
                                <w:rStyle w:val="normaltextrun"/>
                                <w:rFonts w:ascii="Arial" w:hAnsi="Arial" w:cs="Arial"/>
                                <w:b/>
                                <w:bCs/>
                                <w:color w:val="3D3C40"/>
                                <w:sz w:val="26"/>
                                <w:szCs w:val="26"/>
                              </w:rPr>
                            </w:pPr>
                            <w:r w:rsidRPr="00F4446A">
                              <w:rPr>
                                <w:rFonts w:ascii="Calibri" w:eastAsiaTheme="minorHAnsi" w:hAnsi="Calibri" w:cs="Calibri"/>
                                <w:b/>
                                <w:bCs/>
                                <w:sz w:val="22"/>
                                <w:szCs w:val="22"/>
                                <w:lang w:eastAsia="en-US"/>
                              </w:rPr>
                              <w:t>Your task here is to implement a C# code based on the following specifications. Note that your code should match the specifications in a precise manner. Consider default visibility of classes, data fields and methods unless mentioned otherwise.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93EA2" id="_x0000_s1040" style="position:absolute;margin-left:-7.2pt;margin-top:12.15pt;width:538.8pt;height:35.4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" fillcolor="black [3213]" strokecolor="black [480]" strokeweight="1pt">
                <v:textbox>
                  <w:txbxContent>
                    <w:p w14:paraId="473CF30E" w14:textId="20E8F130" w:rsidR="00B363BF" w:rsidRDefault="00F4446A" w:rsidP="00B363BF">
                      <w:pPr>
                        <w:pStyle w:val="paragraph"/>
                        <w:spacing w:before="0" w:after="0"/>
                        <w:jc w:val="center"/>
                        <w:textAlignment w:val="baseline"/>
                        <w:rPr>
                          <w:rStyle w:val="normaltextrun"/>
                          <w:rFonts w:ascii="Arial" w:hAnsi="Arial" w:cs="Arial"/>
                          <w:b/>
                          <w:bCs/>
                          <w:color w:val="3D3C40"/>
                          <w:sz w:val="26"/>
                          <w:szCs w:val="26"/>
                        </w:rPr>
                      </w:pPr>
                      <w:r w:rsidRPr="00F4446A">
                        <w:rPr>
                          <w:rFonts w:ascii="Calibri" w:eastAsiaTheme="minorHAnsi" w:hAnsi="Calibri" w:cs="Calibri"/>
                          <w:b/>
                          <w:bCs/>
                          <w:sz w:val="22"/>
                          <w:szCs w:val="22"/>
                          <w:lang w:eastAsia="en-US"/>
                        </w:rPr>
                        <w:t>Your task here is to implement a C# code based on the following specifications. Note that your code should match the specifications in a precise manner. Consider default visibility of classes, data fields and methods unless mentioned otherwise.</w:t>
                      </w:r>
                    </w:p>
                  </w:txbxContent>
                </v:textbox>
              </v:rect>
            </w:pict>
          </mc:Fallback>
        </mc:AlternateContent>
      </w:r>
    </w:p>
    <w:p w14:paraId="307D0531" w14:textId="4A7AED00" w:rsidR="00B363BF" w:rsidRDefault="00B363BF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37B0D5E" w14:textId="77777777" w:rsidR="00756439" w:rsidRDefault="00756439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605B920" w14:textId="77777777" w:rsidR="00756439" w:rsidRDefault="00756439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6FF7C99" w14:textId="77777777" w:rsidR="00756439" w:rsidRDefault="00756439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4ACA31E" w14:textId="77777777" w:rsidR="00756439" w:rsidRDefault="00756439" w:rsidP="00756439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D3C40"/>
          <w:sz w:val="26"/>
          <w:szCs w:val="26"/>
        </w:rPr>
        <w:t>Specifications:</w:t>
      </w:r>
      <w:r>
        <w:rPr>
          <w:rStyle w:val="eop"/>
          <w:rFonts w:ascii="Arial" w:hAnsi="Arial" w:cs="Arial"/>
          <w:color w:val="3D3C40"/>
          <w:sz w:val="26"/>
          <w:szCs w:val="26"/>
        </w:rPr>
        <w:t> </w:t>
      </w:r>
    </w:p>
    <w:p w14:paraId="3DFA633B" w14:textId="77777777" w:rsidR="00756439" w:rsidRDefault="00756439" w:rsidP="00756439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class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80000"/>
          <w:sz w:val="23"/>
          <w:szCs w:val="23"/>
        </w:rPr>
        <w:t>Source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: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49BDA427" w14:textId="77777777" w:rsidR="00756439" w:rsidRDefault="00756439" w:rsidP="00756439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ambria Math" w:hAnsi="Cambria Math" w:cs="Cambria Math"/>
          <w:color w:val="F8F8F2"/>
          <w:sz w:val="23"/>
          <w:szCs w:val="23"/>
        </w:rPr>
        <w:t>   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method </w:t>
      </w:r>
      <w:proofErr w:type="spellStart"/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definitons</w:t>
      </w:r>
      <w:proofErr w:type="spellEnd"/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: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0B4F3E38" w14:textId="77777777" w:rsidR="00756439" w:rsidRDefault="00756439" w:rsidP="00756439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        </w:t>
      </w:r>
      <w:proofErr w:type="gramStart"/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Count(</w:t>
      </w:r>
      <w:proofErr w:type="gramEnd"/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Dictionary&lt;</w:t>
      </w:r>
      <w:r>
        <w:rPr>
          <w:rStyle w:val="normaltextrun"/>
          <w:rFonts w:ascii="Courier New" w:hAnsi="Courier New" w:cs="Courier New"/>
          <w:color w:val="E0C46C"/>
          <w:sz w:val="23"/>
          <w:szCs w:val="23"/>
        </w:rPr>
        <w:t>string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, </w:t>
      </w:r>
      <w:r>
        <w:rPr>
          <w:rStyle w:val="normaltextrun"/>
          <w:rFonts w:ascii="Courier New" w:hAnsi="Courier New" w:cs="Courier New"/>
          <w:color w:val="E0C46C"/>
          <w:sz w:val="23"/>
          <w:szCs w:val="23"/>
        </w:rPr>
        <w:t>string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&gt; </w:t>
      </w:r>
      <w:proofErr w:type="spellStart"/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dict</w:t>
      </w:r>
      <w:proofErr w:type="spellEnd"/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): get count of key/value pairs in Dictionary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7A1299D8" w14:textId="77777777" w:rsidR="00756439" w:rsidRDefault="00756439" w:rsidP="00756439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           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return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type: </w:t>
      </w:r>
      <w:proofErr w:type="gramStart"/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int</w:t>
      </w:r>
      <w:proofErr w:type="gramEnd"/>
      <w:r>
        <w:rPr>
          <w:rStyle w:val="eop"/>
          <w:rFonts w:ascii="Courier New" w:hAnsi="Courier New" w:cs="Courier New"/>
          <w:color w:val="CB7832"/>
          <w:sz w:val="23"/>
          <w:szCs w:val="23"/>
        </w:rPr>
        <w:t> </w:t>
      </w:r>
    </w:p>
    <w:p w14:paraId="36A4F9D1" w14:textId="77777777" w:rsidR="00756439" w:rsidRDefault="00756439" w:rsidP="00756439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lastRenderedPageBreak/>
        <w:t xml:space="preserve">            visibility: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public</w:t>
      </w:r>
      <w:r>
        <w:rPr>
          <w:rStyle w:val="eop"/>
          <w:rFonts w:ascii="Courier New" w:hAnsi="Courier New" w:cs="Courier New"/>
          <w:color w:val="CB7832"/>
          <w:sz w:val="23"/>
          <w:szCs w:val="23"/>
        </w:rPr>
        <w:t> </w:t>
      </w:r>
    </w:p>
    <w:p w14:paraId="721094A0" w14:textId="77777777" w:rsidR="00756439" w:rsidRDefault="00756439" w:rsidP="00756439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0122A5D4" w14:textId="77777777" w:rsidR="00756439" w:rsidRDefault="00756439" w:rsidP="00756439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      </w:t>
      </w:r>
      <w:proofErr w:type="spellStart"/>
      <w:proofErr w:type="gramStart"/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CheckKey</w:t>
      </w:r>
      <w:proofErr w:type="spellEnd"/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(</w:t>
      </w:r>
      <w:proofErr w:type="gramEnd"/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Dictionary&lt;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int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, </w:t>
      </w:r>
      <w:r>
        <w:rPr>
          <w:rStyle w:val="normaltextrun"/>
          <w:rFonts w:ascii="Courier New" w:hAnsi="Courier New" w:cs="Courier New"/>
          <w:color w:val="E0C46C"/>
          <w:sz w:val="23"/>
          <w:szCs w:val="23"/>
        </w:rPr>
        <w:t>string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&gt; </w:t>
      </w:r>
      <w:proofErr w:type="spellStart"/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dict</w:t>
      </w:r>
      <w:proofErr w:type="spellEnd"/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): Method to check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if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key </w:t>
      </w:r>
      <w:r>
        <w:rPr>
          <w:rStyle w:val="normaltextrun"/>
          <w:rFonts w:ascii="Courier New" w:hAnsi="Courier New" w:cs="Courier New"/>
          <w:color w:val="6896BA"/>
          <w:sz w:val="23"/>
          <w:szCs w:val="23"/>
        </w:rPr>
        <w:t>3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is available in Dictionary.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2940787B" w14:textId="77777777" w:rsidR="00756439" w:rsidRDefault="00756439" w:rsidP="00756439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         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return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type: </w:t>
      </w:r>
      <w:proofErr w:type="gramStart"/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int</w:t>
      </w:r>
      <w:proofErr w:type="gramEnd"/>
      <w:r>
        <w:rPr>
          <w:rStyle w:val="eop"/>
          <w:rFonts w:ascii="Courier New" w:hAnsi="Courier New" w:cs="Courier New"/>
          <w:color w:val="CB7832"/>
          <w:sz w:val="23"/>
          <w:szCs w:val="23"/>
        </w:rPr>
        <w:t> </w:t>
      </w:r>
    </w:p>
    <w:p w14:paraId="295ABE95" w14:textId="77777777" w:rsidR="00756439" w:rsidRDefault="00756439" w:rsidP="00756439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         visibility: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public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  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194E2C71" w14:textId="77777777" w:rsidR="00756439" w:rsidRDefault="00756439" w:rsidP="00756439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670B9FC3" w14:textId="77777777" w:rsidR="00756439" w:rsidRDefault="00756439" w:rsidP="00756439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     </w:t>
      </w:r>
      <w:proofErr w:type="gramStart"/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Values(</w:t>
      </w:r>
      <w:proofErr w:type="gramEnd"/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Dictionary&lt;</w:t>
      </w:r>
      <w:r>
        <w:rPr>
          <w:rStyle w:val="normaltextrun"/>
          <w:rFonts w:ascii="Courier New" w:hAnsi="Courier New" w:cs="Courier New"/>
          <w:color w:val="E0C46C"/>
          <w:sz w:val="23"/>
          <w:szCs w:val="23"/>
        </w:rPr>
        <w:t>string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, </w:t>
      </w:r>
      <w:r>
        <w:rPr>
          <w:rStyle w:val="normaltextrun"/>
          <w:rFonts w:ascii="Courier New" w:hAnsi="Courier New" w:cs="Courier New"/>
          <w:color w:val="E0C46C"/>
          <w:sz w:val="23"/>
          <w:szCs w:val="23"/>
        </w:rPr>
        <w:t>string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&gt; </w:t>
      </w:r>
      <w:proofErr w:type="spellStart"/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dict</w:t>
      </w:r>
      <w:proofErr w:type="spellEnd"/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): Method to get the values in Dictionary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43FCE095" w14:textId="77777777" w:rsidR="00756439" w:rsidRDefault="00756439" w:rsidP="00756439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        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return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type: </w:t>
      </w:r>
      <w:proofErr w:type="gramStart"/>
      <w:r>
        <w:rPr>
          <w:rStyle w:val="normaltextrun"/>
          <w:rFonts w:ascii="Courier New" w:hAnsi="Courier New" w:cs="Courier New"/>
          <w:color w:val="E0C46C"/>
          <w:sz w:val="23"/>
          <w:szCs w:val="23"/>
        </w:rPr>
        <w:t>string</w:t>
      </w:r>
      <w:proofErr w:type="gramEnd"/>
      <w:r>
        <w:rPr>
          <w:rStyle w:val="eop"/>
          <w:rFonts w:ascii="Courier New" w:hAnsi="Courier New" w:cs="Courier New"/>
          <w:color w:val="E0C46C"/>
          <w:sz w:val="23"/>
          <w:szCs w:val="23"/>
        </w:rPr>
        <w:t> </w:t>
      </w:r>
    </w:p>
    <w:p w14:paraId="5740831A" w14:textId="77777777" w:rsidR="00756439" w:rsidRDefault="00756439" w:rsidP="00756439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         visibility: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public</w:t>
      </w:r>
      <w:r>
        <w:rPr>
          <w:rStyle w:val="eop"/>
          <w:rFonts w:ascii="Courier New" w:hAnsi="Courier New" w:cs="Courier New"/>
          <w:color w:val="CB7832"/>
          <w:sz w:val="23"/>
          <w:szCs w:val="23"/>
        </w:rPr>
        <w:t> </w:t>
      </w:r>
    </w:p>
    <w:p w14:paraId="60F26784" w14:textId="77777777" w:rsidR="00756439" w:rsidRDefault="00756439" w:rsidP="00756439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D3C40"/>
          <w:sz w:val="26"/>
          <w:szCs w:val="26"/>
        </w:rPr>
        <w:t>Task:</w:t>
      </w:r>
      <w:r>
        <w:rPr>
          <w:rStyle w:val="eop"/>
          <w:rFonts w:ascii="Arial" w:hAnsi="Arial" w:cs="Arial"/>
          <w:color w:val="3D3C40"/>
          <w:sz w:val="26"/>
          <w:szCs w:val="26"/>
        </w:rPr>
        <w:t> </w:t>
      </w:r>
    </w:p>
    <w:p w14:paraId="4E7A2272" w14:textId="77777777" w:rsidR="00756439" w:rsidRDefault="00756439" w:rsidP="00756439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D3C40"/>
          <w:sz w:val="26"/>
          <w:szCs w:val="26"/>
        </w:rPr>
        <w:t>Given a class </w:t>
      </w:r>
      <w:r>
        <w:rPr>
          <w:rStyle w:val="normaltextrun"/>
          <w:rFonts w:ascii="Arial" w:hAnsi="Arial" w:cs="Arial"/>
          <w:b/>
          <w:bCs/>
          <w:color w:val="3D3C40"/>
          <w:sz w:val="26"/>
          <w:szCs w:val="26"/>
        </w:rPr>
        <w:t>Source,</w:t>
      </w:r>
      <w:r>
        <w:rPr>
          <w:rStyle w:val="normaltextrun"/>
          <w:rFonts w:ascii="Arial" w:hAnsi="Arial" w:cs="Arial"/>
          <w:color w:val="3D3C40"/>
          <w:sz w:val="26"/>
          <w:szCs w:val="26"/>
        </w:rPr>
        <w:t> your task here is to implement the below given methods:</w:t>
      </w:r>
      <w:r>
        <w:rPr>
          <w:rStyle w:val="eop"/>
          <w:rFonts w:ascii="Arial" w:hAnsi="Arial" w:cs="Arial"/>
          <w:color w:val="3D3C40"/>
          <w:sz w:val="26"/>
          <w:szCs w:val="26"/>
        </w:rPr>
        <w:t> </w:t>
      </w:r>
    </w:p>
    <w:p w14:paraId="3E88540B" w14:textId="77777777" w:rsidR="00756439" w:rsidRDefault="00756439" w:rsidP="00756439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6"/>
          <w:szCs w:val="26"/>
        </w:rPr>
      </w:pPr>
      <w:proofErr w:type="gramStart"/>
      <w:r>
        <w:rPr>
          <w:rStyle w:val="normaltextrun"/>
          <w:rFonts w:ascii="Arial" w:hAnsi="Arial" w:cs="Arial"/>
          <w:b/>
          <w:bCs/>
          <w:color w:val="3D3C40"/>
          <w:sz w:val="26"/>
          <w:szCs w:val="26"/>
        </w:rPr>
        <w:t>Count(</w:t>
      </w:r>
      <w:proofErr w:type="gramEnd"/>
      <w:r>
        <w:rPr>
          <w:rStyle w:val="normaltextrun"/>
          <w:rFonts w:ascii="Arial" w:hAnsi="Arial" w:cs="Arial"/>
          <w:b/>
          <w:bCs/>
          <w:color w:val="3D3C40"/>
          <w:sz w:val="26"/>
          <w:szCs w:val="26"/>
        </w:rPr>
        <w:t xml:space="preserve">Dictionary&lt;string, string&gt; </w:t>
      </w:r>
      <w:proofErr w:type="spellStart"/>
      <w:r>
        <w:rPr>
          <w:rStyle w:val="normaltextrun"/>
          <w:rFonts w:ascii="Arial" w:hAnsi="Arial" w:cs="Arial"/>
          <w:b/>
          <w:bCs/>
          <w:color w:val="3D3C40"/>
          <w:sz w:val="26"/>
          <w:szCs w:val="26"/>
        </w:rPr>
        <w:t>dict</w:t>
      </w:r>
      <w:proofErr w:type="spellEnd"/>
      <w:r>
        <w:rPr>
          <w:rStyle w:val="normaltextrun"/>
          <w:rFonts w:ascii="Arial" w:hAnsi="Arial" w:cs="Arial"/>
          <w:b/>
          <w:bCs/>
          <w:color w:val="3D3C40"/>
          <w:sz w:val="26"/>
          <w:szCs w:val="26"/>
        </w:rPr>
        <w:t>): </w:t>
      </w:r>
      <w:r>
        <w:rPr>
          <w:rStyle w:val="normaltextrun"/>
          <w:rFonts w:ascii="Arial" w:hAnsi="Arial" w:cs="Arial"/>
          <w:color w:val="3D3C40"/>
          <w:sz w:val="26"/>
          <w:szCs w:val="26"/>
        </w:rPr>
        <w:t>Method to get the </w:t>
      </w:r>
      <w:r>
        <w:rPr>
          <w:rStyle w:val="normaltextrun"/>
          <w:rFonts w:ascii="Arial" w:hAnsi="Arial" w:cs="Arial"/>
          <w:b/>
          <w:bCs/>
          <w:color w:val="3D3C40"/>
          <w:sz w:val="26"/>
          <w:szCs w:val="26"/>
        </w:rPr>
        <w:t>count</w:t>
      </w:r>
      <w:r>
        <w:rPr>
          <w:rStyle w:val="normaltextrun"/>
          <w:rFonts w:ascii="Arial" w:hAnsi="Arial" w:cs="Arial"/>
          <w:color w:val="3D3C40"/>
          <w:sz w:val="26"/>
          <w:szCs w:val="26"/>
        </w:rPr>
        <w:t> of key/value pairs in Dictionary</w:t>
      </w:r>
      <w:r>
        <w:rPr>
          <w:rStyle w:val="eop"/>
          <w:rFonts w:ascii="Arial" w:hAnsi="Arial" w:cs="Arial"/>
          <w:color w:val="3D3C40"/>
          <w:sz w:val="26"/>
          <w:szCs w:val="26"/>
        </w:rPr>
        <w:t> </w:t>
      </w:r>
    </w:p>
    <w:p w14:paraId="0F0D01AA" w14:textId="77777777" w:rsidR="00756439" w:rsidRDefault="00756439" w:rsidP="00756439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Style w:val="normaltextrun"/>
          <w:rFonts w:ascii="Arial" w:hAnsi="Arial" w:cs="Arial"/>
          <w:b/>
          <w:bCs/>
          <w:color w:val="3D3C40"/>
          <w:sz w:val="26"/>
          <w:szCs w:val="26"/>
        </w:rPr>
        <w:t>CheckKey</w:t>
      </w:r>
      <w:proofErr w:type="spellEnd"/>
      <w:r>
        <w:rPr>
          <w:rStyle w:val="normaltextrun"/>
          <w:rFonts w:ascii="Arial" w:hAnsi="Arial" w:cs="Arial"/>
          <w:b/>
          <w:bCs/>
          <w:color w:val="3D3C40"/>
          <w:sz w:val="26"/>
          <w:szCs w:val="26"/>
        </w:rPr>
        <w:t>(</w:t>
      </w:r>
      <w:proofErr w:type="gramEnd"/>
      <w:r>
        <w:rPr>
          <w:rStyle w:val="normaltextrun"/>
          <w:rFonts w:ascii="Arial" w:hAnsi="Arial" w:cs="Arial"/>
          <w:b/>
          <w:bCs/>
          <w:color w:val="3D3C40"/>
          <w:sz w:val="26"/>
          <w:szCs w:val="26"/>
        </w:rPr>
        <w:t xml:space="preserve">Dictionary&lt;int, string&gt; </w:t>
      </w:r>
      <w:proofErr w:type="spellStart"/>
      <w:r>
        <w:rPr>
          <w:rStyle w:val="normaltextrun"/>
          <w:rFonts w:ascii="Arial" w:hAnsi="Arial" w:cs="Arial"/>
          <w:b/>
          <w:bCs/>
          <w:color w:val="3D3C40"/>
          <w:sz w:val="26"/>
          <w:szCs w:val="26"/>
        </w:rPr>
        <w:t>dict</w:t>
      </w:r>
      <w:proofErr w:type="spellEnd"/>
      <w:r>
        <w:rPr>
          <w:rStyle w:val="normaltextrun"/>
          <w:rFonts w:ascii="Arial" w:hAnsi="Arial" w:cs="Arial"/>
          <w:b/>
          <w:bCs/>
          <w:color w:val="3D3C40"/>
          <w:sz w:val="26"/>
          <w:szCs w:val="26"/>
        </w:rPr>
        <w:t>):</w:t>
      </w:r>
      <w:r>
        <w:rPr>
          <w:rStyle w:val="normaltextrun"/>
          <w:rFonts w:ascii="Arial" w:hAnsi="Arial" w:cs="Arial"/>
          <w:color w:val="3D3C40"/>
          <w:sz w:val="26"/>
          <w:szCs w:val="26"/>
        </w:rPr>
        <w:t> Method to check if key </w:t>
      </w:r>
      <w:r>
        <w:rPr>
          <w:rStyle w:val="normaltextrun"/>
          <w:rFonts w:ascii="Arial" w:hAnsi="Arial" w:cs="Arial"/>
          <w:b/>
          <w:bCs/>
          <w:color w:val="3D3C40"/>
          <w:sz w:val="26"/>
          <w:szCs w:val="26"/>
        </w:rPr>
        <w:t>3</w:t>
      </w:r>
      <w:r>
        <w:rPr>
          <w:rStyle w:val="normaltextrun"/>
          <w:rFonts w:ascii="Arial" w:hAnsi="Arial" w:cs="Arial"/>
          <w:color w:val="3D3C40"/>
          <w:sz w:val="26"/>
          <w:szCs w:val="26"/>
        </w:rPr>
        <w:t> is available in Dictionary. If key is present in Dictionary return </w:t>
      </w:r>
      <w:r>
        <w:rPr>
          <w:rStyle w:val="normaltextrun"/>
          <w:rFonts w:ascii="Arial" w:hAnsi="Arial" w:cs="Arial"/>
          <w:b/>
          <w:bCs/>
          <w:color w:val="3D3C40"/>
          <w:sz w:val="26"/>
          <w:szCs w:val="26"/>
        </w:rPr>
        <w:t>value</w:t>
      </w:r>
      <w:r>
        <w:rPr>
          <w:rStyle w:val="normaltextrun"/>
          <w:rFonts w:ascii="Arial" w:hAnsi="Arial" w:cs="Arial"/>
          <w:color w:val="3D3C40"/>
          <w:sz w:val="26"/>
          <w:szCs w:val="26"/>
        </w:rPr>
        <w:t> paired with key </w:t>
      </w:r>
      <w:r>
        <w:rPr>
          <w:rStyle w:val="normaltextrun"/>
          <w:rFonts w:ascii="Arial" w:hAnsi="Arial" w:cs="Arial"/>
          <w:b/>
          <w:bCs/>
          <w:color w:val="3D3C40"/>
          <w:sz w:val="26"/>
          <w:szCs w:val="26"/>
        </w:rPr>
        <w:t>3</w:t>
      </w:r>
      <w:r>
        <w:rPr>
          <w:rStyle w:val="normaltextrun"/>
          <w:rFonts w:ascii="Arial" w:hAnsi="Arial" w:cs="Arial"/>
          <w:color w:val="3D3C40"/>
          <w:sz w:val="26"/>
          <w:szCs w:val="26"/>
        </w:rPr>
        <w:t> else return </w:t>
      </w:r>
      <w:r>
        <w:rPr>
          <w:rStyle w:val="normaltextrun"/>
          <w:rFonts w:ascii="Arial" w:hAnsi="Arial" w:cs="Arial"/>
          <w:b/>
          <w:bCs/>
          <w:color w:val="3D3C40"/>
          <w:sz w:val="26"/>
          <w:szCs w:val="26"/>
        </w:rPr>
        <w:t>"Could not find the specified key."</w:t>
      </w:r>
      <w:r>
        <w:rPr>
          <w:rStyle w:val="eop"/>
          <w:rFonts w:ascii="Arial" w:hAnsi="Arial" w:cs="Arial"/>
          <w:color w:val="3D3C40"/>
          <w:sz w:val="26"/>
          <w:szCs w:val="26"/>
        </w:rPr>
        <w:t> </w:t>
      </w:r>
    </w:p>
    <w:p w14:paraId="01059E2B" w14:textId="77777777" w:rsidR="00756439" w:rsidRDefault="00756439" w:rsidP="00756439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6"/>
          <w:szCs w:val="26"/>
        </w:rPr>
      </w:pPr>
      <w:proofErr w:type="gramStart"/>
      <w:r>
        <w:rPr>
          <w:rStyle w:val="normaltextrun"/>
          <w:rFonts w:ascii="Arial" w:hAnsi="Arial" w:cs="Arial"/>
          <w:b/>
          <w:bCs/>
          <w:color w:val="3D3C40"/>
          <w:sz w:val="26"/>
          <w:szCs w:val="26"/>
        </w:rPr>
        <w:t>Values(</w:t>
      </w:r>
      <w:proofErr w:type="gramEnd"/>
      <w:r>
        <w:rPr>
          <w:rStyle w:val="normaltextrun"/>
          <w:rFonts w:ascii="Arial" w:hAnsi="Arial" w:cs="Arial"/>
          <w:b/>
          <w:bCs/>
          <w:color w:val="3D3C40"/>
          <w:sz w:val="26"/>
          <w:szCs w:val="26"/>
        </w:rPr>
        <w:t xml:space="preserve">Dictionary&lt;string, string&gt; </w:t>
      </w:r>
      <w:proofErr w:type="spellStart"/>
      <w:r>
        <w:rPr>
          <w:rStyle w:val="normaltextrun"/>
          <w:rFonts w:ascii="Arial" w:hAnsi="Arial" w:cs="Arial"/>
          <w:b/>
          <w:bCs/>
          <w:color w:val="3D3C40"/>
          <w:sz w:val="26"/>
          <w:szCs w:val="26"/>
        </w:rPr>
        <w:t>dict</w:t>
      </w:r>
      <w:proofErr w:type="spellEnd"/>
      <w:r>
        <w:rPr>
          <w:rStyle w:val="normaltextrun"/>
          <w:rFonts w:ascii="Arial" w:hAnsi="Arial" w:cs="Arial"/>
          <w:b/>
          <w:bCs/>
          <w:color w:val="3D3C40"/>
          <w:sz w:val="26"/>
          <w:szCs w:val="26"/>
        </w:rPr>
        <w:t>):</w:t>
      </w:r>
      <w:r>
        <w:rPr>
          <w:rStyle w:val="normaltextrun"/>
          <w:rFonts w:ascii="Arial" w:hAnsi="Arial" w:cs="Arial"/>
          <w:color w:val="3D3C40"/>
          <w:sz w:val="26"/>
          <w:szCs w:val="26"/>
        </w:rPr>
        <w:t> Method to get the </w:t>
      </w:r>
      <w:r>
        <w:rPr>
          <w:rStyle w:val="normaltextrun"/>
          <w:rFonts w:ascii="Arial" w:hAnsi="Arial" w:cs="Arial"/>
          <w:b/>
          <w:bCs/>
          <w:color w:val="3D3C40"/>
          <w:sz w:val="26"/>
          <w:szCs w:val="26"/>
        </w:rPr>
        <w:t>values</w:t>
      </w:r>
      <w:r>
        <w:rPr>
          <w:rStyle w:val="normaltextrun"/>
          <w:rFonts w:ascii="Arial" w:hAnsi="Arial" w:cs="Arial"/>
          <w:color w:val="3D3C40"/>
          <w:sz w:val="26"/>
          <w:szCs w:val="26"/>
        </w:rPr>
        <w:t> in Dictionary</w:t>
      </w:r>
      <w:r>
        <w:rPr>
          <w:rStyle w:val="eop"/>
          <w:rFonts w:ascii="Arial" w:hAnsi="Arial" w:cs="Arial"/>
          <w:color w:val="3D3C40"/>
          <w:sz w:val="26"/>
          <w:szCs w:val="26"/>
        </w:rPr>
        <w:t> </w:t>
      </w:r>
    </w:p>
    <w:p w14:paraId="4F918F11" w14:textId="77777777" w:rsidR="00756439" w:rsidRDefault="00756439" w:rsidP="00756439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D3C40"/>
          <w:sz w:val="26"/>
          <w:szCs w:val="26"/>
        </w:rPr>
        <w:t>IMPORTANT:</w:t>
      </w:r>
      <w:r>
        <w:rPr>
          <w:rStyle w:val="eop"/>
          <w:rFonts w:ascii="Arial" w:hAnsi="Arial" w:cs="Arial"/>
          <w:color w:val="3D3C40"/>
          <w:sz w:val="26"/>
          <w:szCs w:val="26"/>
        </w:rPr>
        <w:t> </w:t>
      </w:r>
    </w:p>
    <w:p w14:paraId="1E2A68E7" w14:textId="77777777" w:rsidR="00756439" w:rsidRDefault="00756439" w:rsidP="00756439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6"/>
          <w:szCs w:val="26"/>
        </w:rPr>
      </w:pPr>
      <w:r>
        <w:rPr>
          <w:rStyle w:val="normaltextrun"/>
          <w:rFonts w:ascii="Arial" w:hAnsi="Arial" w:cs="Arial"/>
          <w:color w:val="3D3C40"/>
          <w:sz w:val="26"/>
          <w:szCs w:val="26"/>
        </w:rPr>
        <w:t>If you want to test your program you can implement a </w:t>
      </w:r>
      <w:proofErr w:type="gramStart"/>
      <w:r>
        <w:rPr>
          <w:rStyle w:val="normaltextrun"/>
          <w:rFonts w:ascii="Arial" w:hAnsi="Arial" w:cs="Arial"/>
          <w:b/>
          <w:bCs/>
          <w:color w:val="3D3C40"/>
          <w:sz w:val="26"/>
          <w:szCs w:val="26"/>
        </w:rPr>
        <w:t>Main(</w:t>
      </w:r>
      <w:proofErr w:type="gramEnd"/>
      <w:r>
        <w:rPr>
          <w:rStyle w:val="normaltextrun"/>
          <w:rFonts w:ascii="Arial" w:hAnsi="Arial" w:cs="Arial"/>
          <w:b/>
          <w:bCs/>
          <w:color w:val="3D3C40"/>
          <w:sz w:val="26"/>
          <w:szCs w:val="26"/>
        </w:rPr>
        <w:t>) </w:t>
      </w:r>
      <w:r>
        <w:rPr>
          <w:rStyle w:val="normaltextrun"/>
          <w:rFonts w:ascii="Arial" w:hAnsi="Arial" w:cs="Arial"/>
          <w:color w:val="3D3C40"/>
          <w:sz w:val="26"/>
          <w:szCs w:val="26"/>
        </w:rPr>
        <w:t>method given in the stub and you can use </w:t>
      </w:r>
      <w:r>
        <w:rPr>
          <w:rStyle w:val="normaltextrun"/>
          <w:rFonts w:ascii="Arial" w:hAnsi="Arial" w:cs="Arial"/>
          <w:b/>
          <w:bCs/>
          <w:color w:val="3D3C40"/>
          <w:sz w:val="26"/>
          <w:szCs w:val="26"/>
        </w:rPr>
        <w:t>RUN CODE</w:t>
      </w:r>
      <w:r>
        <w:rPr>
          <w:rStyle w:val="normaltextrun"/>
          <w:rFonts w:ascii="Arial" w:hAnsi="Arial" w:cs="Arial"/>
          <w:color w:val="3D3C40"/>
          <w:sz w:val="26"/>
          <w:szCs w:val="26"/>
        </w:rPr>
        <w:t> to test your Main(), provided you have made valid function calls with valid data required.</w:t>
      </w:r>
      <w:r>
        <w:rPr>
          <w:rStyle w:val="eop"/>
          <w:rFonts w:ascii="Arial" w:hAnsi="Arial" w:cs="Arial"/>
          <w:color w:val="3D3C40"/>
          <w:sz w:val="26"/>
          <w:szCs w:val="26"/>
        </w:rPr>
        <w:t> </w:t>
      </w:r>
    </w:p>
    <w:p w14:paraId="5C07302C" w14:textId="77777777" w:rsidR="00756439" w:rsidRDefault="00756439" w:rsidP="007564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CFE20D" w14:textId="77777777" w:rsidR="00756439" w:rsidRDefault="00756439" w:rsidP="007564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1FCCF0" w14:textId="77777777" w:rsidR="00756439" w:rsidRDefault="00756439" w:rsidP="007564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05E037" w14:textId="77777777" w:rsidR="00756439" w:rsidRDefault="00756439" w:rsidP="007564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776D54" w14:textId="77777777" w:rsidR="00756439" w:rsidRDefault="00756439" w:rsidP="007564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AA1711" w14:textId="77777777" w:rsidR="00756439" w:rsidRDefault="00756439" w:rsidP="007564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using </w:t>
      </w:r>
      <w:proofErr w:type="gramStart"/>
      <w:r>
        <w:rPr>
          <w:rStyle w:val="normaltextrun"/>
          <w:sz w:val="22"/>
          <w:szCs w:val="22"/>
        </w:rPr>
        <w:t>System;</w:t>
      </w:r>
      <w:proofErr w:type="gramEnd"/>
      <w:r>
        <w:rPr>
          <w:rStyle w:val="normaltextrun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43C210" w14:textId="77777777" w:rsidR="00756439" w:rsidRDefault="00756439" w:rsidP="007564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using </w:t>
      </w:r>
      <w:proofErr w:type="spellStart"/>
      <w:r>
        <w:rPr>
          <w:rStyle w:val="normaltextrun"/>
          <w:sz w:val="22"/>
          <w:szCs w:val="22"/>
        </w:rPr>
        <w:t>System.</w:t>
      </w:r>
      <w:proofErr w:type="gramStart"/>
      <w:r>
        <w:rPr>
          <w:rStyle w:val="normaltextrun"/>
          <w:sz w:val="22"/>
          <w:szCs w:val="22"/>
        </w:rPr>
        <w:t>Collections</w:t>
      </w:r>
      <w:proofErr w:type="spellEnd"/>
      <w:r>
        <w:rPr>
          <w:rStyle w:val="normaltextrun"/>
          <w:sz w:val="22"/>
          <w:szCs w:val="22"/>
        </w:rPr>
        <w:t>;</w:t>
      </w:r>
      <w:proofErr w:type="gramEnd"/>
      <w:r>
        <w:rPr>
          <w:rStyle w:val="normaltextrun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78C651" w14:textId="77777777" w:rsidR="00756439" w:rsidRDefault="00756439" w:rsidP="007564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using </w:t>
      </w:r>
      <w:proofErr w:type="spellStart"/>
      <w:r>
        <w:rPr>
          <w:rStyle w:val="normaltextrun"/>
          <w:sz w:val="22"/>
          <w:szCs w:val="22"/>
        </w:rPr>
        <w:t>System.</w:t>
      </w:r>
      <w:proofErr w:type="gramStart"/>
      <w:r>
        <w:rPr>
          <w:rStyle w:val="normaltextrun"/>
          <w:sz w:val="22"/>
          <w:szCs w:val="22"/>
        </w:rPr>
        <w:t>Linq</w:t>
      </w:r>
      <w:proofErr w:type="spellEnd"/>
      <w:r>
        <w:rPr>
          <w:rStyle w:val="normaltextrun"/>
          <w:sz w:val="22"/>
          <w:szCs w:val="22"/>
        </w:rPr>
        <w:t>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5CD77C" w14:textId="77777777" w:rsidR="00756439" w:rsidRDefault="00756439" w:rsidP="007564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using </w:t>
      </w:r>
      <w:proofErr w:type="spellStart"/>
      <w:proofErr w:type="gramStart"/>
      <w:r>
        <w:rPr>
          <w:rStyle w:val="normaltextrun"/>
          <w:sz w:val="22"/>
          <w:szCs w:val="22"/>
        </w:rPr>
        <w:t>System.Collections.Generic</w:t>
      </w:r>
      <w:proofErr w:type="spellEnd"/>
      <w:proofErr w:type="gramEnd"/>
      <w:r>
        <w:rPr>
          <w:rStyle w:val="normaltextrun"/>
          <w:sz w:val="22"/>
          <w:szCs w:val="22"/>
        </w:rPr>
        <w:t>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C38385" w14:textId="77777777" w:rsidR="00756439" w:rsidRDefault="00756439" w:rsidP="007564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994622" w14:textId="77777777" w:rsidR="00756439" w:rsidRDefault="00756439" w:rsidP="007564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class Source {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243E67" w14:textId="77777777" w:rsidR="00756439" w:rsidRDefault="00756439" w:rsidP="007564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 public string </w:t>
      </w:r>
      <w:proofErr w:type="spellStart"/>
      <w:proofErr w:type="gramStart"/>
      <w:r>
        <w:rPr>
          <w:rStyle w:val="normaltextrun"/>
          <w:sz w:val="22"/>
          <w:szCs w:val="22"/>
        </w:rPr>
        <w:t>CheckKey</w:t>
      </w:r>
      <w:proofErr w:type="spellEnd"/>
      <w:r>
        <w:rPr>
          <w:rStyle w:val="normaltextrun"/>
          <w:sz w:val="22"/>
          <w:szCs w:val="22"/>
        </w:rPr>
        <w:t>(</w:t>
      </w:r>
      <w:proofErr w:type="gramEnd"/>
      <w:r>
        <w:rPr>
          <w:rStyle w:val="normaltextrun"/>
          <w:sz w:val="22"/>
          <w:szCs w:val="22"/>
        </w:rPr>
        <w:t xml:space="preserve">Dictionary&lt;int, string&gt; </w:t>
      </w:r>
      <w:proofErr w:type="spellStart"/>
      <w:r>
        <w:rPr>
          <w:rStyle w:val="normaltextrun"/>
          <w:sz w:val="22"/>
          <w:szCs w:val="22"/>
        </w:rPr>
        <w:t>dict</w:t>
      </w:r>
      <w:proofErr w:type="spellEnd"/>
      <w:r>
        <w:rPr>
          <w:rStyle w:val="normaltextrun"/>
          <w:sz w:val="22"/>
          <w:szCs w:val="22"/>
        </w:rPr>
        <w:t>){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7AA3CC" w14:textId="77777777" w:rsidR="00756439" w:rsidRDefault="00756439" w:rsidP="007564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 string </w:t>
      </w:r>
      <w:proofErr w:type="gramStart"/>
      <w:r>
        <w:rPr>
          <w:rStyle w:val="normaltextrun"/>
          <w:sz w:val="22"/>
          <w:szCs w:val="22"/>
        </w:rPr>
        <w:t>result;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EAB3A9" w14:textId="77777777" w:rsidR="00756439" w:rsidRDefault="00756439" w:rsidP="007564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FB1942" w14:textId="77777777" w:rsidR="00756439" w:rsidRDefault="00756439" w:rsidP="007564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 </w:t>
      </w:r>
      <w:proofErr w:type="gramStart"/>
      <w:r>
        <w:rPr>
          <w:rStyle w:val="normaltextrun"/>
          <w:sz w:val="22"/>
          <w:szCs w:val="22"/>
        </w:rPr>
        <w:t>if(</w:t>
      </w:r>
      <w:proofErr w:type="spellStart"/>
      <w:proofErr w:type="gramEnd"/>
      <w:r>
        <w:rPr>
          <w:rStyle w:val="normaltextrun"/>
          <w:sz w:val="22"/>
          <w:szCs w:val="22"/>
        </w:rPr>
        <w:t>dict.TryGetValue</w:t>
      </w:r>
      <w:proofErr w:type="spellEnd"/>
      <w:r>
        <w:rPr>
          <w:rStyle w:val="normaltextrun"/>
          <w:sz w:val="22"/>
          <w:szCs w:val="22"/>
        </w:rPr>
        <w:t>(3, out result))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04E207" w14:textId="77777777" w:rsidR="00756439" w:rsidRDefault="00756439" w:rsidP="007564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5FF358" w14:textId="77777777" w:rsidR="00756439" w:rsidRDefault="00756439" w:rsidP="007564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 return (result</w:t>
      </w:r>
      <w:proofErr w:type="gramStart"/>
      <w:r>
        <w:rPr>
          <w:rStyle w:val="normaltextrun"/>
          <w:sz w:val="22"/>
          <w:szCs w:val="22"/>
        </w:rPr>
        <w:t>);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0757C6" w14:textId="77777777" w:rsidR="00756439" w:rsidRDefault="00756439" w:rsidP="007564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BF3AD9" w14:textId="77777777" w:rsidR="00756439" w:rsidRDefault="00756439" w:rsidP="007564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 else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414A4F" w14:textId="77777777" w:rsidR="00756439" w:rsidRDefault="00756439" w:rsidP="007564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CC8A5F" w14:textId="77777777" w:rsidR="00756439" w:rsidRDefault="00756439" w:rsidP="007564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 return ("Could not find the specified key."</w:t>
      </w:r>
      <w:proofErr w:type="gramStart"/>
      <w:r>
        <w:rPr>
          <w:rStyle w:val="normaltextrun"/>
          <w:sz w:val="22"/>
          <w:szCs w:val="22"/>
        </w:rPr>
        <w:t>);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E537E7" w14:textId="77777777" w:rsidR="00756439" w:rsidRDefault="00756439" w:rsidP="007564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9E6725" w14:textId="77777777" w:rsidR="00756439" w:rsidRDefault="00756439" w:rsidP="007564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E7C232" w14:textId="77777777" w:rsidR="00756439" w:rsidRDefault="00756439" w:rsidP="007564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 // public bool </w:t>
      </w:r>
      <w:proofErr w:type="spellStart"/>
      <w:proofErr w:type="gramStart"/>
      <w:r>
        <w:rPr>
          <w:rStyle w:val="normaltextrun"/>
          <w:sz w:val="22"/>
          <w:szCs w:val="22"/>
        </w:rPr>
        <w:t>CheckForPair</w:t>
      </w:r>
      <w:proofErr w:type="spellEnd"/>
      <w:r>
        <w:rPr>
          <w:rStyle w:val="normaltextrun"/>
          <w:sz w:val="22"/>
          <w:szCs w:val="22"/>
        </w:rPr>
        <w:t>(</w:t>
      </w:r>
      <w:proofErr w:type="gramEnd"/>
      <w:r>
        <w:rPr>
          <w:rStyle w:val="normaltextrun"/>
          <w:sz w:val="22"/>
          <w:szCs w:val="22"/>
        </w:rPr>
        <w:t xml:space="preserve">Dictionary&lt;int, string&gt; </w:t>
      </w:r>
      <w:proofErr w:type="spellStart"/>
      <w:r>
        <w:rPr>
          <w:rStyle w:val="normaltextrun"/>
          <w:sz w:val="22"/>
          <w:szCs w:val="22"/>
        </w:rPr>
        <w:t>dict</w:t>
      </w:r>
      <w:proofErr w:type="spellEnd"/>
      <w:r>
        <w:rPr>
          <w:rStyle w:val="normaltextrun"/>
          <w:sz w:val="22"/>
          <w:szCs w:val="22"/>
        </w:rPr>
        <w:t>){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11C423" w14:textId="77777777" w:rsidR="00756439" w:rsidRDefault="00756439" w:rsidP="007564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 // 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sz w:val="22"/>
          <w:szCs w:val="22"/>
        </w:rPr>
        <w:t>return (</w:t>
      </w:r>
      <w:proofErr w:type="spellStart"/>
      <w:proofErr w:type="gramStart"/>
      <w:r>
        <w:rPr>
          <w:rStyle w:val="normaltextrun"/>
          <w:sz w:val="22"/>
          <w:szCs w:val="22"/>
        </w:rPr>
        <w:t>dict.Contains</w:t>
      </w:r>
      <w:proofErr w:type="spellEnd"/>
      <w:proofErr w:type="gramEnd"/>
      <w:r>
        <w:rPr>
          <w:rStyle w:val="normaltextrun"/>
          <w:sz w:val="22"/>
          <w:szCs w:val="22"/>
        </w:rPr>
        <w:t xml:space="preserve">(new </w:t>
      </w:r>
      <w:proofErr w:type="spellStart"/>
      <w:r>
        <w:rPr>
          <w:rStyle w:val="normaltextrun"/>
          <w:sz w:val="22"/>
          <w:szCs w:val="22"/>
        </w:rPr>
        <w:t>KeyValuePair</w:t>
      </w:r>
      <w:proofErr w:type="spellEnd"/>
      <w:r>
        <w:rPr>
          <w:rStyle w:val="normaltextrun"/>
          <w:sz w:val="22"/>
          <w:szCs w:val="22"/>
        </w:rPr>
        <w:t>&lt;</w:t>
      </w:r>
      <w:proofErr w:type="spellStart"/>
      <w:r>
        <w:rPr>
          <w:rStyle w:val="normaltextrun"/>
          <w:sz w:val="22"/>
          <w:szCs w:val="22"/>
        </w:rPr>
        <w:t>int,string</w:t>
      </w:r>
      <w:proofErr w:type="spellEnd"/>
      <w:r>
        <w:rPr>
          <w:rStyle w:val="normaltextrun"/>
          <w:sz w:val="22"/>
          <w:szCs w:val="22"/>
        </w:rPr>
        <w:t>&gt;(1,"One")));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9E79F5" w14:textId="77777777" w:rsidR="00756439" w:rsidRDefault="00756439" w:rsidP="007564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lastRenderedPageBreak/>
        <w:t>    //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B9A6F6" w14:textId="77777777" w:rsidR="00756439" w:rsidRDefault="00756439" w:rsidP="007564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 public int </w:t>
      </w:r>
      <w:proofErr w:type="gramStart"/>
      <w:r>
        <w:rPr>
          <w:rStyle w:val="normaltextrun"/>
          <w:sz w:val="22"/>
          <w:szCs w:val="22"/>
        </w:rPr>
        <w:t>Count(</w:t>
      </w:r>
      <w:proofErr w:type="gramEnd"/>
      <w:r>
        <w:rPr>
          <w:rStyle w:val="normaltextrun"/>
          <w:sz w:val="22"/>
          <w:szCs w:val="22"/>
        </w:rPr>
        <w:t xml:space="preserve">Dictionary&lt;string, string&gt; </w:t>
      </w:r>
      <w:proofErr w:type="spellStart"/>
      <w:r>
        <w:rPr>
          <w:rStyle w:val="normaltextrun"/>
          <w:sz w:val="22"/>
          <w:szCs w:val="22"/>
        </w:rPr>
        <w:t>dict</w:t>
      </w:r>
      <w:proofErr w:type="spellEnd"/>
      <w:r>
        <w:rPr>
          <w:rStyle w:val="normaltextrun"/>
          <w:sz w:val="22"/>
          <w:szCs w:val="22"/>
        </w:rPr>
        <w:t>){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4707FA" w14:textId="77777777" w:rsidR="00756439" w:rsidRDefault="00756439" w:rsidP="007564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 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09EF25" w14:textId="77777777" w:rsidR="00756439" w:rsidRDefault="00756439" w:rsidP="007564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 return (</w:t>
      </w:r>
      <w:proofErr w:type="spellStart"/>
      <w:proofErr w:type="gramStart"/>
      <w:r>
        <w:rPr>
          <w:rStyle w:val="normaltextrun"/>
          <w:sz w:val="22"/>
          <w:szCs w:val="22"/>
        </w:rPr>
        <w:t>dict.Count</w:t>
      </w:r>
      <w:proofErr w:type="spellEnd"/>
      <w:proofErr w:type="gramEnd"/>
      <w:r>
        <w:rPr>
          <w:rStyle w:val="normaltextrun"/>
          <w:sz w:val="22"/>
          <w:szCs w:val="22"/>
        </w:rPr>
        <w:t>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281284" w14:textId="77777777" w:rsidR="00756439" w:rsidRDefault="00756439" w:rsidP="007564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5B3503" w14:textId="77777777" w:rsidR="00756439" w:rsidRDefault="00756439" w:rsidP="007564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 public string </w:t>
      </w:r>
      <w:proofErr w:type="gramStart"/>
      <w:r>
        <w:rPr>
          <w:rStyle w:val="normaltextrun"/>
          <w:sz w:val="22"/>
          <w:szCs w:val="22"/>
        </w:rPr>
        <w:t>Values(</w:t>
      </w:r>
      <w:proofErr w:type="gramEnd"/>
      <w:r>
        <w:rPr>
          <w:rStyle w:val="normaltextrun"/>
          <w:sz w:val="22"/>
          <w:szCs w:val="22"/>
        </w:rPr>
        <w:t xml:space="preserve">Dictionary&lt;string, string&gt; </w:t>
      </w:r>
      <w:proofErr w:type="spellStart"/>
      <w:r>
        <w:rPr>
          <w:rStyle w:val="normaltextrun"/>
          <w:sz w:val="22"/>
          <w:szCs w:val="22"/>
        </w:rPr>
        <w:t>dict</w:t>
      </w:r>
      <w:proofErr w:type="spellEnd"/>
      <w:r>
        <w:rPr>
          <w:rStyle w:val="normaltextrun"/>
          <w:sz w:val="22"/>
          <w:szCs w:val="22"/>
        </w:rPr>
        <w:t>){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0D6C82" w14:textId="77777777" w:rsidR="00756439" w:rsidRDefault="00756439" w:rsidP="007564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 Dictionary&lt;string, string</w:t>
      </w:r>
      <w:proofErr w:type="gramStart"/>
      <w:r>
        <w:rPr>
          <w:rStyle w:val="normaltextrun"/>
          <w:sz w:val="22"/>
          <w:szCs w:val="22"/>
        </w:rPr>
        <w:t>&gt;.</w:t>
      </w:r>
      <w:proofErr w:type="spellStart"/>
      <w:r>
        <w:rPr>
          <w:rStyle w:val="normaltextrun"/>
          <w:sz w:val="22"/>
          <w:szCs w:val="22"/>
        </w:rPr>
        <w:t>ValueCollection</w:t>
      </w:r>
      <w:proofErr w:type="spellEnd"/>
      <w:proofErr w:type="gramEnd"/>
      <w:r>
        <w:rPr>
          <w:rStyle w:val="normaltextrun"/>
          <w:sz w:val="22"/>
          <w:szCs w:val="22"/>
        </w:rPr>
        <w:t xml:space="preserve"> </w:t>
      </w:r>
      <w:proofErr w:type="spellStart"/>
      <w:r>
        <w:rPr>
          <w:rStyle w:val="normaltextrun"/>
          <w:sz w:val="22"/>
          <w:szCs w:val="22"/>
        </w:rPr>
        <w:t>valueColl</w:t>
      </w:r>
      <w:proofErr w:type="spellEnd"/>
      <w:r>
        <w:rPr>
          <w:rStyle w:val="normaltextrun"/>
          <w:sz w:val="22"/>
          <w:szCs w:val="22"/>
        </w:rPr>
        <w:t>=</w:t>
      </w:r>
      <w:proofErr w:type="spellStart"/>
      <w:r>
        <w:rPr>
          <w:rStyle w:val="normaltextrun"/>
          <w:sz w:val="22"/>
          <w:szCs w:val="22"/>
        </w:rPr>
        <w:t>dict.Values</w:t>
      </w:r>
      <w:proofErr w:type="spellEnd"/>
      <w:r>
        <w:rPr>
          <w:rStyle w:val="normaltextrun"/>
          <w:sz w:val="22"/>
          <w:szCs w:val="22"/>
        </w:rPr>
        <w:t>;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08AECF" w14:textId="77777777" w:rsidR="00756439" w:rsidRDefault="00756439" w:rsidP="007564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 var str = "</w:t>
      </w:r>
      <w:proofErr w:type="gramStart"/>
      <w:r>
        <w:rPr>
          <w:rStyle w:val="normaltextrun"/>
          <w:sz w:val="22"/>
          <w:szCs w:val="22"/>
        </w:rPr>
        <w:t>";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273781" w14:textId="77777777" w:rsidR="00756439" w:rsidRDefault="00756439" w:rsidP="007564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 </w:t>
      </w:r>
      <w:proofErr w:type="gramStart"/>
      <w:r>
        <w:rPr>
          <w:rStyle w:val="normaltextrun"/>
          <w:sz w:val="22"/>
          <w:szCs w:val="22"/>
        </w:rPr>
        <w:t>foreach(</w:t>
      </w:r>
      <w:proofErr w:type="gramEnd"/>
      <w:r>
        <w:rPr>
          <w:rStyle w:val="normaltextrun"/>
          <w:sz w:val="22"/>
          <w:szCs w:val="22"/>
        </w:rPr>
        <w:t xml:space="preserve">string s in </w:t>
      </w:r>
      <w:proofErr w:type="spellStart"/>
      <w:r>
        <w:rPr>
          <w:rStyle w:val="normaltextrun"/>
          <w:sz w:val="22"/>
          <w:szCs w:val="22"/>
        </w:rPr>
        <w:t>valueColl</w:t>
      </w:r>
      <w:proofErr w:type="spellEnd"/>
      <w:r>
        <w:rPr>
          <w:rStyle w:val="normaltextrun"/>
          <w:sz w:val="22"/>
          <w:szCs w:val="22"/>
        </w:rPr>
        <w:t>)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8936D0" w14:textId="77777777" w:rsidR="00756439" w:rsidRDefault="00756439" w:rsidP="007564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   str += s + " </w:t>
      </w:r>
      <w:proofErr w:type="gramStart"/>
      <w:r>
        <w:rPr>
          <w:rStyle w:val="normaltextrun"/>
          <w:sz w:val="22"/>
          <w:szCs w:val="22"/>
        </w:rPr>
        <w:t>";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08B996" w14:textId="77777777" w:rsidR="00756439" w:rsidRDefault="00756439" w:rsidP="007564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C451CF" w14:textId="77777777" w:rsidR="00756439" w:rsidRDefault="00756439" w:rsidP="007564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 return </w:t>
      </w:r>
      <w:proofErr w:type="gramStart"/>
      <w:r>
        <w:rPr>
          <w:rStyle w:val="normaltextrun"/>
          <w:sz w:val="22"/>
          <w:szCs w:val="22"/>
        </w:rPr>
        <w:t>str;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835362" w14:textId="77777777" w:rsidR="00756439" w:rsidRDefault="00756439" w:rsidP="007564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22AE44" w14:textId="77777777" w:rsidR="00756439" w:rsidRDefault="00756439" w:rsidP="007564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84547A" w14:textId="77777777" w:rsidR="00756439" w:rsidRDefault="00756439" w:rsidP="007564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B3FFF7" w14:textId="09FFDD14" w:rsidR="00756439" w:rsidRDefault="00462DA1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040B959B" wp14:editId="61A17BC9">
                <wp:simplePos x="0" y="0"/>
                <wp:positionH relativeFrom="column">
                  <wp:posOffset>-76200</wp:posOffset>
                </wp:positionH>
                <wp:positionV relativeFrom="paragraph">
                  <wp:posOffset>149225</wp:posOffset>
                </wp:positionV>
                <wp:extent cx="6842760" cy="373380"/>
                <wp:effectExtent l="0" t="0" r="15240" b="26670"/>
                <wp:wrapNone/>
                <wp:docPr id="15559131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2760" cy="3733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38BFB" w14:textId="36052E95" w:rsidR="00462DA1" w:rsidRDefault="004A55D1" w:rsidP="00462DA1">
                            <w:pPr>
                              <w:pStyle w:val="paragraph"/>
                              <w:spacing w:before="0" w:after="0"/>
                              <w:jc w:val="center"/>
                              <w:textAlignment w:val="baseline"/>
                              <w:rPr>
                                <w:rStyle w:val="normaltextrun"/>
                                <w:rFonts w:ascii="Arial" w:hAnsi="Arial" w:cs="Arial"/>
                                <w:b/>
                                <w:bCs/>
                                <w:color w:val="3D3C40"/>
                                <w:sz w:val="26"/>
                                <w:szCs w:val="26"/>
                              </w:rPr>
                            </w:pPr>
                            <w:r w:rsidRPr="004A55D1">
                              <w:rPr>
                                <w:rFonts w:ascii="Calibri" w:eastAsiaTheme="minorHAnsi" w:hAnsi="Calibri" w:cs="Calibri"/>
                                <w:b/>
                                <w:bCs/>
                                <w:sz w:val="22"/>
                                <w:szCs w:val="22"/>
                                <w:lang w:eastAsia="en-US"/>
                              </w:rPr>
                              <w:t>Write a Program which behaves as prescribed in the below problem statement</w:t>
                            </w:r>
                            <w:r>
                              <w:rPr>
                                <w:rFonts w:ascii="Calibri" w:eastAsiaTheme="minorHAnsi" w:hAnsi="Calibri" w:cs="Calibri"/>
                                <w:b/>
                                <w:bCs/>
                                <w:sz w:val="22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  <w:r w:rsidR="00462DA1" w:rsidRPr="00F4446A">
                              <w:rPr>
                                <w:rFonts w:ascii="Calibri" w:eastAsiaTheme="minorHAnsi" w:hAnsi="Calibri" w:cs="Calibri"/>
                                <w:b/>
                                <w:bCs/>
                                <w:sz w:val="22"/>
                                <w:szCs w:val="22"/>
                                <w:lang w:eastAsia="en-US"/>
                              </w:rPr>
                              <w:t>mentioned otherwise.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B959B" id="_x0000_s1041" style="position:absolute;margin-left:-6pt;margin-top:11.75pt;width:538.8pt;height:29.4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" fillcolor="black [3213]" strokecolor="black [480]" strokeweight="1pt">
                <v:textbox>
                  <w:txbxContent>
                    <w:p w14:paraId="73338BFB" w14:textId="36052E95" w:rsidR="00462DA1" w:rsidRDefault="004A55D1" w:rsidP="00462DA1">
                      <w:pPr>
                        <w:pStyle w:val="paragraph"/>
                        <w:spacing w:before="0" w:after="0"/>
                        <w:jc w:val="center"/>
                        <w:textAlignment w:val="baseline"/>
                        <w:rPr>
                          <w:rStyle w:val="normaltextrun"/>
                          <w:rFonts w:ascii="Arial" w:hAnsi="Arial" w:cs="Arial"/>
                          <w:b/>
                          <w:bCs/>
                          <w:color w:val="3D3C40"/>
                          <w:sz w:val="26"/>
                          <w:szCs w:val="26"/>
                        </w:rPr>
                      </w:pPr>
                      <w:r w:rsidRPr="004A55D1">
                        <w:rPr>
                          <w:rFonts w:ascii="Calibri" w:eastAsiaTheme="minorHAnsi" w:hAnsi="Calibri" w:cs="Calibri"/>
                          <w:b/>
                          <w:bCs/>
                          <w:sz w:val="22"/>
                          <w:szCs w:val="22"/>
                          <w:lang w:eastAsia="en-US"/>
                        </w:rPr>
                        <w:t>Write a Program which behaves as prescribed in the below problem statement</w:t>
                      </w:r>
                      <w:r>
                        <w:rPr>
                          <w:rFonts w:ascii="Calibri" w:eastAsiaTheme="minorHAnsi" w:hAnsi="Calibri" w:cs="Calibri"/>
                          <w:b/>
                          <w:bCs/>
                          <w:sz w:val="22"/>
                          <w:szCs w:val="22"/>
                          <w:lang w:eastAsia="en-US"/>
                        </w:rPr>
                        <w:t xml:space="preserve"> </w:t>
                      </w:r>
                      <w:r w:rsidR="00462DA1" w:rsidRPr="00F4446A">
                        <w:rPr>
                          <w:rFonts w:ascii="Calibri" w:eastAsiaTheme="minorHAnsi" w:hAnsi="Calibri" w:cs="Calibri"/>
                          <w:b/>
                          <w:bCs/>
                          <w:sz w:val="22"/>
                          <w:szCs w:val="22"/>
                          <w:lang w:eastAsia="en-US"/>
                        </w:rPr>
                        <w:t>mentioned otherwise.</w:t>
                      </w:r>
                    </w:p>
                  </w:txbxContent>
                </v:textbox>
              </v:rect>
            </w:pict>
          </mc:Fallback>
        </mc:AlternateContent>
      </w:r>
    </w:p>
    <w:p w14:paraId="1E1B921D" w14:textId="6CC62ED7" w:rsidR="00C12618" w:rsidRDefault="00C1261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DAD5EEB" w14:textId="77777777" w:rsidR="00FC14C8" w:rsidRDefault="00FC14C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E56249B" w14:textId="77777777" w:rsidR="00FC14C8" w:rsidRDefault="00FC14C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FCE7A40" w14:textId="77777777" w:rsidR="00FC14C8" w:rsidRDefault="00FC14C8" w:rsidP="00FC14C8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Create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a program which can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save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list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of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messages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in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the stack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object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and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same should be processed (display)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using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a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function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ProcessStack.Prgram</w:t>
      </w:r>
      <w:proofErr w:type="spellEnd"/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takes the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input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proofErr w:type="gramStart"/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as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 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list</w:t>
      </w:r>
      <w:proofErr w:type="gramEnd"/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of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messages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in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a single line,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and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displays the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all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the  messages, 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each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message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in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a separate line.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2F34F358" w14:textId="77777777" w:rsidR="00FC14C8" w:rsidRDefault="00FC14C8" w:rsidP="00FC1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D3C40"/>
          <w:sz w:val="36"/>
          <w:szCs w:val="36"/>
        </w:rPr>
        <w:t>Example</w:t>
      </w:r>
      <w:r>
        <w:rPr>
          <w:rStyle w:val="eop"/>
          <w:rFonts w:ascii="Arial" w:hAnsi="Arial" w:cs="Arial"/>
          <w:color w:val="3D3C40"/>
          <w:sz w:val="36"/>
          <w:szCs w:val="36"/>
        </w:rPr>
        <w:t> </w:t>
      </w:r>
    </w:p>
    <w:p w14:paraId="1D6847D2" w14:textId="77777777" w:rsidR="00FC14C8" w:rsidRDefault="00FC14C8" w:rsidP="00FC14C8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sample Input: 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4497F664" w14:textId="77777777" w:rsidR="00FC14C8" w:rsidRDefault="00FC14C8" w:rsidP="00FC14C8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6A8759"/>
          <w:sz w:val="23"/>
          <w:szCs w:val="23"/>
        </w:rPr>
        <w:t>"</w:t>
      </w:r>
      <w:proofErr w:type="gramStart"/>
      <w:r>
        <w:rPr>
          <w:rStyle w:val="normaltextrun"/>
          <w:rFonts w:ascii="Courier New" w:hAnsi="Courier New" w:cs="Courier New"/>
          <w:color w:val="6A8759"/>
          <w:sz w:val="23"/>
          <w:szCs w:val="23"/>
        </w:rPr>
        <w:t>email</w:t>
      </w:r>
      <w:proofErr w:type="gramEnd"/>
      <w:r>
        <w:rPr>
          <w:rStyle w:val="normaltextrun"/>
          <w:rFonts w:ascii="Courier New" w:hAnsi="Courier New" w:cs="Courier New"/>
          <w:color w:val="6A8759"/>
          <w:sz w:val="23"/>
          <w:szCs w:val="23"/>
        </w:rPr>
        <w:t xml:space="preserve"> from Ram at 10:10 am"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r>
        <w:rPr>
          <w:rStyle w:val="normaltextrun"/>
          <w:rFonts w:ascii="Courier New" w:hAnsi="Courier New" w:cs="Courier New"/>
          <w:color w:val="6A8759"/>
          <w:sz w:val="23"/>
          <w:szCs w:val="23"/>
        </w:rPr>
        <w:t>"email from Ramesh at 10:15 am"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r>
        <w:rPr>
          <w:rStyle w:val="normaltextrun"/>
          <w:rFonts w:ascii="Courier New" w:hAnsi="Courier New" w:cs="Courier New"/>
          <w:color w:val="6A8759"/>
          <w:sz w:val="23"/>
          <w:szCs w:val="23"/>
        </w:rPr>
        <w:t>"email from Rajan at 10:20 am"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</w:t>
      </w:r>
      <w:r>
        <w:rPr>
          <w:rStyle w:val="normaltextrun"/>
          <w:rFonts w:ascii="Courier New" w:hAnsi="Courier New" w:cs="Courier New"/>
          <w:color w:val="6A8759"/>
          <w:sz w:val="23"/>
          <w:szCs w:val="23"/>
        </w:rPr>
        <w:t>"email from Rakesh at 10:25 am"</w:t>
      </w:r>
      <w:r>
        <w:rPr>
          <w:rStyle w:val="eop"/>
          <w:rFonts w:ascii="Courier New" w:hAnsi="Courier New" w:cs="Courier New"/>
          <w:color w:val="6A8759"/>
          <w:sz w:val="23"/>
          <w:szCs w:val="23"/>
        </w:rPr>
        <w:t> </w:t>
      </w:r>
    </w:p>
    <w:p w14:paraId="14D42F86" w14:textId="77777777" w:rsidR="00FC14C8" w:rsidRDefault="00FC14C8" w:rsidP="00FC14C8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2B2FEF50" w14:textId="77777777" w:rsidR="00FC14C8" w:rsidRDefault="00FC14C8" w:rsidP="00FC14C8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Expected Output: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68FC9C6A" w14:textId="77777777" w:rsidR="00FC14C8" w:rsidRDefault="00FC14C8" w:rsidP="00FC14C8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email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from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Rakesh at </w:t>
      </w:r>
      <w:r>
        <w:rPr>
          <w:rStyle w:val="normaltextrun"/>
          <w:rFonts w:ascii="Courier New" w:hAnsi="Courier New" w:cs="Courier New"/>
          <w:color w:val="6896BA"/>
          <w:sz w:val="23"/>
          <w:szCs w:val="23"/>
        </w:rPr>
        <w:t>10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:</w:t>
      </w:r>
      <w:r>
        <w:rPr>
          <w:rStyle w:val="normaltextrun"/>
          <w:rFonts w:ascii="Courier New" w:hAnsi="Courier New" w:cs="Courier New"/>
          <w:color w:val="6896BA"/>
          <w:sz w:val="23"/>
          <w:szCs w:val="23"/>
        </w:rPr>
        <w:t>25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am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3E096BDE" w14:textId="77777777" w:rsidR="00FC14C8" w:rsidRDefault="00FC14C8" w:rsidP="00FC14C8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email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from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Rajan at </w:t>
      </w:r>
      <w:r>
        <w:rPr>
          <w:rStyle w:val="normaltextrun"/>
          <w:rFonts w:ascii="Courier New" w:hAnsi="Courier New" w:cs="Courier New"/>
          <w:color w:val="6896BA"/>
          <w:sz w:val="23"/>
          <w:szCs w:val="23"/>
        </w:rPr>
        <w:t>10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:</w:t>
      </w:r>
      <w:r>
        <w:rPr>
          <w:rStyle w:val="normaltextrun"/>
          <w:rFonts w:ascii="Courier New" w:hAnsi="Courier New" w:cs="Courier New"/>
          <w:color w:val="6896BA"/>
          <w:sz w:val="23"/>
          <w:szCs w:val="23"/>
        </w:rPr>
        <w:t>20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am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0A7C09EE" w14:textId="77777777" w:rsidR="00FC14C8" w:rsidRDefault="00FC14C8" w:rsidP="00FC14C8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email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from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Ramesh at </w:t>
      </w:r>
      <w:r>
        <w:rPr>
          <w:rStyle w:val="normaltextrun"/>
          <w:rFonts w:ascii="Courier New" w:hAnsi="Courier New" w:cs="Courier New"/>
          <w:color w:val="6896BA"/>
          <w:sz w:val="23"/>
          <w:szCs w:val="23"/>
        </w:rPr>
        <w:t>10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:</w:t>
      </w:r>
      <w:r>
        <w:rPr>
          <w:rStyle w:val="normaltextrun"/>
          <w:rFonts w:ascii="Courier New" w:hAnsi="Courier New" w:cs="Courier New"/>
          <w:color w:val="6896BA"/>
          <w:sz w:val="23"/>
          <w:szCs w:val="23"/>
        </w:rPr>
        <w:t>15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am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5395A09D" w14:textId="77777777" w:rsidR="00FC14C8" w:rsidRDefault="00FC14C8" w:rsidP="00FC14C8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email </w:t>
      </w:r>
      <w:r>
        <w:rPr>
          <w:rStyle w:val="normaltextrun"/>
          <w:rFonts w:ascii="Courier New" w:hAnsi="Courier New" w:cs="Courier New"/>
          <w:b/>
          <w:bCs/>
          <w:color w:val="CB7832"/>
          <w:sz w:val="23"/>
          <w:szCs w:val="23"/>
        </w:rPr>
        <w:t>from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Ram at </w:t>
      </w:r>
      <w:r>
        <w:rPr>
          <w:rStyle w:val="normaltextrun"/>
          <w:rFonts w:ascii="Courier New" w:hAnsi="Courier New" w:cs="Courier New"/>
          <w:color w:val="6896BA"/>
          <w:sz w:val="23"/>
          <w:szCs w:val="23"/>
        </w:rPr>
        <w:t>10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:</w:t>
      </w:r>
      <w:r>
        <w:rPr>
          <w:rStyle w:val="normaltextrun"/>
          <w:rFonts w:ascii="Courier New" w:hAnsi="Courier New" w:cs="Courier New"/>
          <w:color w:val="6896BA"/>
          <w:sz w:val="23"/>
          <w:szCs w:val="23"/>
        </w:rPr>
        <w:t>10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 am</w:t>
      </w:r>
      <w:r>
        <w:rPr>
          <w:rStyle w:val="tabchar"/>
          <w:rFonts w:ascii="Calibri" w:hAnsi="Calibri" w:cs="Calibri"/>
          <w:color w:val="F8F8F2"/>
          <w:sz w:val="23"/>
          <w:szCs w:val="23"/>
        </w:rPr>
        <w:tab/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2E3F86DF" w14:textId="77777777" w:rsidR="00FC14C8" w:rsidRDefault="00FC14C8" w:rsidP="00FC1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D3C40"/>
          <w:sz w:val="36"/>
          <w:szCs w:val="36"/>
        </w:rPr>
        <w:t>Warnings</w:t>
      </w:r>
      <w:r>
        <w:rPr>
          <w:rStyle w:val="eop"/>
          <w:rFonts w:ascii="Arial" w:hAnsi="Arial" w:cs="Arial"/>
          <w:color w:val="3D3C40"/>
          <w:sz w:val="36"/>
          <w:szCs w:val="36"/>
        </w:rPr>
        <w:t> </w:t>
      </w:r>
    </w:p>
    <w:p w14:paraId="5625D8B3" w14:textId="77777777" w:rsidR="00FC14C8" w:rsidRDefault="00FC14C8" w:rsidP="00FC14C8">
      <w:pPr>
        <w:pStyle w:val="paragraph"/>
        <w:numPr>
          <w:ilvl w:val="0"/>
          <w:numId w:val="3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6"/>
          <w:szCs w:val="26"/>
        </w:rPr>
      </w:pPr>
      <w:r>
        <w:rPr>
          <w:rStyle w:val="normaltextrun"/>
          <w:rFonts w:ascii="Arial" w:hAnsi="Arial" w:cs="Arial"/>
          <w:color w:val="3D3C40"/>
          <w:sz w:val="26"/>
          <w:szCs w:val="26"/>
        </w:rPr>
        <w:t>Take care of whitespace/trailing whitespace</w:t>
      </w:r>
      <w:r>
        <w:rPr>
          <w:rStyle w:val="eop"/>
          <w:rFonts w:ascii="Arial" w:hAnsi="Arial" w:cs="Arial"/>
          <w:color w:val="3D3C40"/>
          <w:sz w:val="26"/>
          <w:szCs w:val="26"/>
        </w:rPr>
        <w:t> </w:t>
      </w:r>
    </w:p>
    <w:p w14:paraId="04F73401" w14:textId="77777777" w:rsidR="00FC14C8" w:rsidRDefault="00FC14C8" w:rsidP="00FC14C8">
      <w:pPr>
        <w:pStyle w:val="paragraph"/>
        <w:numPr>
          <w:ilvl w:val="0"/>
          <w:numId w:val="3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6"/>
          <w:szCs w:val="26"/>
        </w:rPr>
      </w:pPr>
      <w:r>
        <w:rPr>
          <w:rStyle w:val="normaltextrun"/>
          <w:rFonts w:ascii="Arial" w:hAnsi="Arial" w:cs="Arial"/>
          <w:color w:val="3D3C40"/>
          <w:sz w:val="26"/>
          <w:szCs w:val="26"/>
        </w:rPr>
        <w:t xml:space="preserve">Trim the output and avoid special </w:t>
      </w:r>
      <w:proofErr w:type="gramStart"/>
      <w:r>
        <w:rPr>
          <w:rStyle w:val="normaltextrun"/>
          <w:rFonts w:ascii="Arial" w:hAnsi="Arial" w:cs="Arial"/>
          <w:color w:val="3D3C40"/>
          <w:sz w:val="26"/>
          <w:szCs w:val="26"/>
        </w:rPr>
        <w:t>characters</w:t>
      </w:r>
      <w:proofErr w:type="gramEnd"/>
      <w:r>
        <w:rPr>
          <w:rStyle w:val="eop"/>
          <w:rFonts w:ascii="Arial" w:hAnsi="Arial" w:cs="Arial"/>
          <w:color w:val="3D3C40"/>
          <w:sz w:val="26"/>
          <w:szCs w:val="26"/>
        </w:rPr>
        <w:t> </w:t>
      </w:r>
    </w:p>
    <w:p w14:paraId="1A92D033" w14:textId="77777777" w:rsidR="00FC14C8" w:rsidRDefault="00FC14C8" w:rsidP="00FC14C8">
      <w:pPr>
        <w:pStyle w:val="paragraph"/>
        <w:numPr>
          <w:ilvl w:val="0"/>
          <w:numId w:val="3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6"/>
          <w:szCs w:val="26"/>
        </w:rPr>
      </w:pPr>
      <w:r>
        <w:rPr>
          <w:rStyle w:val="normaltextrun"/>
          <w:rFonts w:ascii="Arial" w:hAnsi="Arial" w:cs="Arial"/>
          <w:color w:val="3D3C40"/>
          <w:sz w:val="26"/>
          <w:szCs w:val="26"/>
        </w:rPr>
        <w:t xml:space="preserve">Avoid printing unnecessary values other than expected/asked </w:t>
      </w:r>
      <w:proofErr w:type="gramStart"/>
      <w:r>
        <w:rPr>
          <w:rStyle w:val="normaltextrun"/>
          <w:rFonts w:ascii="Arial" w:hAnsi="Arial" w:cs="Arial"/>
          <w:color w:val="3D3C40"/>
          <w:sz w:val="26"/>
          <w:szCs w:val="26"/>
        </w:rPr>
        <w:t>output</w:t>
      </w:r>
      <w:proofErr w:type="gramEnd"/>
      <w:r>
        <w:rPr>
          <w:rStyle w:val="eop"/>
          <w:rFonts w:ascii="Arial" w:hAnsi="Arial" w:cs="Arial"/>
          <w:color w:val="3D3C40"/>
          <w:sz w:val="26"/>
          <w:szCs w:val="26"/>
        </w:rPr>
        <w:t> </w:t>
      </w:r>
    </w:p>
    <w:p w14:paraId="0D49F319" w14:textId="77777777" w:rsidR="00FC14C8" w:rsidRDefault="00FC14C8" w:rsidP="00FC1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D3C40"/>
          <w:sz w:val="36"/>
          <w:szCs w:val="36"/>
        </w:rPr>
        <w:t>Hints</w:t>
      </w:r>
      <w:r>
        <w:rPr>
          <w:rStyle w:val="eop"/>
          <w:rFonts w:ascii="Arial" w:hAnsi="Arial" w:cs="Arial"/>
          <w:color w:val="3D3C40"/>
          <w:sz w:val="36"/>
          <w:szCs w:val="36"/>
        </w:rPr>
        <w:t> </w:t>
      </w:r>
    </w:p>
    <w:p w14:paraId="68FFACE5" w14:textId="77777777" w:rsidR="00FC14C8" w:rsidRDefault="00FC14C8" w:rsidP="00FC14C8">
      <w:pPr>
        <w:pStyle w:val="paragraph"/>
        <w:numPr>
          <w:ilvl w:val="0"/>
          <w:numId w:val="4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6"/>
          <w:szCs w:val="26"/>
        </w:rPr>
      </w:pPr>
      <w:r>
        <w:rPr>
          <w:rStyle w:val="normaltextrun"/>
          <w:rFonts w:ascii="Arial" w:hAnsi="Arial" w:cs="Arial"/>
          <w:color w:val="3D3C40"/>
          <w:sz w:val="26"/>
          <w:szCs w:val="26"/>
        </w:rPr>
        <w:t xml:space="preserve">Use </w:t>
      </w:r>
      <w:proofErr w:type="gramStart"/>
      <w:r>
        <w:rPr>
          <w:rStyle w:val="normaltextrun"/>
          <w:rFonts w:ascii="Arial" w:hAnsi="Arial" w:cs="Arial"/>
          <w:color w:val="3D3C40"/>
          <w:sz w:val="26"/>
          <w:szCs w:val="26"/>
        </w:rPr>
        <w:t>Split(</w:t>
      </w:r>
      <w:proofErr w:type="gramEnd"/>
      <w:r>
        <w:rPr>
          <w:rStyle w:val="normaltextrun"/>
          <w:rFonts w:ascii="Arial" w:hAnsi="Arial" w:cs="Arial"/>
          <w:color w:val="3D3C40"/>
          <w:sz w:val="26"/>
          <w:szCs w:val="26"/>
        </w:rPr>
        <w:t>) method from the String class to process the input</w:t>
      </w:r>
      <w:r>
        <w:rPr>
          <w:rStyle w:val="eop"/>
          <w:rFonts w:ascii="Arial" w:hAnsi="Arial" w:cs="Arial"/>
          <w:color w:val="3D3C40"/>
          <w:sz w:val="26"/>
          <w:szCs w:val="26"/>
        </w:rPr>
        <w:t> </w:t>
      </w:r>
    </w:p>
    <w:p w14:paraId="3398AA7A" w14:textId="77777777" w:rsidR="00FC14C8" w:rsidRDefault="00FC14C8" w:rsidP="00FC1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D0E9A2" w14:textId="77777777" w:rsidR="00FC14C8" w:rsidRDefault="00FC14C8" w:rsidP="00FC1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9FA121" w14:textId="77777777" w:rsidR="00FC14C8" w:rsidRDefault="00FC14C8" w:rsidP="00FC1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Solution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F52816" w14:textId="77777777" w:rsidR="00FC14C8" w:rsidRDefault="00FC14C8" w:rsidP="00FC1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0FAE36" w14:textId="77777777" w:rsidR="00FC14C8" w:rsidRDefault="00FC14C8" w:rsidP="00FC1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using </w:t>
      </w:r>
      <w:proofErr w:type="gramStart"/>
      <w:r>
        <w:rPr>
          <w:rStyle w:val="normaltextrun"/>
          <w:sz w:val="22"/>
          <w:szCs w:val="22"/>
        </w:rPr>
        <w:t>System;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9AF567" w14:textId="77777777" w:rsidR="00FC14C8" w:rsidRDefault="00FC14C8" w:rsidP="00FC1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C55B91" w14:textId="77777777" w:rsidR="00FC14C8" w:rsidRDefault="00FC14C8" w:rsidP="00FC1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using </w:t>
      </w:r>
      <w:proofErr w:type="spellStart"/>
      <w:r>
        <w:rPr>
          <w:rStyle w:val="normaltextrun"/>
          <w:sz w:val="22"/>
          <w:szCs w:val="22"/>
        </w:rPr>
        <w:t>System.</w:t>
      </w:r>
      <w:proofErr w:type="gramStart"/>
      <w:r>
        <w:rPr>
          <w:rStyle w:val="normaltextrun"/>
          <w:sz w:val="22"/>
          <w:szCs w:val="22"/>
        </w:rPr>
        <w:t>Collections</w:t>
      </w:r>
      <w:proofErr w:type="spellEnd"/>
      <w:r>
        <w:rPr>
          <w:rStyle w:val="normaltextrun"/>
          <w:sz w:val="22"/>
          <w:szCs w:val="22"/>
        </w:rPr>
        <w:t>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56A53C" w14:textId="77777777" w:rsidR="00FC14C8" w:rsidRDefault="00FC14C8" w:rsidP="00FC1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0DEDA7" w14:textId="77777777" w:rsidR="00FC14C8" w:rsidRDefault="00FC14C8" w:rsidP="00FC1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namespace </w:t>
      </w:r>
      <w:proofErr w:type="spellStart"/>
      <w:r>
        <w:rPr>
          <w:rStyle w:val="normaltextrun"/>
          <w:sz w:val="22"/>
          <w:szCs w:val="22"/>
        </w:rPr>
        <w:t>LearnCsharp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62E713" w14:textId="77777777" w:rsidR="00FC14C8" w:rsidRDefault="00FC14C8" w:rsidP="00FC1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47A1B6" w14:textId="77777777" w:rsidR="00FC14C8" w:rsidRDefault="00FC14C8" w:rsidP="00FC1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class </w:t>
      </w:r>
      <w:proofErr w:type="gramStart"/>
      <w:r>
        <w:rPr>
          <w:rStyle w:val="normaltextrun"/>
          <w:sz w:val="22"/>
          <w:szCs w:val="22"/>
        </w:rPr>
        <w:t>M7WorkingWithStack8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13ACD8" w14:textId="77777777" w:rsidR="00FC14C8" w:rsidRDefault="00FC14C8" w:rsidP="00FC1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DA9955" w14:textId="77777777" w:rsidR="00FC14C8" w:rsidRDefault="00FC14C8" w:rsidP="00FC1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 public static void Main(</w:t>
      </w:r>
      <w:proofErr w:type="gramStart"/>
      <w:r>
        <w:rPr>
          <w:rStyle w:val="normaltextrun"/>
          <w:sz w:val="22"/>
          <w:szCs w:val="22"/>
        </w:rPr>
        <w:t>string[</w:t>
      </w:r>
      <w:proofErr w:type="gramEnd"/>
      <w:r>
        <w:rPr>
          <w:rStyle w:val="normaltextrun"/>
          <w:sz w:val="22"/>
          <w:szCs w:val="22"/>
        </w:rPr>
        <w:t xml:space="preserve">] </w:t>
      </w:r>
      <w:proofErr w:type="spellStart"/>
      <w:r>
        <w:rPr>
          <w:rStyle w:val="normaltextrun"/>
          <w:sz w:val="22"/>
          <w:szCs w:val="22"/>
        </w:rPr>
        <w:t>args</w:t>
      </w:r>
      <w:proofErr w:type="spellEnd"/>
      <w:r>
        <w:rPr>
          <w:rStyle w:val="normaltextrun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393AEE" w14:textId="77777777" w:rsidR="00FC14C8" w:rsidRDefault="00FC14C8" w:rsidP="00FC1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968942" w14:textId="77777777" w:rsidR="00FC14C8" w:rsidRDefault="00FC14C8" w:rsidP="00FC1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lastRenderedPageBreak/>
        <w:t>   //Write Your Code Here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1CB025" w14:textId="77777777" w:rsidR="00FC14C8" w:rsidRDefault="00FC14C8" w:rsidP="00FC1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 string str=</w:t>
      </w:r>
      <w:proofErr w:type="spellStart"/>
      <w:r>
        <w:rPr>
          <w:rStyle w:val="normaltextrun"/>
          <w:sz w:val="22"/>
          <w:szCs w:val="22"/>
        </w:rPr>
        <w:t>Console.ReadLine</w:t>
      </w:r>
      <w:proofErr w:type="spellEnd"/>
      <w:r>
        <w:rPr>
          <w:rStyle w:val="normaltextrun"/>
          <w:sz w:val="22"/>
          <w:szCs w:val="22"/>
        </w:rPr>
        <w:t>(</w:t>
      </w:r>
      <w:proofErr w:type="gramStart"/>
      <w:r>
        <w:rPr>
          <w:rStyle w:val="normaltextrun"/>
          <w:sz w:val="22"/>
          <w:szCs w:val="22"/>
        </w:rPr>
        <w:t>);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9E6F5C" w14:textId="77777777" w:rsidR="00FC14C8" w:rsidRDefault="00FC14C8" w:rsidP="00FC1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 </w:t>
      </w:r>
      <w:proofErr w:type="gramStart"/>
      <w:r>
        <w:rPr>
          <w:rStyle w:val="normaltextrun"/>
          <w:sz w:val="22"/>
          <w:szCs w:val="22"/>
        </w:rPr>
        <w:t>string[</w:t>
      </w:r>
      <w:proofErr w:type="gramEnd"/>
      <w:r>
        <w:rPr>
          <w:rStyle w:val="normaltextrun"/>
          <w:sz w:val="22"/>
          <w:szCs w:val="22"/>
        </w:rPr>
        <w:t xml:space="preserve">] </w:t>
      </w:r>
      <w:proofErr w:type="spellStart"/>
      <w:r>
        <w:rPr>
          <w:rStyle w:val="normaltextrun"/>
          <w:sz w:val="22"/>
          <w:szCs w:val="22"/>
        </w:rPr>
        <w:t>msgs</w:t>
      </w:r>
      <w:proofErr w:type="spellEnd"/>
      <w:r>
        <w:rPr>
          <w:rStyle w:val="normaltextrun"/>
          <w:sz w:val="22"/>
          <w:szCs w:val="22"/>
        </w:rPr>
        <w:t>=</w:t>
      </w:r>
      <w:proofErr w:type="spellStart"/>
      <w:r>
        <w:rPr>
          <w:rStyle w:val="normaltextrun"/>
          <w:sz w:val="22"/>
          <w:szCs w:val="22"/>
        </w:rPr>
        <w:t>str.Split</w:t>
      </w:r>
      <w:proofErr w:type="spellEnd"/>
      <w:r>
        <w:rPr>
          <w:rStyle w:val="normaltextrun"/>
          <w:sz w:val="22"/>
          <w:szCs w:val="22"/>
        </w:rPr>
        <w:t>('"' 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22CFE6" w14:textId="77777777" w:rsidR="00FC14C8" w:rsidRDefault="00FC14C8" w:rsidP="00FC1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     Stack </w:t>
      </w:r>
      <w:proofErr w:type="spellStart"/>
      <w:proofErr w:type="gramStart"/>
      <w:r>
        <w:rPr>
          <w:rStyle w:val="normaltextrun"/>
          <w:sz w:val="22"/>
          <w:szCs w:val="22"/>
        </w:rPr>
        <w:t>sObj</w:t>
      </w:r>
      <w:proofErr w:type="spellEnd"/>
      <w:r>
        <w:rPr>
          <w:rStyle w:val="normaltextrun"/>
          <w:sz w:val="22"/>
          <w:szCs w:val="22"/>
        </w:rPr>
        <w:t>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8E7C3A" w14:textId="77777777" w:rsidR="00FC14C8" w:rsidRDefault="00FC14C8" w:rsidP="00FC1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     </w:t>
      </w:r>
      <w:proofErr w:type="spellStart"/>
      <w:r>
        <w:rPr>
          <w:rStyle w:val="normaltextrun"/>
          <w:sz w:val="22"/>
          <w:szCs w:val="22"/>
        </w:rPr>
        <w:t>sObj</w:t>
      </w:r>
      <w:proofErr w:type="spellEnd"/>
      <w:r>
        <w:rPr>
          <w:rStyle w:val="normaltextrun"/>
          <w:sz w:val="22"/>
          <w:szCs w:val="22"/>
        </w:rPr>
        <w:t xml:space="preserve"> = new </w:t>
      </w:r>
      <w:proofErr w:type="gramStart"/>
      <w:r>
        <w:rPr>
          <w:rStyle w:val="normaltextrun"/>
          <w:sz w:val="22"/>
          <w:szCs w:val="22"/>
        </w:rPr>
        <w:t>Stack(</w:t>
      </w:r>
      <w:proofErr w:type="gramEnd"/>
      <w:r>
        <w:rPr>
          <w:rStyle w:val="normaltextrun"/>
          <w:sz w:val="22"/>
          <w:szCs w:val="22"/>
        </w:rPr>
        <w:t>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409676" w14:textId="77777777" w:rsidR="00FC14C8" w:rsidRDefault="00FC14C8" w:rsidP="00FC1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D8FB18" w14:textId="77777777" w:rsidR="00FC14C8" w:rsidRDefault="00FC14C8" w:rsidP="00FC1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sz w:val="22"/>
          <w:szCs w:val="22"/>
        </w:rPr>
        <w:t>for(</w:t>
      </w:r>
      <w:proofErr w:type="gramEnd"/>
      <w:r>
        <w:rPr>
          <w:rStyle w:val="normaltextrun"/>
          <w:sz w:val="22"/>
          <w:szCs w:val="22"/>
        </w:rPr>
        <w:t xml:space="preserve">int </w:t>
      </w:r>
      <w:proofErr w:type="spellStart"/>
      <w:r>
        <w:rPr>
          <w:rStyle w:val="normaltextrun"/>
          <w:sz w:val="22"/>
          <w:szCs w:val="22"/>
        </w:rPr>
        <w:t>i</w:t>
      </w:r>
      <w:proofErr w:type="spellEnd"/>
      <w:r>
        <w:rPr>
          <w:rStyle w:val="normaltextrun"/>
          <w:sz w:val="22"/>
          <w:szCs w:val="22"/>
        </w:rPr>
        <w:t>=0;i&lt;</w:t>
      </w:r>
      <w:proofErr w:type="spellStart"/>
      <w:r>
        <w:rPr>
          <w:rStyle w:val="normaltextrun"/>
          <w:sz w:val="22"/>
          <w:szCs w:val="22"/>
        </w:rPr>
        <w:t>msgs.Length;i</w:t>
      </w:r>
      <w:proofErr w:type="spellEnd"/>
      <w:r>
        <w:rPr>
          <w:rStyle w:val="normaltextrun"/>
          <w:sz w:val="22"/>
          <w:szCs w:val="22"/>
        </w:rPr>
        <w:t>++)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259379" w14:textId="77777777" w:rsidR="00FC14C8" w:rsidRDefault="00FC14C8" w:rsidP="00FC1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9754EF" w14:textId="77777777" w:rsidR="00FC14C8" w:rsidRDefault="00FC14C8" w:rsidP="00FC1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if(</w:t>
      </w:r>
      <w:proofErr w:type="spellStart"/>
      <w:r>
        <w:rPr>
          <w:rStyle w:val="normaltextrun"/>
          <w:sz w:val="22"/>
          <w:szCs w:val="22"/>
        </w:rPr>
        <w:t>msgs</w:t>
      </w:r>
      <w:proofErr w:type="spellEnd"/>
      <w:r>
        <w:rPr>
          <w:rStyle w:val="normaltextrun"/>
          <w:sz w:val="22"/>
          <w:szCs w:val="22"/>
        </w:rPr>
        <w:t>[</w:t>
      </w:r>
      <w:proofErr w:type="spellStart"/>
      <w:r>
        <w:rPr>
          <w:rStyle w:val="normaltextrun"/>
          <w:sz w:val="22"/>
          <w:szCs w:val="22"/>
        </w:rPr>
        <w:t>i</w:t>
      </w:r>
      <w:proofErr w:type="spellEnd"/>
      <w:proofErr w:type="gramStart"/>
      <w:r>
        <w:rPr>
          <w:rStyle w:val="normaltextrun"/>
          <w:sz w:val="22"/>
          <w:szCs w:val="22"/>
        </w:rPr>
        <w:t>].Length</w:t>
      </w:r>
      <w:proofErr w:type="gramEnd"/>
      <w:r>
        <w:rPr>
          <w:rStyle w:val="normaltextrun"/>
          <w:sz w:val="22"/>
          <w:szCs w:val="22"/>
        </w:rPr>
        <w:t xml:space="preserve"> &gt; 1)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A235B5" w14:textId="77777777" w:rsidR="00FC14C8" w:rsidRDefault="00FC14C8" w:rsidP="00FC1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     </w:t>
      </w:r>
      <w:proofErr w:type="spellStart"/>
      <w:r>
        <w:rPr>
          <w:rStyle w:val="normaltextrun"/>
          <w:sz w:val="22"/>
          <w:szCs w:val="22"/>
        </w:rPr>
        <w:t>sObj.Push</w:t>
      </w:r>
      <w:proofErr w:type="spellEnd"/>
      <w:r>
        <w:rPr>
          <w:rStyle w:val="normaltextrun"/>
          <w:sz w:val="22"/>
          <w:szCs w:val="22"/>
        </w:rPr>
        <w:t>(</w:t>
      </w:r>
      <w:proofErr w:type="spellStart"/>
      <w:r>
        <w:rPr>
          <w:rStyle w:val="normaltextrun"/>
          <w:sz w:val="22"/>
          <w:szCs w:val="22"/>
        </w:rPr>
        <w:t>msgs</w:t>
      </w:r>
      <w:proofErr w:type="spellEnd"/>
      <w:r>
        <w:rPr>
          <w:rStyle w:val="normaltextrun"/>
          <w:sz w:val="22"/>
          <w:szCs w:val="22"/>
        </w:rPr>
        <w:t>[</w:t>
      </w:r>
      <w:proofErr w:type="spellStart"/>
      <w:r>
        <w:rPr>
          <w:rStyle w:val="normaltextrun"/>
          <w:sz w:val="22"/>
          <w:szCs w:val="22"/>
        </w:rPr>
        <w:t>i</w:t>
      </w:r>
      <w:proofErr w:type="spellEnd"/>
      <w:r>
        <w:rPr>
          <w:rStyle w:val="normaltextrun"/>
          <w:sz w:val="22"/>
          <w:szCs w:val="22"/>
        </w:rPr>
        <w:t>]</w:t>
      </w:r>
      <w:proofErr w:type="gramStart"/>
      <w:r>
        <w:rPr>
          <w:rStyle w:val="normaltextrun"/>
          <w:sz w:val="22"/>
          <w:szCs w:val="22"/>
        </w:rPr>
        <w:t>);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F33546" w14:textId="77777777" w:rsidR="00FC14C8" w:rsidRDefault="00FC14C8" w:rsidP="00FC1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4F9413" w14:textId="77777777" w:rsidR="00FC14C8" w:rsidRDefault="00FC14C8" w:rsidP="00FC1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D1E22D" w14:textId="14CC171E" w:rsidR="00FC14C8" w:rsidRDefault="00FC14C8" w:rsidP="00FC1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DE9198" w14:textId="77777777" w:rsidR="00FC14C8" w:rsidRDefault="00FC14C8" w:rsidP="00FC1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     </w:t>
      </w:r>
      <w:proofErr w:type="spellStart"/>
      <w:r>
        <w:rPr>
          <w:rStyle w:val="normaltextrun"/>
          <w:sz w:val="22"/>
          <w:szCs w:val="22"/>
        </w:rPr>
        <w:t>ProcessStack</w:t>
      </w:r>
      <w:proofErr w:type="spellEnd"/>
      <w:r>
        <w:rPr>
          <w:rStyle w:val="normaltextrun"/>
          <w:sz w:val="22"/>
          <w:szCs w:val="22"/>
        </w:rPr>
        <w:t>(</w:t>
      </w:r>
      <w:proofErr w:type="spellStart"/>
      <w:r>
        <w:rPr>
          <w:rStyle w:val="normaltextrun"/>
          <w:sz w:val="22"/>
          <w:szCs w:val="22"/>
        </w:rPr>
        <w:t>sObj</w:t>
      </w:r>
      <w:proofErr w:type="spellEnd"/>
      <w:proofErr w:type="gramStart"/>
      <w:r>
        <w:rPr>
          <w:rStyle w:val="normaltextrun"/>
          <w:sz w:val="22"/>
          <w:szCs w:val="22"/>
        </w:rPr>
        <w:t>);</w:t>
      </w:r>
      <w:proofErr w:type="gramEnd"/>
      <w:r>
        <w:rPr>
          <w:rStyle w:val="normaltextrun"/>
          <w:sz w:val="22"/>
          <w:szCs w:val="22"/>
        </w:rPr>
        <w:t>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84455E" w14:textId="77777777" w:rsidR="00FC14C8" w:rsidRDefault="00FC14C8" w:rsidP="00FC1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65F620" w14:textId="77777777" w:rsidR="00FC14C8" w:rsidRDefault="00FC14C8" w:rsidP="00FC1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9FEE57" w14:textId="77777777" w:rsidR="00FC14C8" w:rsidRDefault="00FC14C8" w:rsidP="00FC1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87225F" w14:textId="77777777" w:rsidR="00FC14C8" w:rsidRDefault="00FC14C8" w:rsidP="00FC1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 private static void </w:t>
      </w:r>
      <w:proofErr w:type="spellStart"/>
      <w:proofErr w:type="gramStart"/>
      <w:r>
        <w:rPr>
          <w:rStyle w:val="normaltextrun"/>
          <w:sz w:val="22"/>
          <w:szCs w:val="22"/>
        </w:rPr>
        <w:t>ProcessStack</w:t>
      </w:r>
      <w:proofErr w:type="spellEnd"/>
      <w:r>
        <w:rPr>
          <w:rStyle w:val="normaltextrun"/>
          <w:sz w:val="22"/>
          <w:szCs w:val="22"/>
        </w:rPr>
        <w:t>(</w:t>
      </w:r>
      <w:proofErr w:type="gramEnd"/>
      <w:r>
        <w:rPr>
          <w:rStyle w:val="normaltextrun"/>
          <w:sz w:val="22"/>
          <w:szCs w:val="22"/>
        </w:rPr>
        <w:t xml:space="preserve">Stack </w:t>
      </w:r>
      <w:proofErr w:type="spellStart"/>
      <w:r>
        <w:rPr>
          <w:rStyle w:val="normaltextrun"/>
          <w:sz w:val="22"/>
          <w:szCs w:val="22"/>
        </w:rPr>
        <w:t>qObj</w:t>
      </w:r>
      <w:proofErr w:type="spellEnd"/>
      <w:r>
        <w:rPr>
          <w:rStyle w:val="normaltextrun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3E7B24" w14:textId="77777777" w:rsidR="00FC14C8" w:rsidRDefault="00FC14C8" w:rsidP="00FC1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0702C0" w14:textId="77777777" w:rsidR="00FC14C8" w:rsidRDefault="00FC14C8" w:rsidP="00FC1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 while (</w:t>
      </w:r>
      <w:proofErr w:type="spellStart"/>
      <w:r>
        <w:rPr>
          <w:rStyle w:val="normaltextrun"/>
          <w:sz w:val="22"/>
          <w:szCs w:val="22"/>
        </w:rPr>
        <w:t>qObj.Count</w:t>
      </w:r>
      <w:proofErr w:type="spellEnd"/>
      <w:r>
        <w:rPr>
          <w:rStyle w:val="normaltextrun"/>
          <w:sz w:val="22"/>
          <w:szCs w:val="22"/>
        </w:rPr>
        <w:t xml:space="preserve"> &gt; 0)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013E2B" w14:textId="77777777" w:rsidR="00FC14C8" w:rsidRDefault="00FC14C8" w:rsidP="00FC1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BAB6DC" w14:textId="77777777" w:rsidR="00FC14C8" w:rsidRDefault="00FC14C8" w:rsidP="00FC1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         </w:t>
      </w:r>
      <w:proofErr w:type="spellStart"/>
      <w:r>
        <w:rPr>
          <w:rStyle w:val="normaltextrun"/>
          <w:sz w:val="22"/>
          <w:szCs w:val="22"/>
        </w:rPr>
        <w:t>Console.WriteLine</w:t>
      </w:r>
      <w:proofErr w:type="spellEnd"/>
      <w:r>
        <w:rPr>
          <w:rStyle w:val="normaltextrun"/>
          <w:sz w:val="22"/>
          <w:szCs w:val="22"/>
        </w:rPr>
        <w:t>(</w:t>
      </w:r>
      <w:proofErr w:type="spellStart"/>
      <w:r>
        <w:rPr>
          <w:rStyle w:val="normaltextrun"/>
          <w:sz w:val="22"/>
          <w:szCs w:val="22"/>
        </w:rPr>
        <w:t>qObj.Pop</w:t>
      </w:r>
      <w:proofErr w:type="spellEnd"/>
      <w:r>
        <w:rPr>
          <w:rStyle w:val="normaltextrun"/>
          <w:sz w:val="22"/>
          <w:szCs w:val="22"/>
        </w:rPr>
        <w:t>(</w:t>
      </w:r>
      <w:proofErr w:type="gramStart"/>
      <w:r>
        <w:rPr>
          <w:rStyle w:val="normaltextrun"/>
          <w:sz w:val="22"/>
          <w:szCs w:val="22"/>
        </w:rPr>
        <w:t>).</w:t>
      </w:r>
      <w:proofErr w:type="spellStart"/>
      <w:r>
        <w:rPr>
          <w:rStyle w:val="normaltextrun"/>
          <w:sz w:val="22"/>
          <w:szCs w:val="22"/>
        </w:rPr>
        <w:t>ToString</w:t>
      </w:r>
      <w:proofErr w:type="spellEnd"/>
      <w:proofErr w:type="gramEnd"/>
      <w:r>
        <w:rPr>
          <w:rStyle w:val="normaltextrun"/>
          <w:sz w:val="22"/>
          <w:szCs w:val="22"/>
        </w:rPr>
        <w:t>());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05FB73" w14:textId="77777777" w:rsidR="00FC14C8" w:rsidRDefault="00FC14C8" w:rsidP="00FC1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8C4957" w14:textId="77777777" w:rsidR="00FC14C8" w:rsidRDefault="00FC14C8" w:rsidP="00FC1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E64AEC" w14:textId="77777777" w:rsidR="00FC14C8" w:rsidRDefault="00FC14C8" w:rsidP="00FC1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D5220B" w14:textId="77777777" w:rsidR="00FC14C8" w:rsidRDefault="00FC14C8" w:rsidP="00FC1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87BF76" w14:textId="77777777" w:rsidR="00FC14C8" w:rsidRDefault="00FC14C8" w:rsidP="00FC1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764155" w14:textId="77777777" w:rsidR="00FC14C8" w:rsidRDefault="00FC14C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4E4E2DE" w14:textId="77777777" w:rsidR="00FC14C8" w:rsidRDefault="00FC14C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9A1B7A8" w14:textId="77777777" w:rsidR="00FC14C8" w:rsidRDefault="00FC14C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92A02DE" w14:textId="77777777" w:rsidR="00FC14C8" w:rsidRDefault="00FC14C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493BE8F" w14:textId="77777777" w:rsidR="00FC14C8" w:rsidRDefault="00FC14C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B4C6619" w14:textId="77777777" w:rsidR="00FC14C8" w:rsidRDefault="00FC14C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570B028" w14:textId="77777777" w:rsidR="00FC14C8" w:rsidRDefault="00FC14C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7AC70CE" w14:textId="77777777" w:rsidR="00FC14C8" w:rsidRDefault="00FC14C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1D8E80E" w14:textId="77777777" w:rsidR="00FC14C8" w:rsidRDefault="00FC14C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6B8C0EB" w14:textId="77777777" w:rsidR="00FC14C8" w:rsidRDefault="00FC14C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6D224FA" w14:textId="77777777" w:rsidR="00FC14C8" w:rsidRDefault="00FC14C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E896874" w14:textId="77777777" w:rsidR="00FC14C8" w:rsidRDefault="00FC14C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A09F2C6" w14:textId="77777777" w:rsidR="00FC14C8" w:rsidRDefault="00FC14C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E472798" w14:textId="77777777" w:rsidR="00FC14C8" w:rsidRDefault="00FC14C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9B4346B" w14:textId="77777777" w:rsidR="00FC14C8" w:rsidRDefault="00FC14C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5C7C69E" w14:textId="77777777" w:rsidR="00FC14C8" w:rsidRDefault="00FC14C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ABFCE2D" w14:textId="77777777" w:rsidR="00FC14C8" w:rsidRDefault="00FC14C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549C823" w14:textId="074EA2E1" w:rsidR="00FC14C8" w:rsidRDefault="00FC14C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51EB542A" wp14:editId="355FEF2B">
                <wp:simplePos x="0" y="0"/>
                <wp:positionH relativeFrom="column">
                  <wp:posOffset>-83820</wp:posOffset>
                </wp:positionH>
                <wp:positionV relativeFrom="paragraph">
                  <wp:posOffset>71120</wp:posOffset>
                </wp:positionV>
                <wp:extent cx="6842760" cy="487680"/>
                <wp:effectExtent l="0" t="0" r="15240" b="26670"/>
                <wp:wrapNone/>
                <wp:docPr id="15677626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2760" cy="4876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BA0C6" w14:textId="7FDD5729" w:rsidR="00FC14C8" w:rsidRDefault="00EC5725" w:rsidP="00FC14C8">
                            <w:pPr>
                              <w:pStyle w:val="paragraph"/>
                              <w:spacing w:before="0" w:after="0"/>
                              <w:jc w:val="center"/>
                              <w:textAlignment w:val="baseline"/>
                              <w:rPr>
                                <w:rStyle w:val="normaltextrun"/>
                                <w:rFonts w:ascii="Arial" w:hAnsi="Arial" w:cs="Arial"/>
                                <w:b/>
                                <w:bCs/>
                                <w:color w:val="3D3C40"/>
                                <w:sz w:val="26"/>
                                <w:szCs w:val="26"/>
                              </w:rPr>
                            </w:pPr>
                            <w:r w:rsidRPr="00EC5725">
                              <w:rPr>
                                <w:rFonts w:ascii="Calibri" w:eastAsiaTheme="minorHAnsi" w:hAnsi="Calibri" w:cs="Calibri"/>
                                <w:b/>
                                <w:bCs/>
                                <w:sz w:val="22"/>
                                <w:szCs w:val="22"/>
                                <w:lang w:eastAsia="en-US"/>
                              </w:rPr>
                              <w:t xml:space="preserve">Complete the main method to Accept n numbers and display the numbers in ascending order as </w:t>
                            </w:r>
                            <w:proofErr w:type="gramStart"/>
                            <w:r w:rsidRPr="00EC5725">
                              <w:rPr>
                                <w:rFonts w:ascii="Calibri" w:eastAsiaTheme="minorHAnsi" w:hAnsi="Calibri" w:cs="Calibri"/>
                                <w:b/>
                                <w:bCs/>
                                <w:sz w:val="22"/>
                                <w:szCs w:val="22"/>
                                <w:lang w:eastAsia="en-US"/>
                              </w:rPr>
                              <w:t>output ,if</w:t>
                            </w:r>
                            <w:proofErr w:type="gramEnd"/>
                            <w:r w:rsidRPr="00EC5725">
                              <w:rPr>
                                <w:rFonts w:ascii="Calibri" w:eastAsiaTheme="minorHAnsi" w:hAnsi="Calibri" w:cs="Calibri"/>
                                <w:b/>
                                <w:bCs/>
                                <w:sz w:val="22"/>
                                <w:szCs w:val="22"/>
                                <w:lang w:eastAsia="en-US"/>
                              </w:rPr>
                              <w:t xml:space="preserve"> n is even. If n is odd, then display the numbers in descending </w:t>
                            </w:r>
                            <w:proofErr w:type="gramStart"/>
                            <w:r w:rsidRPr="00EC5725">
                              <w:rPr>
                                <w:rFonts w:ascii="Calibri" w:eastAsiaTheme="minorHAnsi" w:hAnsi="Calibri" w:cs="Calibri"/>
                                <w:b/>
                                <w:bCs/>
                                <w:sz w:val="22"/>
                                <w:szCs w:val="22"/>
                                <w:lang w:eastAsia="en-US"/>
                              </w:rPr>
                              <w:t>order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B542A" id="_x0000_s1042" style="position:absolute;margin-left:-6.6pt;margin-top:5.6pt;width:538.8pt;height:38.4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" fillcolor="black [3213]" strokecolor="black [480]" strokeweight="1pt">
                <v:textbox>
                  <w:txbxContent>
                    <w:p w14:paraId="40CBA0C6" w14:textId="7FDD5729" w:rsidR="00FC14C8" w:rsidRDefault="00EC5725" w:rsidP="00FC14C8">
                      <w:pPr>
                        <w:pStyle w:val="paragraph"/>
                        <w:spacing w:before="0" w:after="0"/>
                        <w:jc w:val="center"/>
                        <w:textAlignment w:val="baseline"/>
                        <w:rPr>
                          <w:rStyle w:val="normaltextrun"/>
                          <w:rFonts w:ascii="Arial" w:hAnsi="Arial" w:cs="Arial"/>
                          <w:b/>
                          <w:bCs/>
                          <w:color w:val="3D3C40"/>
                          <w:sz w:val="26"/>
                          <w:szCs w:val="26"/>
                        </w:rPr>
                      </w:pPr>
                      <w:r w:rsidRPr="00EC5725">
                        <w:rPr>
                          <w:rFonts w:ascii="Calibri" w:eastAsiaTheme="minorHAnsi" w:hAnsi="Calibri" w:cs="Calibri"/>
                          <w:b/>
                          <w:bCs/>
                          <w:sz w:val="22"/>
                          <w:szCs w:val="22"/>
                          <w:lang w:eastAsia="en-US"/>
                        </w:rPr>
                        <w:t xml:space="preserve">Complete the main method to Accept n numbers and display the numbers in ascending order as </w:t>
                      </w:r>
                      <w:proofErr w:type="gramStart"/>
                      <w:r w:rsidRPr="00EC5725">
                        <w:rPr>
                          <w:rFonts w:ascii="Calibri" w:eastAsiaTheme="minorHAnsi" w:hAnsi="Calibri" w:cs="Calibri"/>
                          <w:b/>
                          <w:bCs/>
                          <w:sz w:val="22"/>
                          <w:szCs w:val="22"/>
                          <w:lang w:eastAsia="en-US"/>
                        </w:rPr>
                        <w:t>output ,if</w:t>
                      </w:r>
                      <w:proofErr w:type="gramEnd"/>
                      <w:r w:rsidRPr="00EC5725">
                        <w:rPr>
                          <w:rFonts w:ascii="Calibri" w:eastAsiaTheme="minorHAnsi" w:hAnsi="Calibri" w:cs="Calibri"/>
                          <w:b/>
                          <w:bCs/>
                          <w:sz w:val="22"/>
                          <w:szCs w:val="22"/>
                          <w:lang w:eastAsia="en-US"/>
                        </w:rPr>
                        <w:t xml:space="preserve"> n is even. If n is odd, then display the numbers in descending </w:t>
                      </w:r>
                      <w:proofErr w:type="gramStart"/>
                      <w:r w:rsidRPr="00EC5725">
                        <w:rPr>
                          <w:rFonts w:ascii="Calibri" w:eastAsiaTheme="minorHAnsi" w:hAnsi="Calibri" w:cs="Calibri"/>
                          <w:b/>
                          <w:bCs/>
                          <w:sz w:val="22"/>
                          <w:szCs w:val="22"/>
                          <w:lang w:eastAsia="en-US"/>
                        </w:rPr>
                        <w:t>order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6EA8CAF5" w14:textId="527D6FD5" w:rsidR="00FC14C8" w:rsidRDefault="00FC14C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3613325" w14:textId="2C929534" w:rsidR="00FC14C8" w:rsidRDefault="00FC14C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0F663BC" w14:textId="233A1BF1" w:rsidR="00FC14C8" w:rsidRDefault="00FC14C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95BC61A" w14:textId="5A042394" w:rsidR="00FC14C8" w:rsidRDefault="00FC14C8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FBAC0D9" w14:textId="77777777" w:rsidR="008916AD" w:rsidRDefault="008916AD" w:rsidP="008916AD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D3C40"/>
          <w:sz w:val="26"/>
          <w:szCs w:val="26"/>
        </w:rPr>
        <w:t>Following requirements should be taken care in the program.</w:t>
      </w:r>
      <w:r>
        <w:rPr>
          <w:rStyle w:val="eop"/>
          <w:rFonts w:ascii="Arial" w:hAnsi="Arial" w:cs="Arial"/>
          <w:color w:val="3D3C40"/>
          <w:sz w:val="26"/>
          <w:szCs w:val="26"/>
        </w:rPr>
        <w:t> </w:t>
      </w:r>
    </w:p>
    <w:p w14:paraId="7A850CC3" w14:textId="77777777" w:rsidR="008916AD" w:rsidRDefault="008916AD" w:rsidP="008916AD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6"/>
          <w:szCs w:val="26"/>
        </w:rPr>
      </w:pPr>
      <w:r>
        <w:rPr>
          <w:rStyle w:val="normaltextrun"/>
          <w:rFonts w:ascii="Arial" w:hAnsi="Arial" w:cs="Arial"/>
          <w:color w:val="3D3C40"/>
          <w:sz w:val="26"/>
          <w:szCs w:val="26"/>
        </w:rPr>
        <w:t xml:space="preserve">Input should be taken through </w:t>
      </w:r>
      <w:proofErr w:type="gramStart"/>
      <w:r>
        <w:rPr>
          <w:rStyle w:val="normaltextrun"/>
          <w:rFonts w:ascii="Arial" w:hAnsi="Arial" w:cs="Arial"/>
          <w:color w:val="3D3C40"/>
          <w:sz w:val="26"/>
          <w:szCs w:val="26"/>
        </w:rPr>
        <w:t>Console</w:t>
      </w:r>
      <w:proofErr w:type="gramEnd"/>
      <w:r>
        <w:rPr>
          <w:rStyle w:val="eop"/>
          <w:rFonts w:ascii="Arial" w:hAnsi="Arial" w:cs="Arial"/>
          <w:color w:val="3D3C40"/>
          <w:sz w:val="26"/>
          <w:szCs w:val="26"/>
        </w:rPr>
        <w:t> </w:t>
      </w:r>
    </w:p>
    <w:p w14:paraId="5D477D10" w14:textId="77777777" w:rsidR="008916AD" w:rsidRDefault="008916AD" w:rsidP="008916AD">
      <w:pPr>
        <w:pStyle w:val="paragraph"/>
        <w:numPr>
          <w:ilvl w:val="0"/>
          <w:numId w:val="4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6"/>
          <w:szCs w:val="26"/>
        </w:rPr>
      </w:pPr>
      <w:r>
        <w:rPr>
          <w:rStyle w:val="normaltextrun"/>
          <w:rFonts w:ascii="Arial" w:hAnsi="Arial" w:cs="Arial"/>
          <w:color w:val="3D3C40"/>
          <w:sz w:val="26"/>
          <w:szCs w:val="26"/>
        </w:rPr>
        <w:t xml:space="preserve">Program should print the output as described in the Example Section </w:t>
      </w:r>
      <w:proofErr w:type="gramStart"/>
      <w:r>
        <w:rPr>
          <w:rStyle w:val="normaltextrun"/>
          <w:rFonts w:ascii="Arial" w:hAnsi="Arial" w:cs="Arial"/>
          <w:color w:val="3D3C40"/>
          <w:sz w:val="26"/>
          <w:szCs w:val="26"/>
        </w:rPr>
        <w:t>below</w:t>
      </w:r>
      <w:proofErr w:type="gramEnd"/>
      <w:r>
        <w:rPr>
          <w:rStyle w:val="eop"/>
          <w:rFonts w:ascii="Arial" w:hAnsi="Arial" w:cs="Arial"/>
          <w:color w:val="3D3C40"/>
          <w:sz w:val="26"/>
          <w:szCs w:val="26"/>
        </w:rPr>
        <w:t> </w:t>
      </w:r>
    </w:p>
    <w:p w14:paraId="1A95C221" w14:textId="77777777" w:rsidR="008916AD" w:rsidRDefault="008916AD" w:rsidP="008916AD">
      <w:pPr>
        <w:pStyle w:val="paragraph"/>
        <w:numPr>
          <w:ilvl w:val="0"/>
          <w:numId w:val="4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6"/>
          <w:szCs w:val="26"/>
        </w:rPr>
      </w:pPr>
      <w:r>
        <w:rPr>
          <w:rStyle w:val="normaltextrun"/>
          <w:rFonts w:ascii="Arial" w:hAnsi="Arial" w:cs="Arial"/>
          <w:color w:val="3D3C40"/>
          <w:sz w:val="26"/>
          <w:szCs w:val="26"/>
        </w:rPr>
        <w:t>The first input n should represent the total number of values entered followed by the actual values to be sorted.</w:t>
      </w:r>
      <w:r>
        <w:rPr>
          <w:rStyle w:val="eop"/>
          <w:rFonts w:ascii="Arial" w:hAnsi="Arial" w:cs="Arial"/>
          <w:color w:val="3D3C40"/>
          <w:sz w:val="26"/>
          <w:szCs w:val="26"/>
        </w:rPr>
        <w:t> </w:t>
      </w:r>
    </w:p>
    <w:p w14:paraId="7E45345E" w14:textId="77777777" w:rsidR="008916AD" w:rsidRDefault="008916AD" w:rsidP="008916AD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6"/>
          <w:szCs w:val="26"/>
        </w:rPr>
      </w:pPr>
      <w:r>
        <w:rPr>
          <w:rStyle w:val="normaltextrun"/>
          <w:rFonts w:ascii="Arial" w:hAnsi="Arial" w:cs="Arial"/>
          <w:color w:val="3D3C40"/>
          <w:sz w:val="26"/>
          <w:szCs w:val="26"/>
        </w:rPr>
        <w:lastRenderedPageBreak/>
        <w:t xml:space="preserve">n should be within the range of 1 to </w:t>
      </w:r>
      <w:proofErr w:type="gramStart"/>
      <w:r>
        <w:rPr>
          <w:rStyle w:val="normaltextrun"/>
          <w:rFonts w:ascii="Arial" w:hAnsi="Arial" w:cs="Arial"/>
          <w:color w:val="3D3C40"/>
          <w:sz w:val="26"/>
          <w:szCs w:val="26"/>
        </w:rPr>
        <w:t>20 .</w:t>
      </w:r>
      <w:proofErr w:type="gramEnd"/>
      <w:r>
        <w:rPr>
          <w:rStyle w:val="normaltextrun"/>
          <w:rFonts w:ascii="Arial" w:hAnsi="Arial" w:cs="Arial"/>
          <w:color w:val="3D3C40"/>
          <w:sz w:val="26"/>
          <w:szCs w:val="26"/>
        </w:rPr>
        <w:t xml:space="preserve"> If n is entered as less than 1 or more than </w:t>
      </w:r>
      <w:proofErr w:type="gramStart"/>
      <w:r>
        <w:rPr>
          <w:rStyle w:val="normaltextrun"/>
          <w:rFonts w:ascii="Arial" w:hAnsi="Arial" w:cs="Arial"/>
          <w:color w:val="3D3C40"/>
          <w:sz w:val="26"/>
          <w:szCs w:val="26"/>
        </w:rPr>
        <w:t>20 ,</w:t>
      </w:r>
      <w:proofErr w:type="gramEnd"/>
      <w:r>
        <w:rPr>
          <w:rStyle w:val="normaltextrun"/>
          <w:rFonts w:ascii="Arial" w:hAnsi="Arial" w:cs="Arial"/>
          <w:color w:val="3D3C40"/>
          <w:sz w:val="26"/>
          <w:szCs w:val="26"/>
        </w:rPr>
        <w:t xml:space="preserve"> it should show message as INVALID_INPUT.</w:t>
      </w:r>
      <w:r>
        <w:rPr>
          <w:rStyle w:val="eop"/>
          <w:rFonts w:ascii="Arial" w:hAnsi="Arial" w:cs="Arial"/>
          <w:color w:val="3D3C40"/>
          <w:sz w:val="26"/>
          <w:szCs w:val="26"/>
        </w:rPr>
        <w:t> </w:t>
      </w:r>
    </w:p>
    <w:p w14:paraId="3FF6E5D2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D3C40"/>
          <w:sz w:val="36"/>
          <w:szCs w:val="36"/>
        </w:rPr>
        <w:t>Example</w:t>
      </w:r>
      <w:r>
        <w:rPr>
          <w:rStyle w:val="eop"/>
          <w:rFonts w:ascii="Arial" w:hAnsi="Arial" w:cs="Arial"/>
          <w:b/>
          <w:bCs/>
          <w:color w:val="3D3C40"/>
          <w:sz w:val="36"/>
          <w:szCs w:val="36"/>
        </w:rPr>
        <w:t> </w:t>
      </w:r>
    </w:p>
    <w:p w14:paraId="7DDB83E0" w14:textId="77777777" w:rsidR="008916AD" w:rsidRDefault="008916AD" w:rsidP="008916AD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Sample </w:t>
      </w:r>
      <w:r>
        <w:rPr>
          <w:rStyle w:val="normaltextrun"/>
          <w:rFonts w:ascii="Courier New" w:hAnsi="Courier New" w:cs="Courier New"/>
          <w:color w:val="6A8759"/>
          <w:sz w:val="23"/>
          <w:szCs w:val="23"/>
        </w:rPr>
        <w:t>Input 1:</w:t>
      </w:r>
      <w:r>
        <w:rPr>
          <w:rStyle w:val="eop"/>
          <w:rFonts w:ascii="Courier New" w:hAnsi="Courier New" w:cs="Courier New"/>
          <w:color w:val="6A8759"/>
          <w:sz w:val="23"/>
          <w:szCs w:val="23"/>
        </w:rPr>
        <w:t> </w:t>
      </w:r>
    </w:p>
    <w:p w14:paraId="695F195D" w14:textId="77777777" w:rsidR="008916AD" w:rsidRDefault="008916AD" w:rsidP="008916AD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7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005D01B2" w14:textId="77777777" w:rsidR="008916AD" w:rsidRDefault="008916AD" w:rsidP="008916AD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23 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0B16B547" w14:textId="77777777" w:rsidR="008916AD" w:rsidRDefault="008916AD" w:rsidP="008916AD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45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01350D56" w14:textId="77777777" w:rsidR="008916AD" w:rsidRDefault="008916AD" w:rsidP="008916AD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Tahoma" w:hAnsi="Tahoma" w:cs="Tahoma"/>
          <w:color w:val="F8F8F2"/>
          <w:sz w:val="23"/>
          <w:szCs w:val="23"/>
        </w:rPr>
        <w:t>﻿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67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6B4D41FF" w14:textId="77777777" w:rsidR="008916AD" w:rsidRDefault="008916AD" w:rsidP="008916AD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Tahoma" w:hAnsi="Tahoma" w:cs="Tahoma"/>
          <w:color w:val="F8F8F2"/>
          <w:sz w:val="23"/>
          <w:szCs w:val="23"/>
        </w:rPr>
        <w:t>﻿﻿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97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0DE9B334" w14:textId="77777777" w:rsidR="008916AD" w:rsidRDefault="008916AD" w:rsidP="008916AD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65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598C88A9" w14:textId="77777777" w:rsidR="008916AD" w:rsidRDefault="008916AD" w:rsidP="008916AD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34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7F63B320" w14:textId="77777777" w:rsidR="008916AD" w:rsidRDefault="008916AD" w:rsidP="008916AD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74 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2EDBDCDE" w14:textId="77777777" w:rsidR="008916AD" w:rsidRDefault="008916AD" w:rsidP="008916AD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Expected </w:t>
      </w:r>
      <w:r>
        <w:rPr>
          <w:rStyle w:val="normaltextrun"/>
          <w:rFonts w:ascii="Courier New" w:hAnsi="Courier New" w:cs="Courier New"/>
          <w:color w:val="6A8759"/>
          <w:sz w:val="23"/>
          <w:szCs w:val="23"/>
        </w:rPr>
        <w:t>Output:</w:t>
      </w:r>
      <w:r>
        <w:rPr>
          <w:rStyle w:val="eop"/>
          <w:rFonts w:ascii="Courier New" w:hAnsi="Courier New" w:cs="Courier New"/>
          <w:color w:val="6A8759"/>
          <w:sz w:val="23"/>
          <w:szCs w:val="23"/>
        </w:rPr>
        <w:t> </w:t>
      </w:r>
    </w:p>
    <w:p w14:paraId="43B50F6F" w14:textId="77777777" w:rsidR="008916AD" w:rsidRDefault="008916AD" w:rsidP="008916AD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97 </w:t>
      </w:r>
      <w:r>
        <w:rPr>
          <w:rStyle w:val="normaltextrun"/>
          <w:rFonts w:ascii="Courier New" w:hAnsi="Courier New" w:cs="Courier New"/>
          <w:color w:val="6A8759"/>
          <w:sz w:val="23"/>
          <w:szCs w:val="23"/>
        </w:rPr>
        <w:t>74 67 65 45 34 23 </w:t>
      </w:r>
      <w:r>
        <w:rPr>
          <w:rStyle w:val="eop"/>
          <w:rFonts w:ascii="Courier New" w:hAnsi="Courier New" w:cs="Courier New"/>
          <w:color w:val="6A8759"/>
          <w:sz w:val="23"/>
          <w:szCs w:val="23"/>
        </w:rPr>
        <w:t> </w:t>
      </w:r>
    </w:p>
    <w:p w14:paraId="141DE68D" w14:textId="77777777" w:rsidR="008916AD" w:rsidRDefault="008916AD" w:rsidP="008916AD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5A225ECD" w14:textId="77777777" w:rsidR="008916AD" w:rsidRDefault="008916AD" w:rsidP="008916AD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Sample </w:t>
      </w:r>
      <w:r>
        <w:rPr>
          <w:rStyle w:val="normaltextrun"/>
          <w:rFonts w:ascii="Courier New" w:hAnsi="Courier New" w:cs="Courier New"/>
          <w:color w:val="6A8759"/>
          <w:sz w:val="23"/>
          <w:szCs w:val="23"/>
        </w:rPr>
        <w:t>Input 2:</w:t>
      </w:r>
      <w:r>
        <w:rPr>
          <w:rStyle w:val="eop"/>
          <w:rFonts w:ascii="Courier New" w:hAnsi="Courier New" w:cs="Courier New"/>
          <w:color w:val="6A8759"/>
          <w:sz w:val="23"/>
          <w:szCs w:val="23"/>
        </w:rPr>
        <w:t> </w:t>
      </w:r>
    </w:p>
    <w:p w14:paraId="739BC56C" w14:textId="77777777" w:rsidR="008916AD" w:rsidRDefault="008916AD" w:rsidP="008916AD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6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39F1B01A" w14:textId="77777777" w:rsidR="008916AD" w:rsidRDefault="008916AD" w:rsidP="008916AD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77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07FDB6A2" w14:textId="77777777" w:rsidR="008916AD" w:rsidRDefault="008916AD" w:rsidP="008916AD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44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2B540885" w14:textId="77777777" w:rsidR="008916AD" w:rsidRDefault="008916AD" w:rsidP="008916AD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Tahoma" w:hAnsi="Tahoma" w:cs="Tahoma"/>
          <w:color w:val="F8F8F2"/>
          <w:sz w:val="23"/>
          <w:szCs w:val="23"/>
        </w:rPr>
        <w:t>﻿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22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51D79B79" w14:textId="77777777" w:rsidR="008916AD" w:rsidRDefault="008916AD" w:rsidP="008916AD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65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577463E5" w14:textId="77777777" w:rsidR="008916AD" w:rsidRDefault="008916AD" w:rsidP="008916AD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Tahoma" w:hAnsi="Tahoma" w:cs="Tahoma"/>
          <w:color w:val="F8F8F2"/>
          <w:sz w:val="23"/>
          <w:szCs w:val="23"/>
        </w:rPr>
        <w:t>﻿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28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27293A75" w14:textId="77777777" w:rsidR="008916AD" w:rsidRDefault="008916AD" w:rsidP="008916AD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Tahoma" w:hAnsi="Tahoma" w:cs="Tahoma"/>
          <w:color w:val="F8F8F2"/>
          <w:sz w:val="23"/>
          <w:szCs w:val="23"/>
        </w:rPr>
        <w:t>﻿</w:t>
      </w: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43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73B4746A" w14:textId="77777777" w:rsidR="008916AD" w:rsidRDefault="008916AD" w:rsidP="008916AD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Expected </w:t>
      </w:r>
      <w:r>
        <w:rPr>
          <w:rStyle w:val="normaltextrun"/>
          <w:rFonts w:ascii="Courier New" w:hAnsi="Courier New" w:cs="Courier New"/>
          <w:color w:val="6A8759"/>
          <w:sz w:val="23"/>
          <w:szCs w:val="23"/>
        </w:rPr>
        <w:t>Output2:</w:t>
      </w:r>
      <w:r>
        <w:rPr>
          <w:rStyle w:val="eop"/>
          <w:rFonts w:ascii="Courier New" w:hAnsi="Courier New" w:cs="Courier New"/>
          <w:color w:val="6A8759"/>
          <w:sz w:val="23"/>
          <w:szCs w:val="23"/>
        </w:rPr>
        <w:t> </w:t>
      </w:r>
    </w:p>
    <w:p w14:paraId="6CE30582" w14:textId="77777777" w:rsidR="008916AD" w:rsidRDefault="008916AD" w:rsidP="008916AD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22 </w:t>
      </w:r>
      <w:r>
        <w:rPr>
          <w:rStyle w:val="normaltextrun"/>
          <w:rFonts w:ascii="Courier New" w:hAnsi="Courier New" w:cs="Courier New"/>
          <w:color w:val="6A8759"/>
          <w:sz w:val="23"/>
          <w:szCs w:val="23"/>
        </w:rPr>
        <w:t>28 43 44 65 77</w:t>
      </w:r>
      <w:r>
        <w:rPr>
          <w:rStyle w:val="eop"/>
          <w:rFonts w:ascii="Courier New" w:hAnsi="Courier New" w:cs="Courier New"/>
          <w:color w:val="6A8759"/>
          <w:sz w:val="23"/>
          <w:szCs w:val="23"/>
        </w:rPr>
        <w:t> </w:t>
      </w:r>
    </w:p>
    <w:p w14:paraId="5C5747EF" w14:textId="77777777" w:rsidR="008916AD" w:rsidRDefault="008916AD" w:rsidP="008916AD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Tahoma" w:hAnsi="Tahoma" w:cs="Tahoma"/>
          <w:color w:val="F8F8F2"/>
          <w:sz w:val="23"/>
          <w:szCs w:val="23"/>
        </w:rPr>
        <w:t>﻿</w:t>
      </w:r>
      <w:r>
        <w:rPr>
          <w:rStyle w:val="eop"/>
          <w:rFonts w:ascii="Tahoma" w:hAnsi="Tahoma" w:cs="Tahoma"/>
          <w:color w:val="F8F8F2"/>
          <w:sz w:val="23"/>
          <w:szCs w:val="23"/>
        </w:rPr>
        <w:t> </w:t>
      </w:r>
    </w:p>
    <w:p w14:paraId="1B6F7178" w14:textId="77777777" w:rsidR="008916AD" w:rsidRDefault="008916AD" w:rsidP="008916AD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Sample </w:t>
      </w:r>
      <w:r>
        <w:rPr>
          <w:rStyle w:val="normaltextrun"/>
          <w:rFonts w:ascii="Courier New" w:hAnsi="Courier New" w:cs="Courier New"/>
          <w:color w:val="6A8759"/>
          <w:sz w:val="23"/>
          <w:szCs w:val="23"/>
        </w:rPr>
        <w:t>Input 3:</w:t>
      </w:r>
      <w:r>
        <w:rPr>
          <w:rStyle w:val="eop"/>
          <w:rFonts w:ascii="Courier New" w:hAnsi="Courier New" w:cs="Courier New"/>
          <w:color w:val="6A8759"/>
          <w:sz w:val="23"/>
          <w:szCs w:val="23"/>
        </w:rPr>
        <w:t> </w:t>
      </w:r>
    </w:p>
    <w:p w14:paraId="1D60D3AD" w14:textId="77777777" w:rsidR="008916AD" w:rsidRDefault="008916AD" w:rsidP="008916AD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0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26A5477A" w14:textId="77777777" w:rsidR="008916AD" w:rsidRDefault="008916AD" w:rsidP="008916AD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Expected </w:t>
      </w:r>
      <w:r>
        <w:rPr>
          <w:rStyle w:val="normaltextrun"/>
          <w:rFonts w:ascii="Courier New" w:hAnsi="Courier New" w:cs="Courier New"/>
          <w:color w:val="6A8759"/>
          <w:sz w:val="23"/>
          <w:szCs w:val="23"/>
        </w:rPr>
        <w:t>Output 3:</w:t>
      </w:r>
      <w:r>
        <w:rPr>
          <w:rStyle w:val="eop"/>
          <w:rFonts w:ascii="Courier New" w:hAnsi="Courier New" w:cs="Courier New"/>
          <w:color w:val="6A8759"/>
          <w:sz w:val="23"/>
          <w:szCs w:val="23"/>
        </w:rPr>
        <w:t> </w:t>
      </w:r>
    </w:p>
    <w:p w14:paraId="2DB3CC91" w14:textId="77777777" w:rsidR="008916AD" w:rsidRDefault="008916AD" w:rsidP="008916AD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INVALID_INPUT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65BBA7D2" w14:textId="77777777" w:rsidR="008916AD" w:rsidRDefault="008916AD" w:rsidP="008916AD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6B2218A0" w14:textId="77777777" w:rsidR="008916AD" w:rsidRDefault="008916AD" w:rsidP="008916AD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Sample </w:t>
      </w:r>
      <w:r>
        <w:rPr>
          <w:rStyle w:val="normaltextrun"/>
          <w:rFonts w:ascii="Courier New" w:hAnsi="Courier New" w:cs="Courier New"/>
          <w:color w:val="6A8759"/>
          <w:sz w:val="23"/>
          <w:szCs w:val="23"/>
        </w:rPr>
        <w:t>Input 4:</w:t>
      </w:r>
      <w:r>
        <w:rPr>
          <w:rStyle w:val="eop"/>
          <w:rFonts w:ascii="Courier New" w:hAnsi="Courier New" w:cs="Courier New"/>
          <w:color w:val="6A8759"/>
          <w:sz w:val="23"/>
          <w:szCs w:val="23"/>
        </w:rPr>
        <w:t> </w:t>
      </w:r>
    </w:p>
    <w:p w14:paraId="16179D33" w14:textId="77777777" w:rsidR="008916AD" w:rsidRDefault="008916AD" w:rsidP="008916AD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30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22F676BC" w14:textId="77777777" w:rsidR="008916AD" w:rsidRDefault="008916AD" w:rsidP="008916AD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 xml:space="preserve">Expected </w:t>
      </w:r>
      <w:r>
        <w:rPr>
          <w:rStyle w:val="normaltextrun"/>
          <w:rFonts w:ascii="Courier New" w:hAnsi="Courier New" w:cs="Courier New"/>
          <w:color w:val="6A8759"/>
          <w:sz w:val="23"/>
          <w:szCs w:val="23"/>
        </w:rPr>
        <w:t>Output 4:</w:t>
      </w:r>
      <w:r>
        <w:rPr>
          <w:rStyle w:val="eop"/>
          <w:rFonts w:ascii="Courier New" w:hAnsi="Courier New" w:cs="Courier New"/>
          <w:color w:val="6A8759"/>
          <w:sz w:val="23"/>
          <w:szCs w:val="23"/>
        </w:rPr>
        <w:t> </w:t>
      </w:r>
    </w:p>
    <w:p w14:paraId="6435CF87" w14:textId="77777777" w:rsidR="008916AD" w:rsidRDefault="008916AD" w:rsidP="008916AD">
      <w:pPr>
        <w:pStyle w:val="paragraph"/>
        <w:shd w:val="clear" w:color="auto" w:fill="2324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8F8F2"/>
          <w:sz w:val="23"/>
          <w:szCs w:val="23"/>
        </w:rPr>
        <w:t>INVALID_INPUT</w:t>
      </w:r>
      <w:r>
        <w:rPr>
          <w:rStyle w:val="eop"/>
          <w:rFonts w:ascii="Courier New" w:hAnsi="Courier New" w:cs="Courier New"/>
          <w:color w:val="F8F8F2"/>
          <w:sz w:val="23"/>
          <w:szCs w:val="23"/>
        </w:rPr>
        <w:t> </w:t>
      </w:r>
    </w:p>
    <w:p w14:paraId="7F6767F3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D3C40"/>
          <w:sz w:val="36"/>
          <w:szCs w:val="36"/>
        </w:rPr>
        <w:t>Instructions</w:t>
      </w:r>
      <w:r>
        <w:rPr>
          <w:rStyle w:val="eop"/>
          <w:rFonts w:ascii="Arial" w:hAnsi="Arial" w:cs="Arial"/>
          <w:b/>
          <w:bCs/>
          <w:color w:val="3D3C40"/>
          <w:sz w:val="36"/>
          <w:szCs w:val="36"/>
        </w:rPr>
        <w:t> </w:t>
      </w:r>
    </w:p>
    <w:p w14:paraId="3D0BC36C" w14:textId="77777777" w:rsidR="008916AD" w:rsidRDefault="008916AD" w:rsidP="008916AD">
      <w:pPr>
        <w:pStyle w:val="paragraph"/>
        <w:numPr>
          <w:ilvl w:val="0"/>
          <w:numId w:val="4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6"/>
          <w:szCs w:val="26"/>
        </w:rPr>
      </w:pPr>
      <w:r>
        <w:rPr>
          <w:rStyle w:val="normaltextrun"/>
          <w:rFonts w:ascii="Arial" w:hAnsi="Arial" w:cs="Arial"/>
          <w:color w:val="3D3C40"/>
          <w:sz w:val="26"/>
          <w:szCs w:val="26"/>
        </w:rPr>
        <w:t xml:space="preserve">Do not change the provided class/method names unless </w:t>
      </w:r>
      <w:proofErr w:type="gramStart"/>
      <w:r>
        <w:rPr>
          <w:rStyle w:val="normaltextrun"/>
          <w:rFonts w:ascii="Arial" w:hAnsi="Arial" w:cs="Arial"/>
          <w:color w:val="3D3C40"/>
          <w:sz w:val="26"/>
          <w:szCs w:val="26"/>
        </w:rPr>
        <w:t>instructed</w:t>
      </w:r>
      <w:proofErr w:type="gramEnd"/>
      <w:r>
        <w:rPr>
          <w:rStyle w:val="eop"/>
          <w:rFonts w:ascii="Arial" w:hAnsi="Arial" w:cs="Arial"/>
          <w:color w:val="3D3C40"/>
          <w:sz w:val="26"/>
          <w:szCs w:val="26"/>
        </w:rPr>
        <w:t> </w:t>
      </w:r>
    </w:p>
    <w:p w14:paraId="0754E0AD" w14:textId="77777777" w:rsidR="008916AD" w:rsidRDefault="008916AD" w:rsidP="008916AD">
      <w:pPr>
        <w:pStyle w:val="paragraph"/>
        <w:numPr>
          <w:ilvl w:val="0"/>
          <w:numId w:val="4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6"/>
          <w:szCs w:val="26"/>
        </w:rPr>
      </w:pPr>
      <w:r>
        <w:rPr>
          <w:rStyle w:val="normaltextrun"/>
          <w:rFonts w:ascii="Arial" w:hAnsi="Arial" w:cs="Arial"/>
          <w:color w:val="3D3C40"/>
          <w:sz w:val="26"/>
          <w:szCs w:val="26"/>
        </w:rPr>
        <w:t>Ensure your code compiles without any errors/warning/</w:t>
      </w:r>
      <w:proofErr w:type="gramStart"/>
      <w:r>
        <w:rPr>
          <w:rStyle w:val="normaltextrun"/>
          <w:rFonts w:ascii="Arial" w:hAnsi="Arial" w:cs="Arial"/>
          <w:color w:val="3D3C40"/>
          <w:sz w:val="26"/>
          <w:szCs w:val="26"/>
        </w:rPr>
        <w:t>deprecations</w:t>
      </w:r>
      <w:proofErr w:type="gramEnd"/>
      <w:r>
        <w:rPr>
          <w:rStyle w:val="eop"/>
          <w:rFonts w:ascii="Arial" w:hAnsi="Arial" w:cs="Arial"/>
          <w:color w:val="3D3C40"/>
          <w:sz w:val="26"/>
          <w:szCs w:val="26"/>
        </w:rPr>
        <w:t> </w:t>
      </w:r>
    </w:p>
    <w:p w14:paraId="5E3C098A" w14:textId="77777777" w:rsidR="008916AD" w:rsidRDefault="008916AD" w:rsidP="008916AD">
      <w:pPr>
        <w:pStyle w:val="paragraph"/>
        <w:numPr>
          <w:ilvl w:val="0"/>
          <w:numId w:val="4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6"/>
          <w:szCs w:val="26"/>
        </w:rPr>
      </w:pPr>
      <w:r>
        <w:rPr>
          <w:rStyle w:val="normaltextrun"/>
          <w:rFonts w:ascii="Arial" w:hAnsi="Arial" w:cs="Arial"/>
          <w:color w:val="3D3C40"/>
          <w:sz w:val="26"/>
          <w:szCs w:val="26"/>
        </w:rPr>
        <w:t xml:space="preserve">Follow best practices while </w:t>
      </w:r>
      <w:proofErr w:type="gramStart"/>
      <w:r>
        <w:rPr>
          <w:rStyle w:val="normaltextrun"/>
          <w:rFonts w:ascii="Arial" w:hAnsi="Arial" w:cs="Arial"/>
          <w:color w:val="3D3C40"/>
          <w:sz w:val="26"/>
          <w:szCs w:val="26"/>
        </w:rPr>
        <w:t>coding</w:t>
      </w:r>
      <w:proofErr w:type="gramEnd"/>
      <w:r>
        <w:rPr>
          <w:rStyle w:val="eop"/>
          <w:rFonts w:ascii="Arial" w:hAnsi="Arial" w:cs="Arial"/>
          <w:color w:val="3D3C40"/>
          <w:sz w:val="26"/>
          <w:szCs w:val="26"/>
        </w:rPr>
        <w:t> </w:t>
      </w:r>
    </w:p>
    <w:p w14:paraId="4046D1EB" w14:textId="77777777" w:rsidR="008916AD" w:rsidRDefault="008916AD" w:rsidP="008916AD">
      <w:pPr>
        <w:pStyle w:val="paragraph"/>
        <w:numPr>
          <w:ilvl w:val="0"/>
          <w:numId w:val="4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6"/>
          <w:szCs w:val="26"/>
        </w:rPr>
      </w:pPr>
      <w:r>
        <w:rPr>
          <w:rStyle w:val="normaltextrun"/>
          <w:rFonts w:ascii="Arial" w:hAnsi="Arial" w:cs="Arial"/>
          <w:color w:val="3D3C40"/>
          <w:sz w:val="26"/>
          <w:szCs w:val="26"/>
        </w:rPr>
        <w:t xml:space="preserve">Avoid too many &amp; unnecessary usage of white spaces (newline, spaces, tabs, ...), except to make the code </w:t>
      </w:r>
      <w:proofErr w:type="gramStart"/>
      <w:r>
        <w:rPr>
          <w:rStyle w:val="normaltextrun"/>
          <w:rFonts w:ascii="Arial" w:hAnsi="Arial" w:cs="Arial"/>
          <w:color w:val="3D3C40"/>
          <w:sz w:val="26"/>
          <w:szCs w:val="26"/>
        </w:rPr>
        <w:t>readable</w:t>
      </w:r>
      <w:proofErr w:type="gramEnd"/>
      <w:r>
        <w:rPr>
          <w:rStyle w:val="eop"/>
          <w:rFonts w:ascii="Arial" w:hAnsi="Arial" w:cs="Arial"/>
          <w:color w:val="3D3C40"/>
          <w:sz w:val="26"/>
          <w:szCs w:val="26"/>
        </w:rPr>
        <w:t> </w:t>
      </w:r>
    </w:p>
    <w:p w14:paraId="77EFF597" w14:textId="77777777" w:rsidR="008916AD" w:rsidRDefault="008916AD" w:rsidP="008916AD">
      <w:pPr>
        <w:pStyle w:val="paragraph"/>
        <w:numPr>
          <w:ilvl w:val="0"/>
          <w:numId w:val="4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6"/>
          <w:szCs w:val="26"/>
        </w:rPr>
      </w:pPr>
      <w:r>
        <w:rPr>
          <w:rStyle w:val="normaltextrun"/>
          <w:rFonts w:ascii="Arial" w:hAnsi="Arial" w:cs="Arial"/>
          <w:color w:val="3D3C40"/>
          <w:sz w:val="26"/>
          <w:szCs w:val="26"/>
        </w:rPr>
        <w:t xml:space="preserve">Use appropriate comments at appropriate places in your exercise, to explain the logic, rational, solutions, so that evaluator can know </w:t>
      </w:r>
      <w:proofErr w:type="gramStart"/>
      <w:r>
        <w:rPr>
          <w:rStyle w:val="normaltextrun"/>
          <w:rFonts w:ascii="Arial" w:hAnsi="Arial" w:cs="Arial"/>
          <w:color w:val="3D3C40"/>
          <w:sz w:val="26"/>
          <w:szCs w:val="26"/>
        </w:rPr>
        <w:t>them</w:t>
      </w:r>
      <w:proofErr w:type="gramEnd"/>
      <w:r>
        <w:rPr>
          <w:rStyle w:val="eop"/>
          <w:rFonts w:ascii="Arial" w:hAnsi="Arial" w:cs="Arial"/>
          <w:color w:val="3D3C40"/>
          <w:sz w:val="26"/>
          <w:szCs w:val="26"/>
        </w:rPr>
        <w:t> </w:t>
      </w:r>
    </w:p>
    <w:p w14:paraId="4BAD9E29" w14:textId="77777777" w:rsidR="008916AD" w:rsidRDefault="008916AD" w:rsidP="008916AD">
      <w:pPr>
        <w:pStyle w:val="paragraph"/>
        <w:numPr>
          <w:ilvl w:val="0"/>
          <w:numId w:val="4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6"/>
          <w:szCs w:val="26"/>
        </w:rPr>
      </w:pPr>
      <w:r>
        <w:rPr>
          <w:rStyle w:val="normaltextrun"/>
          <w:rFonts w:ascii="Arial" w:hAnsi="Arial" w:cs="Arial"/>
          <w:color w:val="3D3C40"/>
          <w:sz w:val="26"/>
          <w:szCs w:val="26"/>
        </w:rPr>
        <w:t xml:space="preserve">Try to retain the original code given in the exercise, to avoid any issues in compiling &amp; running your </w:t>
      </w:r>
      <w:proofErr w:type="gramStart"/>
      <w:r>
        <w:rPr>
          <w:rStyle w:val="normaltextrun"/>
          <w:rFonts w:ascii="Arial" w:hAnsi="Arial" w:cs="Arial"/>
          <w:color w:val="3D3C40"/>
          <w:sz w:val="26"/>
          <w:szCs w:val="26"/>
        </w:rPr>
        <w:t>programs</w:t>
      </w:r>
      <w:proofErr w:type="gramEnd"/>
      <w:r>
        <w:rPr>
          <w:rStyle w:val="eop"/>
          <w:rFonts w:ascii="Arial" w:hAnsi="Arial" w:cs="Arial"/>
          <w:color w:val="3D3C40"/>
          <w:sz w:val="26"/>
          <w:szCs w:val="26"/>
        </w:rPr>
        <w:t> </w:t>
      </w:r>
    </w:p>
    <w:p w14:paraId="5E9971EB" w14:textId="77777777" w:rsidR="008916AD" w:rsidRDefault="008916AD" w:rsidP="008916AD">
      <w:pPr>
        <w:pStyle w:val="paragraph"/>
        <w:numPr>
          <w:ilvl w:val="0"/>
          <w:numId w:val="4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6"/>
          <w:szCs w:val="26"/>
        </w:rPr>
      </w:pPr>
      <w:r>
        <w:rPr>
          <w:rStyle w:val="normaltextrun"/>
          <w:rFonts w:ascii="Arial" w:hAnsi="Arial" w:cs="Arial"/>
          <w:color w:val="3D3C40"/>
          <w:sz w:val="26"/>
          <w:szCs w:val="26"/>
        </w:rPr>
        <w:t>Always test the program thoroughly, before saving/submitting exercises/project</w:t>
      </w:r>
      <w:r>
        <w:rPr>
          <w:rStyle w:val="eop"/>
          <w:rFonts w:ascii="Arial" w:hAnsi="Arial" w:cs="Arial"/>
          <w:color w:val="3D3C40"/>
          <w:sz w:val="26"/>
          <w:szCs w:val="26"/>
        </w:rPr>
        <w:t> </w:t>
      </w:r>
    </w:p>
    <w:p w14:paraId="3FB43B35" w14:textId="77777777" w:rsidR="008916AD" w:rsidRDefault="008916AD" w:rsidP="008916AD">
      <w:pPr>
        <w:pStyle w:val="paragraph"/>
        <w:numPr>
          <w:ilvl w:val="0"/>
          <w:numId w:val="4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6"/>
          <w:szCs w:val="26"/>
        </w:rPr>
      </w:pPr>
      <w:r>
        <w:rPr>
          <w:rStyle w:val="normaltextrun"/>
          <w:rFonts w:ascii="Arial" w:hAnsi="Arial" w:cs="Arial"/>
          <w:color w:val="3D3C40"/>
          <w:sz w:val="26"/>
          <w:szCs w:val="26"/>
        </w:rPr>
        <w:t xml:space="preserve">For any issues with your exercise, contact your </w:t>
      </w:r>
      <w:proofErr w:type="gramStart"/>
      <w:r>
        <w:rPr>
          <w:rStyle w:val="normaltextrun"/>
          <w:rFonts w:ascii="Arial" w:hAnsi="Arial" w:cs="Arial"/>
          <w:color w:val="3D3C40"/>
          <w:sz w:val="26"/>
          <w:szCs w:val="26"/>
        </w:rPr>
        <w:t>coach</w:t>
      </w:r>
      <w:proofErr w:type="gramEnd"/>
      <w:r>
        <w:rPr>
          <w:rStyle w:val="eop"/>
          <w:rFonts w:ascii="Arial" w:hAnsi="Arial" w:cs="Arial"/>
          <w:color w:val="3D3C40"/>
          <w:sz w:val="26"/>
          <w:szCs w:val="26"/>
        </w:rPr>
        <w:t> </w:t>
      </w:r>
    </w:p>
    <w:p w14:paraId="00503D3E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D3C40"/>
          <w:sz w:val="36"/>
          <w:szCs w:val="36"/>
        </w:rPr>
        <w:t>Warnings</w:t>
      </w:r>
      <w:r>
        <w:rPr>
          <w:rStyle w:val="eop"/>
          <w:rFonts w:ascii="Arial" w:hAnsi="Arial" w:cs="Arial"/>
          <w:b/>
          <w:bCs/>
          <w:color w:val="3D3C40"/>
          <w:sz w:val="36"/>
          <w:szCs w:val="36"/>
        </w:rPr>
        <w:t> </w:t>
      </w:r>
    </w:p>
    <w:p w14:paraId="214A36F6" w14:textId="77777777" w:rsidR="008916AD" w:rsidRDefault="008916AD" w:rsidP="008916AD">
      <w:pPr>
        <w:pStyle w:val="paragraph"/>
        <w:numPr>
          <w:ilvl w:val="0"/>
          <w:numId w:val="4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6"/>
          <w:szCs w:val="26"/>
        </w:rPr>
      </w:pPr>
      <w:r>
        <w:rPr>
          <w:rStyle w:val="normaltextrun"/>
          <w:rFonts w:ascii="Arial" w:hAnsi="Arial" w:cs="Arial"/>
          <w:color w:val="3D3C40"/>
          <w:sz w:val="26"/>
          <w:szCs w:val="26"/>
        </w:rPr>
        <w:t>Take care of whitespace/trailing whitespace</w:t>
      </w:r>
      <w:r>
        <w:rPr>
          <w:rStyle w:val="eop"/>
          <w:rFonts w:ascii="Arial" w:hAnsi="Arial" w:cs="Arial"/>
          <w:color w:val="3D3C40"/>
          <w:sz w:val="26"/>
          <w:szCs w:val="26"/>
        </w:rPr>
        <w:t> </w:t>
      </w:r>
    </w:p>
    <w:p w14:paraId="372B4121" w14:textId="77777777" w:rsidR="008916AD" w:rsidRDefault="008916AD" w:rsidP="008916AD">
      <w:pPr>
        <w:pStyle w:val="paragraph"/>
        <w:numPr>
          <w:ilvl w:val="0"/>
          <w:numId w:val="4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6"/>
          <w:szCs w:val="26"/>
        </w:rPr>
      </w:pPr>
      <w:r>
        <w:rPr>
          <w:rStyle w:val="normaltextrun"/>
          <w:rFonts w:ascii="Arial" w:hAnsi="Arial" w:cs="Arial"/>
          <w:color w:val="3D3C40"/>
          <w:sz w:val="26"/>
          <w:szCs w:val="26"/>
        </w:rPr>
        <w:t xml:space="preserve">Trim the output and avoid special </w:t>
      </w:r>
      <w:proofErr w:type="gramStart"/>
      <w:r>
        <w:rPr>
          <w:rStyle w:val="normaltextrun"/>
          <w:rFonts w:ascii="Arial" w:hAnsi="Arial" w:cs="Arial"/>
          <w:color w:val="3D3C40"/>
          <w:sz w:val="26"/>
          <w:szCs w:val="26"/>
        </w:rPr>
        <w:t>characters</w:t>
      </w:r>
      <w:proofErr w:type="gramEnd"/>
      <w:r>
        <w:rPr>
          <w:rStyle w:val="eop"/>
          <w:rFonts w:ascii="Arial" w:hAnsi="Arial" w:cs="Arial"/>
          <w:color w:val="3D3C40"/>
          <w:sz w:val="26"/>
          <w:szCs w:val="26"/>
        </w:rPr>
        <w:t> </w:t>
      </w:r>
    </w:p>
    <w:p w14:paraId="116E54F9" w14:textId="77777777" w:rsidR="008916AD" w:rsidRDefault="008916AD" w:rsidP="008916AD">
      <w:pPr>
        <w:pStyle w:val="paragraph"/>
        <w:numPr>
          <w:ilvl w:val="0"/>
          <w:numId w:val="4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6"/>
          <w:szCs w:val="26"/>
        </w:rPr>
      </w:pPr>
      <w:r>
        <w:rPr>
          <w:rStyle w:val="normaltextrun"/>
          <w:rFonts w:ascii="Arial" w:hAnsi="Arial" w:cs="Arial"/>
          <w:color w:val="3D3C40"/>
          <w:sz w:val="26"/>
          <w:szCs w:val="26"/>
        </w:rPr>
        <w:t xml:space="preserve">Avoid printing unnecessary values other than expected/asked </w:t>
      </w:r>
      <w:proofErr w:type="gramStart"/>
      <w:r>
        <w:rPr>
          <w:rStyle w:val="normaltextrun"/>
          <w:rFonts w:ascii="Arial" w:hAnsi="Arial" w:cs="Arial"/>
          <w:color w:val="3D3C40"/>
          <w:sz w:val="26"/>
          <w:szCs w:val="26"/>
        </w:rPr>
        <w:t>output</w:t>
      </w:r>
      <w:proofErr w:type="gramEnd"/>
      <w:r>
        <w:rPr>
          <w:rStyle w:val="eop"/>
          <w:rFonts w:ascii="Arial" w:hAnsi="Arial" w:cs="Arial"/>
          <w:color w:val="3D3C40"/>
          <w:sz w:val="26"/>
          <w:szCs w:val="26"/>
        </w:rPr>
        <w:t> </w:t>
      </w:r>
    </w:p>
    <w:p w14:paraId="50BEA0F5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31C24D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lastRenderedPageBreak/>
        <w:t>Solution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F7E202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using </w:t>
      </w:r>
      <w:proofErr w:type="gramStart"/>
      <w:r>
        <w:rPr>
          <w:rStyle w:val="normaltextrun"/>
          <w:sz w:val="22"/>
          <w:szCs w:val="22"/>
        </w:rPr>
        <w:t>System;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A63EFE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CB6F10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namespace </w:t>
      </w:r>
      <w:proofErr w:type="spellStart"/>
      <w:r>
        <w:rPr>
          <w:rStyle w:val="normaltextrun"/>
          <w:sz w:val="22"/>
          <w:szCs w:val="22"/>
        </w:rPr>
        <w:t>LearnCsharp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709C05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1E322E" w14:textId="77777777" w:rsidR="008916AD" w:rsidRDefault="008916AD" w:rsidP="008916AD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class </w:t>
      </w:r>
      <w:proofErr w:type="spellStart"/>
      <w:proofErr w:type="gramStart"/>
      <w:r>
        <w:rPr>
          <w:rStyle w:val="normaltextrun"/>
          <w:sz w:val="22"/>
          <w:szCs w:val="22"/>
        </w:rPr>
        <w:t>Sortnumbers</w:t>
      </w:r>
      <w:proofErr w:type="spellEnd"/>
      <w:r>
        <w:rPr>
          <w:rStyle w:val="normaltextrun"/>
          <w:sz w:val="22"/>
          <w:szCs w:val="22"/>
        </w:rPr>
        <w:t>{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77B153" w14:textId="77777777" w:rsidR="008916AD" w:rsidRDefault="008916AD" w:rsidP="008916AD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 public static void Main(</w:t>
      </w:r>
      <w:proofErr w:type="gramStart"/>
      <w:r>
        <w:rPr>
          <w:rStyle w:val="normaltextrun"/>
          <w:sz w:val="22"/>
          <w:szCs w:val="22"/>
        </w:rPr>
        <w:t>string[</w:t>
      </w:r>
      <w:proofErr w:type="gramEnd"/>
      <w:r>
        <w:rPr>
          <w:rStyle w:val="normaltextrun"/>
          <w:sz w:val="22"/>
          <w:szCs w:val="22"/>
        </w:rPr>
        <w:t xml:space="preserve">] </w:t>
      </w:r>
      <w:proofErr w:type="spellStart"/>
      <w:r>
        <w:rPr>
          <w:rStyle w:val="normaltextrun"/>
          <w:sz w:val="22"/>
          <w:szCs w:val="22"/>
        </w:rPr>
        <w:t>args</w:t>
      </w:r>
      <w:proofErr w:type="spellEnd"/>
      <w:r>
        <w:rPr>
          <w:rStyle w:val="normaltextrun"/>
          <w:sz w:val="22"/>
          <w:szCs w:val="22"/>
        </w:rPr>
        <w:t>)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DABA34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26633E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 int n = Convert.ToInt32(</w:t>
      </w:r>
      <w:proofErr w:type="spellStart"/>
      <w:r>
        <w:rPr>
          <w:rStyle w:val="normaltextrun"/>
          <w:sz w:val="22"/>
          <w:szCs w:val="22"/>
        </w:rPr>
        <w:t>Console.ReadLine</w:t>
      </w:r>
      <w:proofErr w:type="spellEnd"/>
      <w:r>
        <w:rPr>
          <w:rStyle w:val="normaltextrun"/>
          <w:sz w:val="22"/>
          <w:szCs w:val="22"/>
        </w:rPr>
        <w:t>()</w:t>
      </w:r>
      <w:proofErr w:type="gramStart"/>
      <w:r>
        <w:rPr>
          <w:rStyle w:val="normaltextrun"/>
          <w:sz w:val="22"/>
          <w:szCs w:val="22"/>
        </w:rPr>
        <w:t>);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B9E8DD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2727A0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 if (n &lt; 1 || n &gt; 20)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27E796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EC43C1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F009EB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     </w:t>
      </w:r>
      <w:proofErr w:type="spellStart"/>
      <w:r>
        <w:rPr>
          <w:rStyle w:val="normaltextrun"/>
          <w:sz w:val="22"/>
          <w:szCs w:val="22"/>
        </w:rPr>
        <w:t>Console.WriteLine</w:t>
      </w:r>
      <w:proofErr w:type="spellEnd"/>
      <w:r>
        <w:rPr>
          <w:rStyle w:val="normaltextrun"/>
          <w:sz w:val="22"/>
          <w:szCs w:val="22"/>
        </w:rPr>
        <w:t>("INVALID_INPUT"</w:t>
      </w:r>
      <w:proofErr w:type="gramStart"/>
      <w:r>
        <w:rPr>
          <w:rStyle w:val="normaltextrun"/>
          <w:sz w:val="22"/>
          <w:szCs w:val="22"/>
        </w:rPr>
        <w:t>);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B96F2A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EA5C3A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E0D8DE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 else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EC6E2D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4B90A8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     </w:t>
      </w:r>
      <w:proofErr w:type="gramStart"/>
      <w:r>
        <w:rPr>
          <w:rStyle w:val="normaltextrun"/>
          <w:sz w:val="22"/>
          <w:szCs w:val="22"/>
        </w:rPr>
        <w:t>int[</w:t>
      </w:r>
      <w:proofErr w:type="gramEnd"/>
      <w:r>
        <w:rPr>
          <w:rStyle w:val="normaltextrun"/>
          <w:sz w:val="22"/>
          <w:szCs w:val="22"/>
        </w:rPr>
        <w:t xml:space="preserve">] </w:t>
      </w:r>
      <w:proofErr w:type="spellStart"/>
      <w:r>
        <w:rPr>
          <w:rStyle w:val="normaltextrun"/>
          <w:sz w:val="22"/>
          <w:szCs w:val="22"/>
        </w:rPr>
        <w:t>arr</w:t>
      </w:r>
      <w:proofErr w:type="spellEnd"/>
      <w:r>
        <w:rPr>
          <w:rStyle w:val="normaltextrun"/>
          <w:sz w:val="22"/>
          <w:szCs w:val="22"/>
        </w:rPr>
        <w:t xml:space="preserve"> = new int[n];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F974D8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044708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     for (int </w:t>
      </w:r>
      <w:proofErr w:type="spellStart"/>
      <w:r>
        <w:rPr>
          <w:rStyle w:val="normaltextrun"/>
          <w:sz w:val="22"/>
          <w:szCs w:val="22"/>
        </w:rPr>
        <w:t>i</w:t>
      </w:r>
      <w:proofErr w:type="spellEnd"/>
      <w:r>
        <w:rPr>
          <w:rStyle w:val="normaltextrun"/>
          <w:sz w:val="22"/>
          <w:szCs w:val="22"/>
        </w:rPr>
        <w:t xml:space="preserve"> = 0; </w:t>
      </w:r>
      <w:proofErr w:type="spellStart"/>
      <w:r>
        <w:rPr>
          <w:rStyle w:val="normaltextrun"/>
          <w:sz w:val="22"/>
          <w:szCs w:val="22"/>
        </w:rPr>
        <w:t>i</w:t>
      </w:r>
      <w:proofErr w:type="spellEnd"/>
      <w:r>
        <w:rPr>
          <w:rStyle w:val="normaltextrun"/>
          <w:sz w:val="22"/>
          <w:szCs w:val="22"/>
        </w:rPr>
        <w:t xml:space="preserve"> &lt; n; </w:t>
      </w:r>
      <w:proofErr w:type="spellStart"/>
      <w:r>
        <w:rPr>
          <w:rStyle w:val="normaltextrun"/>
          <w:sz w:val="22"/>
          <w:szCs w:val="22"/>
        </w:rPr>
        <w:t>i</w:t>
      </w:r>
      <w:proofErr w:type="spellEnd"/>
      <w:r>
        <w:rPr>
          <w:rStyle w:val="normaltextrun"/>
          <w:sz w:val="22"/>
          <w:szCs w:val="22"/>
        </w:rPr>
        <w:t>++)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25B919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3AE0F3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D4C78F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         </w:t>
      </w:r>
      <w:proofErr w:type="spellStart"/>
      <w:r>
        <w:rPr>
          <w:rStyle w:val="normaltextrun"/>
          <w:sz w:val="22"/>
          <w:szCs w:val="22"/>
        </w:rPr>
        <w:t>arr</w:t>
      </w:r>
      <w:proofErr w:type="spellEnd"/>
      <w:r>
        <w:rPr>
          <w:rStyle w:val="normaltextrun"/>
          <w:sz w:val="22"/>
          <w:szCs w:val="22"/>
        </w:rPr>
        <w:t>[</w:t>
      </w:r>
      <w:proofErr w:type="spellStart"/>
      <w:r>
        <w:rPr>
          <w:rStyle w:val="normaltextrun"/>
          <w:sz w:val="22"/>
          <w:szCs w:val="22"/>
        </w:rPr>
        <w:t>i</w:t>
      </w:r>
      <w:proofErr w:type="spellEnd"/>
      <w:r>
        <w:rPr>
          <w:rStyle w:val="normaltextrun"/>
          <w:sz w:val="22"/>
          <w:szCs w:val="22"/>
        </w:rPr>
        <w:t>] = Convert.ToInt32(</w:t>
      </w:r>
      <w:proofErr w:type="spellStart"/>
      <w:r>
        <w:rPr>
          <w:rStyle w:val="normaltextrun"/>
          <w:sz w:val="22"/>
          <w:szCs w:val="22"/>
        </w:rPr>
        <w:t>Console.ReadLine</w:t>
      </w:r>
      <w:proofErr w:type="spellEnd"/>
      <w:r>
        <w:rPr>
          <w:rStyle w:val="normaltextrun"/>
          <w:sz w:val="22"/>
          <w:szCs w:val="22"/>
        </w:rPr>
        <w:t>()</w:t>
      </w:r>
      <w:proofErr w:type="gramStart"/>
      <w:r>
        <w:rPr>
          <w:rStyle w:val="normaltextrun"/>
          <w:sz w:val="22"/>
          <w:szCs w:val="22"/>
        </w:rPr>
        <w:t>);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F88766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6F34B6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461018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E44ABA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 if (n % 2 == 0)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138B86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DC783C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         </w:t>
      </w:r>
      <w:proofErr w:type="spellStart"/>
      <w:r>
        <w:rPr>
          <w:rStyle w:val="normaltextrun"/>
          <w:sz w:val="22"/>
          <w:szCs w:val="22"/>
        </w:rPr>
        <w:t>Array.Sort</w:t>
      </w:r>
      <w:proofErr w:type="spellEnd"/>
      <w:r>
        <w:rPr>
          <w:rStyle w:val="normaltextrun"/>
          <w:sz w:val="22"/>
          <w:szCs w:val="22"/>
        </w:rPr>
        <w:t>(</w:t>
      </w:r>
      <w:proofErr w:type="spellStart"/>
      <w:r>
        <w:rPr>
          <w:rStyle w:val="normaltextrun"/>
          <w:sz w:val="22"/>
          <w:szCs w:val="22"/>
        </w:rPr>
        <w:t>arr</w:t>
      </w:r>
      <w:proofErr w:type="spellEnd"/>
      <w:proofErr w:type="gramStart"/>
      <w:r>
        <w:rPr>
          <w:rStyle w:val="normaltextrun"/>
          <w:sz w:val="22"/>
          <w:szCs w:val="22"/>
        </w:rPr>
        <w:t>);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FD667E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         for (int </w:t>
      </w:r>
      <w:proofErr w:type="spellStart"/>
      <w:r>
        <w:rPr>
          <w:rStyle w:val="normaltextrun"/>
          <w:sz w:val="22"/>
          <w:szCs w:val="22"/>
        </w:rPr>
        <w:t>i</w:t>
      </w:r>
      <w:proofErr w:type="spellEnd"/>
      <w:r>
        <w:rPr>
          <w:rStyle w:val="normaltextrun"/>
          <w:sz w:val="22"/>
          <w:szCs w:val="22"/>
        </w:rPr>
        <w:t xml:space="preserve"> = 0; </w:t>
      </w:r>
      <w:proofErr w:type="spellStart"/>
      <w:r>
        <w:rPr>
          <w:rStyle w:val="normaltextrun"/>
          <w:sz w:val="22"/>
          <w:szCs w:val="22"/>
        </w:rPr>
        <w:t>i</w:t>
      </w:r>
      <w:proofErr w:type="spellEnd"/>
      <w:r>
        <w:rPr>
          <w:rStyle w:val="normaltextrun"/>
          <w:sz w:val="22"/>
          <w:szCs w:val="22"/>
        </w:rPr>
        <w:t xml:space="preserve"> &lt; </w:t>
      </w:r>
      <w:proofErr w:type="spellStart"/>
      <w:proofErr w:type="gramStart"/>
      <w:r>
        <w:rPr>
          <w:rStyle w:val="normaltextrun"/>
          <w:sz w:val="22"/>
          <w:szCs w:val="22"/>
        </w:rPr>
        <w:t>arr.Length</w:t>
      </w:r>
      <w:proofErr w:type="spellEnd"/>
      <w:proofErr w:type="gramEnd"/>
      <w:r>
        <w:rPr>
          <w:rStyle w:val="normaltextrun"/>
          <w:sz w:val="22"/>
          <w:szCs w:val="22"/>
        </w:rPr>
        <w:t xml:space="preserve">; </w:t>
      </w:r>
      <w:proofErr w:type="spellStart"/>
      <w:r>
        <w:rPr>
          <w:rStyle w:val="normaltextrun"/>
          <w:sz w:val="22"/>
          <w:szCs w:val="22"/>
        </w:rPr>
        <w:t>i</w:t>
      </w:r>
      <w:proofErr w:type="spellEnd"/>
      <w:r>
        <w:rPr>
          <w:rStyle w:val="normaltextrun"/>
          <w:sz w:val="22"/>
          <w:szCs w:val="22"/>
        </w:rPr>
        <w:t>++)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51E1AA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    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4B1431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             </w:t>
      </w:r>
      <w:proofErr w:type="spellStart"/>
      <w:r>
        <w:rPr>
          <w:rStyle w:val="normaltextrun"/>
          <w:sz w:val="22"/>
          <w:szCs w:val="22"/>
        </w:rPr>
        <w:t>Console.Write</w:t>
      </w:r>
      <w:proofErr w:type="spellEnd"/>
      <w:r>
        <w:rPr>
          <w:rStyle w:val="normaltextrun"/>
          <w:sz w:val="22"/>
          <w:szCs w:val="22"/>
        </w:rPr>
        <w:t>(</w:t>
      </w:r>
      <w:proofErr w:type="spellStart"/>
      <w:r>
        <w:rPr>
          <w:rStyle w:val="normaltextrun"/>
          <w:sz w:val="22"/>
          <w:szCs w:val="22"/>
        </w:rPr>
        <w:t>arr</w:t>
      </w:r>
      <w:proofErr w:type="spellEnd"/>
      <w:r>
        <w:rPr>
          <w:rStyle w:val="normaltextrun"/>
          <w:sz w:val="22"/>
          <w:szCs w:val="22"/>
        </w:rPr>
        <w:t>[</w:t>
      </w:r>
      <w:proofErr w:type="spellStart"/>
      <w:r>
        <w:rPr>
          <w:rStyle w:val="normaltextrun"/>
          <w:sz w:val="22"/>
          <w:szCs w:val="22"/>
        </w:rPr>
        <w:t>i</w:t>
      </w:r>
      <w:proofErr w:type="spellEnd"/>
      <w:r>
        <w:rPr>
          <w:rStyle w:val="normaltextrun"/>
          <w:sz w:val="22"/>
          <w:szCs w:val="22"/>
        </w:rPr>
        <w:t>] + " "</w:t>
      </w:r>
      <w:proofErr w:type="gramStart"/>
      <w:r>
        <w:rPr>
          <w:rStyle w:val="normaltextrun"/>
          <w:sz w:val="22"/>
          <w:szCs w:val="22"/>
        </w:rPr>
        <w:t>);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52890D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 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6064C1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062052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12CC52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353A3B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 else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07DE79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EE9727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29B324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         for (int </w:t>
      </w:r>
      <w:proofErr w:type="spellStart"/>
      <w:r>
        <w:rPr>
          <w:rStyle w:val="normaltextrun"/>
          <w:sz w:val="22"/>
          <w:szCs w:val="22"/>
        </w:rPr>
        <w:t>i</w:t>
      </w:r>
      <w:proofErr w:type="spellEnd"/>
      <w:r>
        <w:rPr>
          <w:rStyle w:val="normaltextrun"/>
          <w:sz w:val="22"/>
          <w:szCs w:val="22"/>
        </w:rPr>
        <w:t xml:space="preserve"> = 0; </w:t>
      </w:r>
      <w:proofErr w:type="spellStart"/>
      <w:r>
        <w:rPr>
          <w:rStyle w:val="normaltextrun"/>
          <w:sz w:val="22"/>
          <w:szCs w:val="22"/>
        </w:rPr>
        <w:t>i</w:t>
      </w:r>
      <w:proofErr w:type="spellEnd"/>
      <w:r>
        <w:rPr>
          <w:rStyle w:val="normaltextrun"/>
          <w:sz w:val="22"/>
          <w:szCs w:val="22"/>
        </w:rPr>
        <w:t xml:space="preserve"> &lt; n; </w:t>
      </w:r>
      <w:proofErr w:type="spellStart"/>
      <w:r>
        <w:rPr>
          <w:rStyle w:val="normaltextrun"/>
          <w:sz w:val="22"/>
          <w:szCs w:val="22"/>
        </w:rPr>
        <w:t>i</w:t>
      </w:r>
      <w:proofErr w:type="spellEnd"/>
      <w:r>
        <w:rPr>
          <w:rStyle w:val="normaltextrun"/>
          <w:sz w:val="22"/>
          <w:szCs w:val="22"/>
        </w:rPr>
        <w:t>++)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CA7591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    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0D47DE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8AE3CB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             for (int j = 0; j &lt; n; </w:t>
      </w:r>
      <w:proofErr w:type="spellStart"/>
      <w:r>
        <w:rPr>
          <w:rStyle w:val="normaltextrun"/>
          <w:sz w:val="22"/>
          <w:szCs w:val="22"/>
        </w:rPr>
        <w:t>j++</w:t>
      </w:r>
      <w:proofErr w:type="spellEnd"/>
      <w:r>
        <w:rPr>
          <w:rStyle w:val="normaltextrun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51BBEA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        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A2B954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ACA3A1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             if (</w:t>
      </w:r>
      <w:proofErr w:type="spellStart"/>
      <w:r>
        <w:rPr>
          <w:rStyle w:val="normaltextrun"/>
          <w:sz w:val="22"/>
          <w:szCs w:val="22"/>
        </w:rPr>
        <w:t>arr</w:t>
      </w:r>
      <w:proofErr w:type="spellEnd"/>
      <w:r>
        <w:rPr>
          <w:rStyle w:val="normaltextrun"/>
          <w:sz w:val="22"/>
          <w:szCs w:val="22"/>
        </w:rPr>
        <w:t>[</w:t>
      </w:r>
      <w:proofErr w:type="spellStart"/>
      <w:r>
        <w:rPr>
          <w:rStyle w:val="normaltextrun"/>
          <w:sz w:val="22"/>
          <w:szCs w:val="22"/>
        </w:rPr>
        <w:t>i</w:t>
      </w:r>
      <w:proofErr w:type="spellEnd"/>
      <w:r>
        <w:rPr>
          <w:rStyle w:val="normaltextrun"/>
          <w:sz w:val="22"/>
          <w:szCs w:val="22"/>
        </w:rPr>
        <w:t xml:space="preserve">] &gt; </w:t>
      </w:r>
      <w:proofErr w:type="spellStart"/>
      <w:r>
        <w:rPr>
          <w:rStyle w:val="normaltextrun"/>
          <w:sz w:val="22"/>
          <w:szCs w:val="22"/>
        </w:rPr>
        <w:t>arr</w:t>
      </w:r>
      <w:proofErr w:type="spellEnd"/>
      <w:r>
        <w:rPr>
          <w:rStyle w:val="normaltextrun"/>
          <w:sz w:val="22"/>
          <w:szCs w:val="22"/>
        </w:rPr>
        <w:t>[j])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0E48B4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            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080CE9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                     int </w:t>
      </w:r>
      <w:proofErr w:type="gramStart"/>
      <w:r>
        <w:rPr>
          <w:rStyle w:val="normaltextrun"/>
          <w:sz w:val="22"/>
          <w:szCs w:val="22"/>
        </w:rPr>
        <w:t>temp;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E439A9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                     temp = </w:t>
      </w:r>
      <w:proofErr w:type="spellStart"/>
      <w:r>
        <w:rPr>
          <w:rStyle w:val="normaltextrun"/>
          <w:sz w:val="22"/>
          <w:szCs w:val="22"/>
        </w:rPr>
        <w:t>arr</w:t>
      </w:r>
      <w:proofErr w:type="spellEnd"/>
      <w:r>
        <w:rPr>
          <w:rStyle w:val="normaltextrun"/>
          <w:sz w:val="22"/>
          <w:szCs w:val="22"/>
        </w:rPr>
        <w:t>[</w:t>
      </w:r>
      <w:proofErr w:type="spellStart"/>
      <w:r>
        <w:rPr>
          <w:rStyle w:val="normaltextrun"/>
          <w:sz w:val="22"/>
          <w:szCs w:val="22"/>
        </w:rPr>
        <w:t>i</w:t>
      </w:r>
      <w:proofErr w:type="spellEnd"/>
      <w:proofErr w:type="gramStart"/>
      <w:r>
        <w:rPr>
          <w:rStyle w:val="normaltextrun"/>
          <w:sz w:val="22"/>
          <w:szCs w:val="22"/>
        </w:rPr>
        <w:t>];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84DB57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                     </w:t>
      </w:r>
      <w:proofErr w:type="spellStart"/>
      <w:r>
        <w:rPr>
          <w:rStyle w:val="normaltextrun"/>
          <w:sz w:val="22"/>
          <w:szCs w:val="22"/>
        </w:rPr>
        <w:t>arr</w:t>
      </w:r>
      <w:proofErr w:type="spellEnd"/>
      <w:r>
        <w:rPr>
          <w:rStyle w:val="normaltextrun"/>
          <w:sz w:val="22"/>
          <w:szCs w:val="22"/>
        </w:rPr>
        <w:t>[</w:t>
      </w:r>
      <w:proofErr w:type="spellStart"/>
      <w:r>
        <w:rPr>
          <w:rStyle w:val="normaltextrun"/>
          <w:sz w:val="22"/>
          <w:szCs w:val="22"/>
        </w:rPr>
        <w:t>i</w:t>
      </w:r>
      <w:proofErr w:type="spellEnd"/>
      <w:r>
        <w:rPr>
          <w:rStyle w:val="normaltextrun"/>
          <w:sz w:val="22"/>
          <w:szCs w:val="22"/>
        </w:rPr>
        <w:t xml:space="preserve">] = </w:t>
      </w:r>
      <w:proofErr w:type="spellStart"/>
      <w:r>
        <w:rPr>
          <w:rStyle w:val="normaltextrun"/>
          <w:sz w:val="22"/>
          <w:szCs w:val="22"/>
        </w:rPr>
        <w:t>arr</w:t>
      </w:r>
      <w:proofErr w:type="spellEnd"/>
      <w:r>
        <w:rPr>
          <w:rStyle w:val="normaltextrun"/>
          <w:sz w:val="22"/>
          <w:szCs w:val="22"/>
        </w:rPr>
        <w:t>[j</w:t>
      </w:r>
      <w:proofErr w:type="gramStart"/>
      <w:r>
        <w:rPr>
          <w:rStyle w:val="normaltextrun"/>
          <w:sz w:val="22"/>
          <w:szCs w:val="22"/>
        </w:rPr>
        <w:t>];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DF755F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                     </w:t>
      </w:r>
      <w:proofErr w:type="spellStart"/>
      <w:r>
        <w:rPr>
          <w:rStyle w:val="normaltextrun"/>
          <w:sz w:val="22"/>
          <w:szCs w:val="22"/>
        </w:rPr>
        <w:t>arr</w:t>
      </w:r>
      <w:proofErr w:type="spellEnd"/>
      <w:r>
        <w:rPr>
          <w:rStyle w:val="normaltextrun"/>
          <w:sz w:val="22"/>
          <w:szCs w:val="22"/>
        </w:rPr>
        <w:t xml:space="preserve">[j] = </w:t>
      </w:r>
      <w:proofErr w:type="gramStart"/>
      <w:r>
        <w:rPr>
          <w:rStyle w:val="normaltextrun"/>
          <w:sz w:val="22"/>
          <w:szCs w:val="22"/>
        </w:rPr>
        <w:t>temp;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A66C0B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         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8BB41F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     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89BFBC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lastRenderedPageBreak/>
        <w:t>            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8D6B28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54D1E6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         for (int </w:t>
      </w:r>
      <w:proofErr w:type="spellStart"/>
      <w:r>
        <w:rPr>
          <w:rStyle w:val="normaltextrun"/>
          <w:sz w:val="22"/>
          <w:szCs w:val="22"/>
        </w:rPr>
        <w:t>i</w:t>
      </w:r>
      <w:proofErr w:type="spellEnd"/>
      <w:r>
        <w:rPr>
          <w:rStyle w:val="normaltextrun"/>
          <w:sz w:val="22"/>
          <w:szCs w:val="22"/>
        </w:rPr>
        <w:t xml:space="preserve"> = 0; </w:t>
      </w:r>
      <w:proofErr w:type="spellStart"/>
      <w:r>
        <w:rPr>
          <w:rStyle w:val="normaltextrun"/>
          <w:sz w:val="22"/>
          <w:szCs w:val="22"/>
        </w:rPr>
        <w:t>i</w:t>
      </w:r>
      <w:proofErr w:type="spellEnd"/>
      <w:r>
        <w:rPr>
          <w:rStyle w:val="normaltextrun"/>
          <w:sz w:val="22"/>
          <w:szCs w:val="22"/>
        </w:rPr>
        <w:t xml:space="preserve"> &lt; </w:t>
      </w:r>
      <w:proofErr w:type="spellStart"/>
      <w:proofErr w:type="gramStart"/>
      <w:r>
        <w:rPr>
          <w:rStyle w:val="normaltextrun"/>
          <w:sz w:val="22"/>
          <w:szCs w:val="22"/>
        </w:rPr>
        <w:t>arr.Length</w:t>
      </w:r>
      <w:proofErr w:type="spellEnd"/>
      <w:proofErr w:type="gramEnd"/>
      <w:r>
        <w:rPr>
          <w:rStyle w:val="normaltextrun"/>
          <w:sz w:val="22"/>
          <w:szCs w:val="22"/>
        </w:rPr>
        <w:t xml:space="preserve">; </w:t>
      </w:r>
      <w:proofErr w:type="spellStart"/>
      <w:r>
        <w:rPr>
          <w:rStyle w:val="normaltextrun"/>
          <w:sz w:val="22"/>
          <w:szCs w:val="22"/>
        </w:rPr>
        <w:t>i</w:t>
      </w:r>
      <w:proofErr w:type="spellEnd"/>
      <w:r>
        <w:rPr>
          <w:rStyle w:val="normaltextrun"/>
          <w:sz w:val="22"/>
          <w:szCs w:val="22"/>
        </w:rPr>
        <w:t>++)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051B66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    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F916C2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                    </w:t>
      </w:r>
      <w:proofErr w:type="spellStart"/>
      <w:r>
        <w:rPr>
          <w:rStyle w:val="normaltextrun"/>
          <w:sz w:val="22"/>
          <w:szCs w:val="22"/>
        </w:rPr>
        <w:t>Console.Write</w:t>
      </w:r>
      <w:proofErr w:type="spellEnd"/>
      <w:r>
        <w:rPr>
          <w:rStyle w:val="normaltextrun"/>
          <w:sz w:val="22"/>
          <w:szCs w:val="22"/>
        </w:rPr>
        <w:t>(</w:t>
      </w:r>
      <w:proofErr w:type="spellStart"/>
      <w:r>
        <w:rPr>
          <w:rStyle w:val="normaltextrun"/>
          <w:sz w:val="22"/>
          <w:szCs w:val="22"/>
        </w:rPr>
        <w:t>arr</w:t>
      </w:r>
      <w:proofErr w:type="spellEnd"/>
      <w:r>
        <w:rPr>
          <w:rStyle w:val="normaltextrun"/>
          <w:sz w:val="22"/>
          <w:szCs w:val="22"/>
        </w:rPr>
        <w:t>[</w:t>
      </w:r>
      <w:proofErr w:type="spellStart"/>
      <w:r>
        <w:rPr>
          <w:rStyle w:val="normaltextrun"/>
          <w:sz w:val="22"/>
          <w:szCs w:val="22"/>
        </w:rPr>
        <w:t>i</w:t>
      </w:r>
      <w:proofErr w:type="spellEnd"/>
      <w:r>
        <w:rPr>
          <w:rStyle w:val="normaltextrun"/>
          <w:sz w:val="22"/>
          <w:szCs w:val="22"/>
        </w:rPr>
        <w:t>] + " "</w:t>
      </w:r>
      <w:proofErr w:type="gramStart"/>
      <w:r>
        <w:rPr>
          <w:rStyle w:val="normaltextrun"/>
          <w:sz w:val="22"/>
          <w:szCs w:val="22"/>
        </w:rPr>
        <w:t>);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EAF050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 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11ECC0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B46ABA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6F2767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477F58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ED4683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B6C6AB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   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F02EA4" w14:textId="77777777" w:rsidR="008916AD" w:rsidRDefault="008916AD" w:rsidP="008916AD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3A1CF9" w14:textId="77777777" w:rsidR="008916AD" w:rsidRDefault="008916AD" w:rsidP="008916AD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765CAA" w14:textId="7777777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CDC84B" w14:textId="1F4E9587" w:rsidR="008916AD" w:rsidRDefault="008916AD" w:rsidP="00891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06E347" w14:textId="65A0DD2A" w:rsidR="00123D81" w:rsidRDefault="00123D81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136BE9B1" wp14:editId="2D8D6BE8">
                <wp:simplePos x="0" y="0"/>
                <wp:positionH relativeFrom="column">
                  <wp:posOffset>-91440</wp:posOffset>
                </wp:positionH>
                <wp:positionV relativeFrom="paragraph">
                  <wp:posOffset>140970</wp:posOffset>
                </wp:positionV>
                <wp:extent cx="6842760" cy="624840"/>
                <wp:effectExtent l="0" t="0" r="15240" b="22860"/>
                <wp:wrapNone/>
                <wp:docPr id="18445039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2760" cy="6248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D7FB1" w14:textId="6D09FCFF" w:rsidR="008916AD" w:rsidRDefault="00123D81" w:rsidP="008916AD">
                            <w:pPr>
                              <w:pStyle w:val="paragraph"/>
                              <w:spacing w:before="0" w:after="0"/>
                              <w:jc w:val="center"/>
                              <w:textAlignment w:val="baseline"/>
                              <w:rPr>
                                <w:rStyle w:val="normaltextrun"/>
                                <w:rFonts w:ascii="Arial" w:hAnsi="Arial" w:cs="Arial"/>
                                <w:b/>
                                <w:bCs/>
                                <w:color w:val="3D3C40"/>
                                <w:sz w:val="26"/>
                                <w:szCs w:val="26"/>
                              </w:rPr>
                            </w:pPr>
                            <w:r w:rsidRPr="00123D81">
                              <w:rPr>
                                <w:rFonts w:ascii="Calibri" w:eastAsiaTheme="minorHAnsi" w:hAnsi="Calibri" w:cs="Calibri"/>
                                <w:b/>
                                <w:bCs/>
                                <w:sz w:val="22"/>
                                <w:szCs w:val="22"/>
                                <w:lang w:eastAsia="en-US"/>
                              </w:rPr>
                              <w:t xml:space="preserve">Create a stored procedure called </w:t>
                            </w:r>
                            <w:proofErr w:type="spellStart"/>
                            <w:r w:rsidRPr="00123D81">
                              <w:rPr>
                                <w:rFonts w:ascii="Calibri" w:eastAsiaTheme="minorHAnsi" w:hAnsi="Calibri" w:cs="Calibri"/>
                                <w:b/>
                                <w:bCs/>
                                <w:sz w:val="22"/>
                                <w:szCs w:val="22"/>
                                <w:lang w:eastAsia="en-US"/>
                              </w:rPr>
                              <w:t>prcGetEmployeeDetails</w:t>
                            </w:r>
                            <w:proofErr w:type="spellEnd"/>
                            <w:r w:rsidRPr="00123D81">
                              <w:rPr>
                                <w:rFonts w:ascii="Calibri" w:eastAsiaTheme="minorHAnsi" w:hAnsi="Calibri" w:cs="Calibri"/>
                                <w:b/>
                                <w:bCs/>
                                <w:sz w:val="22"/>
                                <w:szCs w:val="22"/>
                                <w:lang w:eastAsia="en-US"/>
                              </w:rPr>
                              <w:t xml:space="preserve"> with </w:t>
                            </w:r>
                            <w:proofErr w:type="spellStart"/>
                            <w:r w:rsidRPr="00123D81">
                              <w:rPr>
                                <w:rFonts w:ascii="Calibri" w:eastAsiaTheme="minorHAnsi" w:hAnsi="Calibri" w:cs="Calibri"/>
                                <w:b/>
                                <w:bCs/>
                                <w:sz w:val="22"/>
                                <w:szCs w:val="22"/>
                                <w:lang w:eastAsia="en-US"/>
                              </w:rPr>
                              <w:t>EmpId</w:t>
                            </w:r>
                            <w:proofErr w:type="spellEnd"/>
                            <w:r w:rsidRPr="00123D81">
                              <w:rPr>
                                <w:rFonts w:ascii="Calibri" w:eastAsiaTheme="minorHAnsi" w:hAnsi="Calibri" w:cs="Calibri"/>
                                <w:b/>
                                <w:bCs/>
                                <w:sz w:val="22"/>
                                <w:szCs w:val="22"/>
                                <w:lang w:eastAsia="en-US"/>
                              </w:rPr>
                              <w:t xml:space="preserve"> as input parameter and </w:t>
                            </w:r>
                            <w:proofErr w:type="spellStart"/>
                            <w:r w:rsidRPr="00123D81">
                              <w:rPr>
                                <w:rFonts w:ascii="Calibri" w:eastAsiaTheme="minorHAnsi" w:hAnsi="Calibri" w:cs="Calibri"/>
                                <w:b/>
                                <w:bCs/>
                                <w:sz w:val="22"/>
                                <w:szCs w:val="22"/>
                                <w:lang w:eastAsia="en-US"/>
                              </w:rPr>
                              <w:t>DepName</w:t>
                            </w:r>
                            <w:proofErr w:type="spellEnd"/>
                            <w:r w:rsidRPr="00123D81">
                              <w:rPr>
                                <w:rFonts w:ascii="Calibri" w:eastAsiaTheme="minorHAnsi" w:hAnsi="Calibri" w:cs="Calibri"/>
                                <w:b/>
                                <w:bCs/>
                                <w:sz w:val="22"/>
                                <w:szCs w:val="22"/>
                                <w:lang w:eastAsia="en-US"/>
                              </w:rPr>
                              <w:t xml:space="preserve"> and </w:t>
                            </w:r>
                            <w:proofErr w:type="spellStart"/>
                            <w:r w:rsidRPr="00123D81">
                              <w:rPr>
                                <w:rFonts w:ascii="Calibri" w:eastAsiaTheme="minorHAnsi" w:hAnsi="Calibri" w:cs="Calibri"/>
                                <w:b/>
                                <w:bCs/>
                                <w:sz w:val="22"/>
                                <w:szCs w:val="22"/>
                                <w:lang w:eastAsia="en-US"/>
                              </w:rPr>
                              <w:t>ShiftId</w:t>
                            </w:r>
                            <w:proofErr w:type="spellEnd"/>
                            <w:r w:rsidRPr="00123D81">
                              <w:rPr>
                                <w:rFonts w:ascii="Calibri" w:eastAsiaTheme="minorHAnsi" w:hAnsi="Calibri" w:cs="Calibri"/>
                                <w:b/>
                                <w:bCs/>
                                <w:sz w:val="22"/>
                                <w:szCs w:val="22"/>
                                <w:lang w:eastAsia="en-US"/>
                              </w:rPr>
                              <w:t xml:space="preserve"> as output parameter.  If the empid exists, retrieve Department Name, </w:t>
                            </w:r>
                            <w:proofErr w:type="spellStart"/>
                            <w:r w:rsidRPr="00123D81">
                              <w:rPr>
                                <w:rFonts w:ascii="Calibri" w:eastAsiaTheme="minorHAnsi" w:hAnsi="Calibri" w:cs="Calibri"/>
                                <w:b/>
                                <w:bCs/>
                                <w:sz w:val="22"/>
                                <w:szCs w:val="22"/>
                                <w:lang w:eastAsia="en-US"/>
                              </w:rPr>
                              <w:t>ShiftID</w:t>
                            </w:r>
                            <w:proofErr w:type="spellEnd"/>
                            <w:r w:rsidRPr="00123D81">
                              <w:rPr>
                                <w:rFonts w:ascii="Calibri" w:eastAsiaTheme="minorHAnsi" w:hAnsi="Calibri" w:cs="Calibri"/>
                                <w:b/>
                                <w:bCs/>
                                <w:sz w:val="22"/>
                                <w:szCs w:val="22"/>
                                <w:lang w:eastAsia="en-US"/>
                              </w:rPr>
                              <w:t xml:space="preserve"> form Department and </w:t>
                            </w:r>
                            <w:proofErr w:type="spellStart"/>
                            <w:r w:rsidRPr="00123D81">
                              <w:rPr>
                                <w:rFonts w:ascii="Calibri" w:eastAsiaTheme="minorHAnsi" w:hAnsi="Calibri" w:cs="Calibri"/>
                                <w:b/>
                                <w:bCs/>
                                <w:sz w:val="22"/>
                                <w:szCs w:val="22"/>
                                <w:lang w:eastAsia="en-US"/>
                              </w:rPr>
                              <w:t>EmployeeDepartmentHistory</w:t>
                            </w:r>
                            <w:proofErr w:type="spellEnd"/>
                            <w:r w:rsidRPr="00123D81">
                              <w:rPr>
                                <w:rFonts w:ascii="Calibri" w:eastAsiaTheme="minorHAnsi" w:hAnsi="Calibri" w:cs="Calibri"/>
                                <w:b/>
                                <w:bCs/>
                                <w:sz w:val="22"/>
                                <w:szCs w:val="22"/>
                                <w:lang w:eastAsia="en-US"/>
                              </w:rPr>
                              <w:t xml:space="preserve"> and return 1 else return 0.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BE9B1" id="_x0000_s1043" style="position:absolute;margin-left:-7.2pt;margin-top:11.1pt;width:538.8pt;height:49.2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" fillcolor="black [3213]" strokecolor="black [480]" strokeweight="1pt">
                <v:textbox>
                  <w:txbxContent>
                    <w:p w14:paraId="2D6D7FB1" w14:textId="6D09FCFF" w:rsidR="008916AD" w:rsidRDefault="00123D81" w:rsidP="008916AD">
                      <w:pPr>
                        <w:pStyle w:val="paragraph"/>
                        <w:spacing w:before="0" w:after="0"/>
                        <w:jc w:val="center"/>
                        <w:textAlignment w:val="baseline"/>
                        <w:rPr>
                          <w:rStyle w:val="normaltextrun"/>
                          <w:rFonts w:ascii="Arial" w:hAnsi="Arial" w:cs="Arial"/>
                          <w:b/>
                          <w:bCs/>
                          <w:color w:val="3D3C40"/>
                          <w:sz w:val="26"/>
                          <w:szCs w:val="26"/>
                        </w:rPr>
                      </w:pPr>
                      <w:r w:rsidRPr="00123D81">
                        <w:rPr>
                          <w:rFonts w:ascii="Calibri" w:eastAsiaTheme="minorHAnsi" w:hAnsi="Calibri" w:cs="Calibri"/>
                          <w:b/>
                          <w:bCs/>
                          <w:sz w:val="22"/>
                          <w:szCs w:val="22"/>
                          <w:lang w:eastAsia="en-US"/>
                        </w:rPr>
                        <w:t xml:space="preserve">Create a stored procedure called </w:t>
                      </w:r>
                      <w:proofErr w:type="spellStart"/>
                      <w:r w:rsidRPr="00123D81">
                        <w:rPr>
                          <w:rFonts w:ascii="Calibri" w:eastAsiaTheme="minorHAnsi" w:hAnsi="Calibri" w:cs="Calibri"/>
                          <w:b/>
                          <w:bCs/>
                          <w:sz w:val="22"/>
                          <w:szCs w:val="22"/>
                          <w:lang w:eastAsia="en-US"/>
                        </w:rPr>
                        <w:t>prcGetEmployeeDetails</w:t>
                      </w:r>
                      <w:proofErr w:type="spellEnd"/>
                      <w:r w:rsidRPr="00123D81">
                        <w:rPr>
                          <w:rFonts w:ascii="Calibri" w:eastAsiaTheme="minorHAnsi" w:hAnsi="Calibri" w:cs="Calibri"/>
                          <w:b/>
                          <w:bCs/>
                          <w:sz w:val="22"/>
                          <w:szCs w:val="22"/>
                          <w:lang w:eastAsia="en-US"/>
                        </w:rPr>
                        <w:t xml:space="preserve"> with </w:t>
                      </w:r>
                      <w:proofErr w:type="spellStart"/>
                      <w:r w:rsidRPr="00123D81">
                        <w:rPr>
                          <w:rFonts w:ascii="Calibri" w:eastAsiaTheme="minorHAnsi" w:hAnsi="Calibri" w:cs="Calibri"/>
                          <w:b/>
                          <w:bCs/>
                          <w:sz w:val="22"/>
                          <w:szCs w:val="22"/>
                          <w:lang w:eastAsia="en-US"/>
                        </w:rPr>
                        <w:t>EmpId</w:t>
                      </w:r>
                      <w:proofErr w:type="spellEnd"/>
                      <w:r w:rsidRPr="00123D81">
                        <w:rPr>
                          <w:rFonts w:ascii="Calibri" w:eastAsiaTheme="minorHAnsi" w:hAnsi="Calibri" w:cs="Calibri"/>
                          <w:b/>
                          <w:bCs/>
                          <w:sz w:val="22"/>
                          <w:szCs w:val="22"/>
                          <w:lang w:eastAsia="en-US"/>
                        </w:rPr>
                        <w:t xml:space="preserve"> as input parameter and </w:t>
                      </w:r>
                      <w:proofErr w:type="spellStart"/>
                      <w:r w:rsidRPr="00123D81">
                        <w:rPr>
                          <w:rFonts w:ascii="Calibri" w:eastAsiaTheme="minorHAnsi" w:hAnsi="Calibri" w:cs="Calibri"/>
                          <w:b/>
                          <w:bCs/>
                          <w:sz w:val="22"/>
                          <w:szCs w:val="22"/>
                          <w:lang w:eastAsia="en-US"/>
                        </w:rPr>
                        <w:t>DepName</w:t>
                      </w:r>
                      <w:proofErr w:type="spellEnd"/>
                      <w:r w:rsidRPr="00123D81">
                        <w:rPr>
                          <w:rFonts w:ascii="Calibri" w:eastAsiaTheme="minorHAnsi" w:hAnsi="Calibri" w:cs="Calibri"/>
                          <w:b/>
                          <w:bCs/>
                          <w:sz w:val="22"/>
                          <w:szCs w:val="22"/>
                          <w:lang w:eastAsia="en-US"/>
                        </w:rPr>
                        <w:t xml:space="preserve"> and </w:t>
                      </w:r>
                      <w:proofErr w:type="spellStart"/>
                      <w:r w:rsidRPr="00123D81">
                        <w:rPr>
                          <w:rFonts w:ascii="Calibri" w:eastAsiaTheme="minorHAnsi" w:hAnsi="Calibri" w:cs="Calibri"/>
                          <w:b/>
                          <w:bCs/>
                          <w:sz w:val="22"/>
                          <w:szCs w:val="22"/>
                          <w:lang w:eastAsia="en-US"/>
                        </w:rPr>
                        <w:t>ShiftId</w:t>
                      </w:r>
                      <w:proofErr w:type="spellEnd"/>
                      <w:r w:rsidRPr="00123D81">
                        <w:rPr>
                          <w:rFonts w:ascii="Calibri" w:eastAsiaTheme="minorHAnsi" w:hAnsi="Calibri" w:cs="Calibri"/>
                          <w:b/>
                          <w:bCs/>
                          <w:sz w:val="22"/>
                          <w:szCs w:val="22"/>
                          <w:lang w:eastAsia="en-US"/>
                        </w:rPr>
                        <w:t xml:space="preserve"> as output parameter.  If the empid exists, retrieve Department Name, </w:t>
                      </w:r>
                      <w:proofErr w:type="spellStart"/>
                      <w:r w:rsidRPr="00123D81">
                        <w:rPr>
                          <w:rFonts w:ascii="Calibri" w:eastAsiaTheme="minorHAnsi" w:hAnsi="Calibri" w:cs="Calibri"/>
                          <w:b/>
                          <w:bCs/>
                          <w:sz w:val="22"/>
                          <w:szCs w:val="22"/>
                          <w:lang w:eastAsia="en-US"/>
                        </w:rPr>
                        <w:t>ShiftID</w:t>
                      </w:r>
                      <w:proofErr w:type="spellEnd"/>
                      <w:r w:rsidRPr="00123D81">
                        <w:rPr>
                          <w:rFonts w:ascii="Calibri" w:eastAsiaTheme="minorHAnsi" w:hAnsi="Calibri" w:cs="Calibri"/>
                          <w:b/>
                          <w:bCs/>
                          <w:sz w:val="22"/>
                          <w:szCs w:val="22"/>
                          <w:lang w:eastAsia="en-US"/>
                        </w:rPr>
                        <w:t xml:space="preserve"> form Department and </w:t>
                      </w:r>
                      <w:proofErr w:type="spellStart"/>
                      <w:r w:rsidRPr="00123D81">
                        <w:rPr>
                          <w:rFonts w:ascii="Calibri" w:eastAsiaTheme="minorHAnsi" w:hAnsi="Calibri" w:cs="Calibri"/>
                          <w:b/>
                          <w:bCs/>
                          <w:sz w:val="22"/>
                          <w:szCs w:val="22"/>
                          <w:lang w:eastAsia="en-US"/>
                        </w:rPr>
                        <w:t>EmployeeDepartmentHistory</w:t>
                      </w:r>
                      <w:proofErr w:type="spellEnd"/>
                      <w:r w:rsidRPr="00123D81">
                        <w:rPr>
                          <w:rFonts w:ascii="Calibri" w:eastAsiaTheme="minorHAnsi" w:hAnsi="Calibri" w:cs="Calibri"/>
                          <w:b/>
                          <w:bCs/>
                          <w:sz w:val="22"/>
                          <w:szCs w:val="22"/>
                          <w:lang w:eastAsia="en-US"/>
                        </w:rPr>
                        <w:t xml:space="preserve"> and return 1 else return 0.  </w:t>
                      </w:r>
                    </w:p>
                  </w:txbxContent>
                </v:textbox>
              </v:rect>
            </w:pict>
          </mc:Fallback>
        </mc:AlternateContent>
      </w:r>
    </w:p>
    <w:p w14:paraId="27512C67" w14:textId="7205F2FA" w:rsidR="00123D81" w:rsidRDefault="00123D81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64B5395" w14:textId="77777777" w:rsidR="00123D81" w:rsidRDefault="00123D81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88B915A" w14:textId="77777777" w:rsidR="00123D81" w:rsidRDefault="00123D81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2435C79" w14:textId="0C02E1E6" w:rsidR="008916AD" w:rsidRDefault="008916AD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2DBDB97" w14:textId="77777777" w:rsidR="00916EE0" w:rsidRDefault="00916EE0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F073E20" w14:textId="77777777" w:rsidR="00916EE0" w:rsidRDefault="00916EE0" w:rsidP="00916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Call </w:t>
      </w:r>
      <w:proofErr w:type="spellStart"/>
      <w:r>
        <w:rPr>
          <w:rStyle w:val="normaltextrun"/>
          <w:sz w:val="22"/>
          <w:szCs w:val="22"/>
        </w:rPr>
        <w:t>prcGetEmployeeDetails</w:t>
      </w:r>
      <w:proofErr w:type="spellEnd"/>
      <w:r>
        <w:rPr>
          <w:rStyle w:val="normaltextrun"/>
          <w:sz w:val="22"/>
          <w:szCs w:val="22"/>
        </w:rPr>
        <w:t xml:space="preserve"> stored procedure in another stored procedure </w:t>
      </w:r>
      <w:proofErr w:type="spellStart"/>
      <w:proofErr w:type="gramStart"/>
      <w:r>
        <w:rPr>
          <w:rStyle w:val="normaltextrun"/>
          <w:sz w:val="22"/>
          <w:szCs w:val="22"/>
        </w:rPr>
        <w:t>prcDisplayEmployeeStatus</w:t>
      </w:r>
      <w:proofErr w:type="spellEnd"/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E7470B" w14:textId="77777777" w:rsidR="00916EE0" w:rsidRDefault="00916EE0" w:rsidP="00916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9D1662" w14:textId="77777777" w:rsidR="00916EE0" w:rsidRDefault="00916EE0" w:rsidP="00916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Step1: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709FF1" w14:textId="77777777" w:rsidR="00916EE0" w:rsidRDefault="00916EE0" w:rsidP="00916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Use AdventureWorks2019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B4C170" w14:textId="77777777" w:rsidR="00916EE0" w:rsidRDefault="00916EE0" w:rsidP="00916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go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6D93D8" w14:textId="77777777" w:rsidR="00916EE0" w:rsidRDefault="00916EE0" w:rsidP="00916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CD9B1D" w14:textId="77777777" w:rsidR="00916EE0" w:rsidRDefault="00916EE0" w:rsidP="00916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Step2: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C4729C" w14:textId="77777777" w:rsidR="00916EE0" w:rsidRDefault="00916EE0" w:rsidP="00916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CREATE PROCEDURE </w:t>
      </w:r>
      <w:proofErr w:type="spellStart"/>
      <w:r>
        <w:rPr>
          <w:rStyle w:val="normaltextrun"/>
          <w:sz w:val="22"/>
          <w:szCs w:val="22"/>
        </w:rPr>
        <w:t>prcGetEmployeeDetail</w:t>
      </w:r>
      <w:proofErr w:type="spellEnd"/>
      <w:r>
        <w:rPr>
          <w:rStyle w:val="normaltextrun"/>
          <w:sz w:val="22"/>
          <w:szCs w:val="22"/>
        </w:rPr>
        <w:t xml:space="preserve"> @EmpId int, @DepName </w:t>
      </w:r>
      <w:proofErr w:type="gramStart"/>
      <w:r>
        <w:rPr>
          <w:rStyle w:val="normaltextrun"/>
          <w:sz w:val="22"/>
          <w:szCs w:val="22"/>
        </w:rPr>
        <w:t>char(</w:t>
      </w:r>
      <w:proofErr w:type="gramEnd"/>
      <w:r>
        <w:rPr>
          <w:rStyle w:val="normaltextrun"/>
          <w:sz w:val="22"/>
          <w:szCs w:val="22"/>
        </w:rPr>
        <w:t>50) OUTPUT, @ShiftId int OUTPUT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6DCB07" w14:textId="77777777" w:rsidR="00916EE0" w:rsidRDefault="00916EE0" w:rsidP="00916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              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1284DD" w14:textId="77777777" w:rsidR="00916EE0" w:rsidRDefault="00916EE0" w:rsidP="00916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              BEGIN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7FEA66" w14:textId="77777777" w:rsidR="00916EE0" w:rsidRDefault="00916EE0" w:rsidP="00916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              IF </w:t>
      </w:r>
      <w:proofErr w:type="gramStart"/>
      <w:r>
        <w:rPr>
          <w:rStyle w:val="normaltextrun"/>
          <w:sz w:val="22"/>
          <w:szCs w:val="22"/>
        </w:rPr>
        <w:t>EXISTS(</w:t>
      </w:r>
      <w:proofErr w:type="gramEnd"/>
      <w:r>
        <w:rPr>
          <w:rStyle w:val="normaltextrun"/>
          <w:sz w:val="22"/>
          <w:szCs w:val="22"/>
        </w:rPr>
        <w:t xml:space="preserve">SELECT * FROM </w:t>
      </w:r>
      <w:proofErr w:type="spellStart"/>
      <w:r>
        <w:rPr>
          <w:rStyle w:val="normaltextrun"/>
          <w:sz w:val="22"/>
          <w:szCs w:val="22"/>
        </w:rPr>
        <w:t>HumanResources.Employee</w:t>
      </w:r>
      <w:proofErr w:type="spellEnd"/>
      <w:r>
        <w:rPr>
          <w:rStyle w:val="normaltextrun"/>
          <w:sz w:val="22"/>
          <w:szCs w:val="22"/>
        </w:rPr>
        <w:t xml:space="preserve"> WHERE </w:t>
      </w:r>
      <w:proofErr w:type="spellStart"/>
      <w:r>
        <w:rPr>
          <w:rStyle w:val="normaltextrun"/>
          <w:sz w:val="22"/>
          <w:szCs w:val="22"/>
        </w:rPr>
        <w:t>EmployeeID</w:t>
      </w:r>
      <w:proofErr w:type="spellEnd"/>
      <w:r>
        <w:rPr>
          <w:rStyle w:val="normaltextrun"/>
          <w:sz w:val="22"/>
          <w:szCs w:val="22"/>
        </w:rPr>
        <w:t xml:space="preserve"> = @EmpId)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503C46" w14:textId="77777777" w:rsidR="00916EE0" w:rsidRDefault="00916EE0" w:rsidP="00916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              BEGIN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250E97" w14:textId="77777777" w:rsidR="00916EE0" w:rsidRDefault="00916EE0" w:rsidP="00916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                             SELECT @DepName = </w:t>
      </w:r>
      <w:proofErr w:type="spellStart"/>
      <w:proofErr w:type="gramStart"/>
      <w:r>
        <w:rPr>
          <w:rStyle w:val="normaltextrun"/>
          <w:sz w:val="22"/>
          <w:szCs w:val="22"/>
        </w:rPr>
        <w:t>d.Name</w:t>
      </w:r>
      <w:proofErr w:type="spellEnd"/>
      <w:proofErr w:type="gramEnd"/>
      <w:r>
        <w:rPr>
          <w:rStyle w:val="normaltextrun"/>
          <w:sz w:val="22"/>
          <w:szCs w:val="22"/>
        </w:rPr>
        <w:t xml:space="preserve">, @ShiftId = </w:t>
      </w:r>
      <w:proofErr w:type="spellStart"/>
      <w:r>
        <w:rPr>
          <w:rStyle w:val="normaltextrun"/>
          <w:sz w:val="22"/>
          <w:szCs w:val="22"/>
        </w:rPr>
        <w:t>h.ShiftID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AD836E" w14:textId="77777777" w:rsidR="00916EE0" w:rsidRDefault="00916EE0" w:rsidP="00916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    FROM </w:t>
      </w:r>
      <w:proofErr w:type="spellStart"/>
      <w:r>
        <w:rPr>
          <w:rStyle w:val="normaltextrun"/>
          <w:sz w:val="22"/>
          <w:szCs w:val="22"/>
        </w:rPr>
        <w:t>HumanResources.Department</w:t>
      </w:r>
      <w:proofErr w:type="spellEnd"/>
      <w:r>
        <w:rPr>
          <w:rStyle w:val="normaltextrun"/>
          <w:sz w:val="22"/>
          <w:szCs w:val="22"/>
        </w:rPr>
        <w:t xml:space="preserve"> d JOIN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980539" w14:textId="77777777" w:rsidR="00916EE0" w:rsidRDefault="00916EE0" w:rsidP="00916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    </w:t>
      </w:r>
      <w:proofErr w:type="spellStart"/>
      <w:r>
        <w:rPr>
          <w:rStyle w:val="normaltextrun"/>
          <w:sz w:val="22"/>
          <w:szCs w:val="22"/>
        </w:rPr>
        <w:t>HumanResources.EmployeeDepartmentHistory</w:t>
      </w:r>
      <w:proofErr w:type="spellEnd"/>
      <w:r>
        <w:rPr>
          <w:rStyle w:val="normaltextrun"/>
          <w:sz w:val="22"/>
          <w:szCs w:val="22"/>
        </w:rPr>
        <w:t xml:space="preserve"> h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0D5BFB" w14:textId="77777777" w:rsidR="00916EE0" w:rsidRDefault="00916EE0" w:rsidP="00916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                             ON </w:t>
      </w:r>
      <w:proofErr w:type="spellStart"/>
      <w:proofErr w:type="gramStart"/>
      <w:r>
        <w:rPr>
          <w:rStyle w:val="normaltextrun"/>
          <w:sz w:val="22"/>
          <w:szCs w:val="22"/>
        </w:rPr>
        <w:t>d.DepartmentID</w:t>
      </w:r>
      <w:proofErr w:type="spellEnd"/>
      <w:proofErr w:type="gramEnd"/>
      <w:r>
        <w:rPr>
          <w:rStyle w:val="normaltextrun"/>
          <w:sz w:val="22"/>
          <w:szCs w:val="22"/>
        </w:rPr>
        <w:t xml:space="preserve"> = </w:t>
      </w:r>
      <w:proofErr w:type="spellStart"/>
      <w:r>
        <w:rPr>
          <w:rStyle w:val="normaltextrun"/>
          <w:sz w:val="22"/>
          <w:szCs w:val="22"/>
        </w:rPr>
        <w:t>h.DepartmentID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8EAB2F" w14:textId="77777777" w:rsidR="00916EE0" w:rsidRDefault="00916EE0" w:rsidP="00916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                             WHERE </w:t>
      </w:r>
      <w:proofErr w:type="spellStart"/>
      <w:r>
        <w:rPr>
          <w:rStyle w:val="normaltextrun"/>
          <w:sz w:val="22"/>
          <w:szCs w:val="22"/>
        </w:rPr>
        <w:t>EmployeeID</w:t>
      </w:r>
      <w:proofErr w:type="spellEnd"/>
      <w:r>
        <w:rPr>
          <w:rStyle w:val="normaltextrun"/>
          <w:sz w:val="22"/>
          <w:szCs w:val="22"/>
        </w:rPr>
        <w:t xml:space="preserve"> = @EmpId AND </w:t>
      </w:r>
      <w:proofErr w:type="spellStart"/>
      <w:proofErr w:type="gramStart"/>
      <w:r>
        <w:rPr>
          <w:rStyle w:val="normaltextrun"/>
          <w:sz w:val="22"/>
          <w:szCs w:val="22"/>
        </w:rPr>
        <w:t>h.Enddate</w:t>
      </w:r>
      <w:proofErr w:type="spellEnd"/>
      <w:proofErr w:type="gramEnd"/>
      <w:r>
        <w:rPr>
          <w:rStyle w:val="normaltextrun"/>
          <w:sz w:val="22"/>
          <w:szCs w:val="22"/>
        </w:rPr>
        <w:t xml:space="preserve"> IS NULL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4A25C7" w14:textId="77777777" w:rsidR="00916EE0" w:rsidRDefault="00916EE0" w:rsidP="00916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                             RETURN 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983F4D" w14:textId="77777777" w:rsidR="00916EE0" w:rsidRDefault="00916EE0" w:rsidP="00916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              END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C13820" w14:textId="77777777" w:rsidR="00916EE0" w:rsidRDefault="00916EE0" w:rsidP="00916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              ELSE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930495" w14:textId="77777777" w:rsidR="00916EE0" w:rsidRDefault="00916EE0" w:rsidP="00916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              RETURN 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23A39E" w14:textId="77777777" w:rsidR="00916EE0" w:rsidRDefault="00916EE0" w:rsidP="00916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END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48B5EB" w14:textId="77777777" w:rsidR="00916EE0" w:rsidRDefault="00916EE0" w:rsidP="00916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             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77EA31" w14:textId="77777777" w:rsidR="00916EE0" w:rsidRDefault="00916EE0" w:rsidP="00916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6009FB" w14:textId="77777777" w:rsidR="00916EE0" w:rsidRDefault="00916EE0" w:rsidP="00916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Step3: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6BB428" w14:textId="77777777" w:rsidR="00916EE0" w:rsidRDefault="00916EE0" w:rsidP="00916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              CREATE PROCEDURE </w:t>
      </w:r>
      <w:proofErr w:type="spellStart"/>
      <w:r>
        <w:rPr>
          <w:rStyle w:val="normaltextrun"/>
          <w:sz w:val="22"/>
          <w:szCs w:val="22"/>
        </w:rPr>
        <w:t>prcDisplayEmployeeStatus</w:t>
      </w:r>
      <w:proofErr w:type="spellEnd"/>
      <w:r>
        <w:rPr>
          <w:rStyle w:val="normaltextrun"/>
          <w:sz w:val="22"/>
          <w:szCs w:val="22"/>
        </w:rPr>
        <w:t xml:space="preserve"> @EmpId </w:t>
      </w:r>
      <w:proofErr w:type="gramStart"/>
      <w:r>
        <w:rPr>
          <w:rStyle w:val="normaltextrun"/>
          <w:sz w:val="22"/>
          <w:szCs w:val="22"/>
        </w:rPr>
        <w:t>int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EB316E" w14:textId="77777777" w:rsidR="00916EE0" w:rsidRDefault="00916EE0" w:rsidP="00916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              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D42D12" w14:textId="77777777" w:rsidR="00916EE0" w:rsidRDefault="00916EE0" w:rsidP="00916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              BEGIN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D1B26E" w14:textId="77777777" w:rsidR="00916EE0" w:rsidRDefault="00916EE0" w:rsidP="00916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     DECLARE @DepName </w:t>
      </w:r>
      <w:proofErr w:type="gramStart"/>
      <w:r>
        <w:rPr>
          <w:rStyle w:val="normaltextrun"/>
          <w:sz w:val="22"/>
          <w:szCs w:val="22"/>
        </w:rPr>
        <w:t>char(</w:t>
      </w:r>
      <w:proofErr w:type="gramEnd"/>
      <w:r>
        <w:rPr>
          <w:rStyle w:val="normaltextrun"/>
          <w:sz w:val="22"/>
          <w:szCs w:val="22"/>
        </w:rPr>
        <w:t>50)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B6E3DA" w14:textId="77777777" w:rsidR="00916EE0" w:rsidRDefault="00916EE0" w:rsidP="00916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     DECLARE @ShiftId </w:t>
      </w:r>
      <w:proofErr w:type="gramStart"/>
      <w:r>
        <w:rPr>
          <w:rStyle w:val="normaltextrun"/>
          <w:sz w:val="22"/>
          <w:szCs w:val="22"/>
        </w:rPr>
        <w:t>int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4FFD62" w14:textId="77777777" w:rsidR="00916EE0" w:rsidRDefault="00916EE0" w:rsidP="00916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     DECLARE @ReturnValue </w:t>
      </w:r>
      <w:proofErr w:type="gramStart"/>
      <w:r>
        <w:rPr>
          <w:rStyle w:val="normaltextrun"/>
          <w:sz w:val="22"/>
          <w:szCs w:val="22"/>
        </w:rPr>
        <w:t>int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B8749D" w14:textId="77777777" w:rsidR="00916EE0" w:rsidRDefault="00916EE0" w:rsidP="00916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     EXEC @ReturnValue = </w:t>
      </w:r>
      <w:proofErr w:type="spellStart"/>
      <w:r>
        <w:rPr>
          <w:rStyle w:val="normaltextrun"/>
          <w:sz w:val="22"/>
          <w:szCs w:val="22"/>
        </w:rPr>
        <w:t>prcGetEmployeeDetail</w:t>
      </w:r>
      <w:proofErr w:type="spellEnd"/>
      <w:r>
        <w:rPr>
          <w:rStyle w:val="normaltextrun"/>
          <w:sz w:val="22"/>
          <w:szCs w:val="22"/>
        </w:rPr>
        <w:t xml:space="preserve"> @EmpId,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5E86F8" w14:textId="77777777" w:rsidR="00916EE0" w:rsidRDefault="00916EE0" w:rsidP="00916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lastRenderedPageBreak/>
        <w:t xml:space="preserve">   @DepName </w:t>
      </w:r>
      <w:proofErr w:type="gramStart"/>
      <w:r>
        <w:rPr>
          <w:rStyle w:val="normaltextrun"/>
          <w:sz w:val="22"/>
          <w:szCs w:val="22"/>
        </w:rPr>
        <w:t>OUTPUT,@</w:t>
      </w:r>
      <w:proofErr w:type="spellStart"/>
      <w:proofErr w:type="gramEnd"/>
      <w:r>
        <w:rPr>
          <w:rStyle w:val="normaltextrun"/>
          <w:sz w:val="22"/>
          <w:szCs w:val="22"/>
        </w:rPr>
        <w:t>ShiftId</w:t>
      </w:r>
      <w:proofErr w:type="spellEnd"/>
      <w:r>
        <w:rPr>
          <w:rStyle w:val="normaltextrun"/>
          <w:sz w:val="22"/>
          <w:szCs w:val="22"/>
        </w:rPr>
        <w:t xml:space="preserve"> OUTPUT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6CD36D" w14:textId="77777777" w:rsidR="00916EE0" w:rsidRDefault="00916EE0" w:rsidP="00916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     IF (@ReturnValue = 0)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F7D5B0" w14:textId="77777777" w:rsidR="00916EE0" w:rsidRDefault="00916EE0" w:rsidP="00916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     BEGIN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CD99A8" w14:textId="77777777" w:rsidR="00916EE0" w:rsidRDefault="00916EE0" w:rsidP="00916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        PRINT 'The details of an employee with ID: ' +    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8C77E7" w14:textId="77777777" w:rsidR="00916EE0" w:rsidRDefault="00916EE0" w:rsidP="00916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      convert(</w:t>
      </w:r>
      <w:proofErr w:type="gramStart"/>
      <w:r>
        <w:rPr>
          <w:rStyle w:val="normaltextrun"/>
          <w:sz w:val="22"/>
          <w:szCs w:val="22"/>
        </w:rPr>
        <w:t>char(</w:t>
      </w:r>
      <w:proofErr w:type="gramEnd"/>
      <w:r>
        <w:rPr>
          <w:rStyle w:val="normaltextrun"/>
          <w:sz w:val="22"/>
          <w:szCs w:val="22"/>
        </w:rPr>
        <w:t>10), @EmpId)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E0C9C3" w14:textId="77777777" w:rsidR="00916EE0" w:rsidRDefault="00916EE0" w:rsidP="00916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        PRINT 'Department Name: ' + @</w:t>
      </w:r>
      <w:proofErr w:type="gramStart"/>
      <w:r>
        <w:rPr>
          <w:rStyle w:val="normaltextrun"/>
          <w:sz w:val="22"/>
          <w:szCs w:val="22"/>
        </w:rPr>
        <w:t>DepName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A90673" w14:textId="77777777" w:rsidR="00916EE0" w:rsidRDefault="00916EE0" w:rsidP="00916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691DA2" w14:textId="77777777" w:rsidR="00916EE0" w:rsidRDefault="00916EE0" w:rsidP="00916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              PRINT 'Shift ID: ' + </w:t>
      </w:r>
      <w:proofErr w:type="gramStart"/>
      <w:r>
        <w:rPr>
          <w:rStyle w:val="normaltextrun"/>
          <w:sz w:val="22"/>
          <w:szCs w:val="22"/>
        </w:rPr>
        <w:t>convert( char</w:t>
      </w:r>
      <w:proofErr w:type="gramEnd"/>
      <w:r>
        <w:rPr>
          <w:rStyle w:val="normaltextrun"/>
          <w:sz w:val="22"/>
          <w:szCs w:val="22"/>
        </w:rPr>
        <w:t>(1), @ShiftId)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A277A4" w14:textId="77777777" w:rsidR="00916EE0" w:rsidRDefault="00916EE0" w:rsidP="00916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  SELECT </w:t>
      </w:r>
      <w:proofErr w:type="spellStart"/>
      <w:r>
        <w:rPr>
          <w:rStyle w:val="normaltextrun"/>
          <w:sz w:val="22"/>
          <w:szCs w:val="22"/>
        </w:rPr>
        <w:t>ManagerID</w:t>
      </w:r>
      <w:proofErr w:type="spellEnd"/>
      <w:r>
        <w:rPr>
          <w:rStyle w:val="normaltextrun"/>
          <w:sz w:val="22"/>
          <w:szCs w:val="22"/>
        </w:rPr>
        <w:t>, Title FROM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D4935C" w14:textId="77777777" w:rsidR="00916EE0" w:rsidRDefault="00916EE0" w:rsidP="00916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              </w:t>
      </w:r>
      <w:proofErr w:type="spellStart"/>
      <w:r>
        <w:rPr>
          <w:rStyle w:val="normaltextrun"/>
          <w:sz w:val="22"/>
          <w:szCs w:val="22"/>
        </w:rPr>
        <w:t>HumanResources.Employee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2626E2" w14:textId="77777777" w:rsidR="00916EE0" w:rsidRDefault="00916EE0" w:rsidP="00916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              WHERE </w:t>
      </w:r>
      <w:proofErr w:type="spellStart"/>
      <w:r>
        <w:rPr>
          <w:rStyle w:val="normaltextrun"/>
          <w:sz w:val="22"/>
          <w:szCs w:val="22"/>
        </w:rPr>
        <w:t>EmployeeID</w:t>
      </w:r>
      <w:proofErr w:type="spellEnd"/>
      <w:r>
        <w:rPr>
          <w:rStyle w:val="normaltextrun"/>
          <w:sz w:val="22"/>
          <w:szCs w:val="22"/>
        </w:rPr>
        <w:t xml:space="preserve"> = @EmpID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AE8CAF" w14:textId="77777777" w:rsidR="00916EE0" w:rsidRDefault="00916EE0" w:rsidP="00916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END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57F495" w14:textId="77777777" w:rsidR="00916EE0" w:rsidRDefault="00916EE0" w:rsidP="00916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ELSE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4EDE41" w14:textId="77777777" w:rsidR="00916EE0" w:rsidRDefault="00916EE0" w:rsidP="00916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  PRINT 'No records found for the given </w:t>
      </w:r>
      <w:proofErr w:type="gramStart"/>
      <w:r>
        <w:rPr>
          <w:rStyle w:val="normaltextrun"/>
          <w:sz w:val="22"/>
          <w:szCs w:val="22"/>
        </w:rPr>
        <w:t>employee'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B1538E" w14:textId="77777777" w:rsidR="00916EE0" w:rsidRDefault="00916EE0" w:rsidP="00916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END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DF56D0" w14:textId="77777777" w:rsidR="00916EE0" w:rsidRDefault="00916EE0" w:rsidP="00916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123670" w14:textId="77777777" w:rsidR="00916EE0" w:rsidRDefault="00916EE0" w:rsidP="00916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BF4E76" w14:textId="77777777" w:rsidR="00916EE0" w:rsidRDefault="00916EE0" w:rsidP="00916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Step4: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31F4A9" w14:textId="77777777" w:rsidR="00916EE0" w:rsidRDefault="00916EE0" w:rsidP="00916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EXEC </w:t>
      </w:r>
      <w:proofErr w:type="spellStart"/>
      <w:r>
        <w:rPr>
          <w:rStyle w:val="normaltextrun"/>
          <w:sz w:val="22"/>
          <w:szCs w:val="22"/>
        </w:rPr>
        <w:t>prcDisplayEmployeeStatus</w:t>
      </w:r>
      <w:proofErr w:type="spellEnd"/>
      <w:r>
        <w:rPr>
          <w:rStyle w:val="normaltextrun"/>
          <w:sz w:val="22"/>
          <w:szCs w:val="22"/>
        </w:rPr>
        <w:t xml:space="preserve"> 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83D189" w14:textId="77777777" w:rsidR="00916EE0" w:rsidRDefault="00916EE0" w:rsidP="00916E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B93DB5" w14:textId="77777777" w:rsidR="00916EE0" w:rsidRDefault="00916EE0" w:rsidP="00762F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sectPr w:rsidR="00916EE0" w:rsidSect="003E09A5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E3146" w14:textId="77777777" w:rsidR="003E09A5" w:rsidRDefault="003E09A5" w:rsidP="00501FAA">
      <w:r>
        <w:separator/>
      </w:r>
    </w:p>
  </w:endnote>
  <w:endnote w:type="continuationSeparator" w:id="0">
    <w:p w14:paraId="59B239A2" w14:textId="77777777" w:rsidR="003E09A5" w:rsidRDefault="003E09A5" w:rsidP="00501FAA">
      <w:r>
        <w:continuationSeparator/>
      </w:r>
    </w:p>
  </w:endnote>
  <w:endnote w:type="continuationNotice" w:id="1">
    <w:p w14:paraId="04C35DD1" w14:textId="77777777" w:rsidR="003E09A5" w:rsidRDefault="003E09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2BC26" w14:textId="77777777" w:rsidR="00AA450B" w:rsidRDefault="00AA45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500AB" w14:textId="77777777" w:rsidR="003E09A5" w:rsidRDefault="003E09A5" w:rsidP="00501FAA">
      <w:r>
        <w:separator/>
      </w:r>
    </w:p>
  </w:footnote>
  <w:footnote w:type="continuationSeparator" w:id="0">
    <w:p w14:paraId="1F87BBC8" w14:textId="77777777" w:rsidR="003E09A5" w:rsidRDefault="003E09A5" w:rsidP="00501FAA">
      <w:r>
        <w:continuationSeparator/>
      </w:r>
    </w:p>
  </w:footnote>
  <w:footnote w:type="continuationNotice" w:id="1">
    <w:p w14:paraId="4C64A5E2" w14:textId="77777777" w:rsidR="003E09A5" w:rsidRDefault="003E09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FBB55" w14:textId="5D9B20A9" w:rsidR="002E7A98" w:rsidRDefault="00000000">
    <w:pPr>
      <w:pStyle w:val="Header"/>
    </w:pPr>
    <w:r>
      <w:rPr>
        <w:noProof/>
      </w:rPr>
      <w:pict w14:anchorId="1A3AD21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838172" o:spid="_x0000_s1026" type="#_x0000_t136" style="position:absolute;margin-left:0;margin-top:0;width:614.75pt;height:122.95pt;rotation:315;z-index:-251658239;mso-position-horizontal:center;mso-position-horizontal-relative:margin;mso-position-vertical:center;mso-position-vertical-relative:margin" o:allowincell="f" fillcolor="#747070 [1614]" stroked="f">
          <v:fill opacity=".5"/>
          <v:textpath style="font-family:&quot;Calibri&quot;;font-size:1pt" string="U-Next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C4C7F" w14:textId="25131DE2" w:rsidR="00E41A76" w:rsidRPr="005D1BD1" w:rsidRDefault="00096B52">
    <w:pPr>
      <w:pStyle w:val="Header"/>
    </w:pPr>
    <w:r>
      <w:t xml:space="preserve">                 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25FBC371" wp14:editId="46858C55">
          <wp:extent cx="908317" cy="295275"/>
          <wp:effectExtent l="0" t="0" r="6350" b="0"/>
          <wp:docPr id="9" name="Picture 9" descr="C:\Users\kanchanc\AppData\Local\Microsoft\Windows\INetCache\Content.MSO\37C0ED57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C:\Users\kanchanc\AppData\Local\Microsoft\Windows\INetCache\Content.MSO\37C0ED57.tmp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63" t="31250" r="7842" b="34723"/>
                  <a:stretch/>
                </pic:blipFill>
                <pic:spPr bwMode="auto">
                  <a:xfrm>
                    <a:off x="0" y="0"/>
                    <a:ext cx="934027" cy="30363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000000">
      <w:rPr>
        <w:noProof/>
      </w:rPr>
      <w:pict w14:anchorId="5EFD24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838173" o:spid="_x0000_s1027" type="#_x0000_t136" style="position:absolute;margin-left:0;margin-top:0;width:615.45pt;height:122.95pt;rotation:315;z-index:-251658238;mso-position-horizontal:center;mso-position-horizontal-relative:margin;mso-position-vertical:center;mso-position-vertical-relative:margin" o:allowincell="f" fillcolor="#747070 [1614]" stroked="f">
          <v:fill opacity=".5"/>
          <v:textpath style="font-family:&quot;Calibri&quot;;font-size:1pt" string="U-Next 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8B9E9" w14:textId="3D0A4C8C" w:rsidR="002E7A98" w:rsidRDefault="00000000">
    <w:pPr>
      <w:pStyle w:val="Header"/>
    </w:pPr>
    <w:r>
      <w:rPr>
        <w:noProof/>
      </w:rPr>
      <w:pict w14:anchorId="0EDFDC1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838171" o:spid="_x0000_s1025" type="#_x0000_t136" style="position:absolute;margin-left:0;margin-top:0;width:614.75pt;height:122.95pt;rotation:315;z-index:-251658240;mso-position-horizontal:center;mso-position-horizontal-relative:margin;mso-position-vertical:center;mso-position-vertical-relative:margin" o:allowincell="f" fillcolor="#747070 [1614]" stroked="f">
          <v:fill opacity=".5"/>
          <v:textpath style="font-family:&quot;Calibri&quot;;font-size:1pt" string="U-Next 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21B3"/>
    <w:multiLevelType w:val="multilevel"/>
    <w:tmpl w:val="F47C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41AD2"/>
    <w:multiLevelType w:val="multilevel"/>
    <w:tmpl w:val="4110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17370F"/>
    <w:multiLevelType w:val="multilevel"/>
    <w:tmpl w:val="D8E2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295354"/>
    <w:multiLevelType w:val="multilevel"/>
    <w:tmpl w:val="F38E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246001"/>
    <w:multiLevelType w:val="multilevel"/>
    <w:tmpl w:val="99AE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F22C20"/>
    <w:multiLevelType w:val="multilevel"/>
    <w:tmpl w:val="EF4C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44086B"/>
    <w:multiLevelType w:val="multilevel"/>
    <w:tmpl w:val="2A8239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6D753A"/>
    <w:multiLevelType w:val="multilevel"/>
    <w:tmpl w:val="139E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3C21B1"/>
    <w:multiLevelType w:val="multilevel"/>
    <w:tmpl w:val="971E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E0346C"/>
    <w:multiLevelType w:val="multilevel"/>
    <w:tmpl w:val="9B86DB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F70543"/>
    <w:multiLevelType w:val="multilevel"/>
    <w:tmpl w:val="1F40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8B0BD9"/>
    <w:multiLevelType w:val="multilevel"/>
    <w:tmpl w:val="7C52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886DAA"/>
    <w:multiLevelType w:val="multilevel"/>
    <w:tmpl w:val="BC64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A730B0"/>
    <w:multiLevelType w:val="multilevel"/>
    <w:tmpl w:val="38EE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9AD105D"/>
    <w:multiLevelType w:val="multilevel"/>
    <w:tmpl w:val="CD32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CD17F7"/>
    <w:multiLevelType w:val="multilevel"/>
    <w:tmpl w:val="02A8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7A27AA"/>
    <w:multiLevelType w:val="multilevel"/>
    <w:tmpl w:val="BEB0F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7662FC"/>
    <w:multiLevelType w:val="multilevel"/>
    <w:tmpl w:val="428E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2163238"/>
    <w:multiLevelType w:val="multilevel"/>
    <w:tmpl w:val="BCAA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C46087D"/>
    <w:multiLevelType w:val="multilevel"/>
    <w:tmpl w:val="B48E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D5230CF"/>
    <w:multiLevelType w:val="multilevel"/>
    <w:tmpl w:val="4716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2701548"/>
    <w:multiLevelType w:val="multilevel"/>
    <w:tmpl w:val="40A0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814A14"/>
    <w:multiLevelType w:val="multilevel"/>
    <w:tmpl w:val="57E0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597EF9"/>
    <w:multiLevelType w:val="multilevel"/>
    <w:tmpl w:val="C79A19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7118A6"/>
    <w:multiLevelType w:val="multilevel"/>
    <w:tmpl w:val="7CC4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9C650D"/>
    <w:multiLevelType w:val="multilevel"/>
    <w:tmpl w:val="017C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0C34C6"/>
    <w:multiLevelType w:val="multilevel"/>
    <w:tmpl w:val="9BCC5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2D28AE"/>
    <w:multiLevelType w:val="multilevel"/>
    <w:tmpl w:val="CA92D9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D220C1"/>
    <w:multiLevelType w:val="multilevel"/>
    <w:tmpl w:val="A43E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2567E85"/>
    <w:multiLevelType w:val="multilevel"/>
    <w:tmpl w:val="1494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4EA6227"/>
    <w:multiLevelType w:val="multilevel"/>
    <w:tmpl w:val="9FD2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6860C7E"/>
    <w:multiLevelType w:val="multilevel"/>
    <w:tmpl w:val="F6C8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8464386"/>
    <w:multiLevelType w:val="multilevel"/>
    <w:tmpl w:val="4BA21C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137FEF"/>
    <w:multiLevelType w:val="multilevel"/>
    <w:tmpl w:val="7C48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9EA328F"/>
    <w:multiLevelType w:val="hybridMultilevel"/>
    <w:tmpl w:val="B086B756"/>
    <w:lvl w:ilvl="0" w:tplc="14321A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5667E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D1427CA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7011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AC37E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F0442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FE19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5A4CD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9C7992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6014293F"/>
    <w:multiLevelType w:val="multilevel"/>
    <w:tmpl w:val="0FB6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12C2826"/>
    <w:multiLevelType w:val="multilevel"/>
    <w:tmpl w:val="0E6C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3464D4A"/>
    <w:multiLevelType w:val="multilevel"/>
    <w:tmpl w:val="96BE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9C62210"/>
    <w:multiLevelType w:val="multilevel"/>
    <w:tmpl w:val="0840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C071ADA"/>
    <w:multiLevelType w:val="hybridMultilevel"/>
    <w:tmpl w:val="32BA923A"/>
    <w:lvl w:ilvl="0" w:tplc="836E871E">
      <w:start w:val="1"/>
      <w:numFmt w:val="decimal"/>
      <w:lvlText w:val="%1."/>
      <w:lvlJc w:val="left"/>
      <w:pPr>
        <w:ind w:left="760" w:hanging="360"/>
      </w:pPr>
    </w:lvl>
    <w:lvl w:ilvl="1" w:tplc="40090019">
      <w:start w:val="1"/>
      <w:numFmt w:val="lowerLetter"/>
      <w:lvlText w:val="%2."/>
      <w:lvlJc w:val="left"/>
      <w:pPr>
        <w:ind w:left="1480" w:hanging="360"/>
      </w:pPr>
    </w:lvl>
    <w:lvl w:ilvl="2" w:tplc="4009001B">
      <w:start w:val="1"/>
      <w:numFmt w:val="lowerRoman"/>
      <w:lvlText w:val="%3."/>
      <w:lvlJc w:val="right"/>
      <w:pPr>
        <w:ind w:left="2200" w:hanging="180"/>
      </w:pPr>
    </w:lvl>
    <w:lvl w:ilvl="3" w:tplc="4009000F">
      <w:start w:val="1"/>
      <w:numFmt w:val="decimal"/>
      <w:lvlText w:val="%4."/>
      <w:lvlJc w:val="left"/>
      <w:pPr>
        <w:ind w:left="2920" w:hanging="360"/>
      </w:pPr>
    </w:lvl>
    <w:lvl w:ilvl="4" w:tplc="40090019">
      <w:start w:val="1"/>
      <w:numFmt w:val="lowerLetter"/>
      <w:lvlText w:val="%5."/>
      <w:lvlJc w:val="left"/>
      <w:pPr>
        <w:ind w:left="3640" w:hanging="360"/>
      </w:pPr>
    </w:lvl>
    <w:lvl w:ilvl="5" w:tplc="4009001B">
      <w:start w:val="1"/>
      <w:numFmt w:val="lowerRoman"/>
      <w:lvlText w:val="%6."/>
      <w:lvlJc w:val="right"/>
      <w:pPr>
        <w:ind w:left="4360" w:hanging="180"/>
      </w:pPr>
    </w:lvl>
    <w:lvl w:ilvl="6" w:tplc="4009000F">
      <w:start w:val="1"/>
      <w:numFmt w:val="decimal"/>
      <w:lvlText w:val="%7."/>
      <w:lvlJc w:val="left"/>
      <w:pPr>
        <w:ind w:left="5080" w:hanging="360"/>
      </w:pPr>
    </w:lvl>
    <w:lvl w:ilvl="7" w:tplc="40090019">
      <w:start w:val="1"/>
      <w:numFmt w:val="lowerLetter"/>
      <w:lvlText w:val="%8."/>
      <w:lvlJc w:val="left"/>
      <w:pPr>
        <w:ind w:left="5800" w:hanging="360"/>
      </w:pPr>
    </w:lvl>
    <w:lvl w:ilvl="8" w:tplc="4009001B">
      <w:start w:val="1"/>
      <w:numFmt w:val="lowerRoman"/>
      <w:lvlText w:val="%9."/>
      <w:lvlJc w:val="right"/>
      <w:pPr>
        <w:ind w:left="6520" w:hanging="180"/>
      </w:pPr>
    </w:lvl>
  </w:abstractNum>
  <w:abstractNum w:abstractNumId="40" w15:restartNumberingAfterBreak="0">
    <w:nsid w:val="6CEC7115"/>
    <w:multiLevelType w:val="multilevel"/>
    <w:tmpl w:val="0C8EF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DD2DC5"/>
    <w:multiLevelType w:val="multilevel"/>
    <w:tmpl w:val="2C3452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2130491"/>
    <w:multiLevelType w:val="multilevel"/>
    <w:tmpl w:val="A622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6172F36"/>
    <w:multiLevelType w:val="multilevel"/>
    <w:tmpl w:val="D774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6E2031D"/>
    <w:multiLevelType w:val="multilevel"/>
    <w:tmpl w:val="2050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E660EE"/>
    <w:multiLevelType w:val="multilevel"/>
    <w:tmpl w:val="8FA2A1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3517894">
    <w:abstractNumId w:val="34"/>
  </w:num>
  <w:num w:numId="2" w16cid:durableId="75648390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93973446">
    <w:abstractNumId w:val="17"/>
  </w:num>
  <w:num w:numId="4" w16cid:durableId="493226031">
    <w:abstractNumId w:val="22"/>
  </w:num>
  <w:num w:numId="5" w16cid:durableId="1621107868">
    <w:abstractNumId w:val="36"/>
  </w:num>
  <w:num w:numId="6" w16cid:durableId="1592087795">
    <w:abstractNumId w:val="16"/>
  </w:num>
  <w:num w:numId="7" w16cid:durableId="1332373823">
    <w:abstractNumId w:val="5"/>
  </w:num>
  <w:num w:numId="8" w16cid:durableId="2108043330">
    <w:abstractNumId w:val="35"/>
  </w:num>
  <w:num w:numId="9" w16cid:durableId="1282420949">
    <w:abstractNumId w:val="44"/>
  </w:num>
  <w:num w:numId="10" w16cid:durableId="1823816202">
    <w:abstractNumId w:val="9"/>
  </w:num>
  <w:num w:numId="11" w16cid:durableId="1338651169">
    <w:abstractNumId w:val="33"/>
  </w:num>
  <w:num w:numId="12" w16cid:durableId="1140422243">
    <w:abstractNumId w:val="30"/>
  </w:num>
  <w:num w:numId="13" w16cid:durableId="1395393188">
    <w:abstractNumId w:val="2"/>
  </w:num>
  <w:num w:numId="14" w16cid:durableId="1685086528">
    <w:abstractNumId w:val="24"/>
  </w:num>
  <w:num w:numId="15" w16cid:durableId="1392852021">
    <w:abstractNumId w:val="0"/>
  </w:num>
  <w:num w:numId="16" w16cid:durableId="513350709">
    <w:abstractNumId w:val="26"/>
  </w:num>
  <w:num w:numId="17" w16cid:durableId="537552271">
    <w:abstractNumId w:val="45"/>
  </w:num>
  <w:num w:numId="18" w16cid:durableId="483661903">
    <w:abstractNumId w:val="27"/>
  </w:num>
  <w:num w:numId="19" w16cid:durableId="1820150394">
    <w:abstractNumId w:val="23"/>
  </w:num>
  <w:num w:numId="20" w16cid:durableId="2126803634">
    <w:abstractNumId w:val="8"/>
  </w:num>
  <w:num w:numId="21" w16cid:durableId="840239771">
    <w:abstractNumId w:val="19"/>
  </w:num>
  <w:num w:numId="22" w16cid:durableId="603147183">
    <w:abstractNumId w:val="31"/>
  </w:num>
  <w:num w:numId="23" w16cid:durableId="1639337426">
    <w:abstractNumId w:val="21"/>
  </w:num>
  <w:num w:numId="24" w16cid:durableId="2136557861">
    <w:abstractNumId w:val="42"/>
  </w:num>
  <w:num w:numId="25" w16cid:durableId="1137455128">
    <w:abstractNumId w:val="10"/>
  </w:num>
  <w:num w:numId="26" w16cid:durableId="734669091">
    <w:abstractNumId w:val="12"/>
  </w:num>
  <w:num w:numId="27" w16cid:durableId="754546101">
    <w:abstractNumId w:val="25"/>
  </w:num>
  <w:num w:numId="28" w16cid:durableId="1868250281">
    <w:abstractNumId w:val="43"/>
  </w:num>
  <w:num w:numId="29" w16cid:durableId="362637696">
    <w:abstractNumId w:val="28"/>
  </w:num>
  <w:num w:numId="30" w16cid:durableId="1279526247">
    <w:abstractNumId w:val="1"/>
  </w:num>
  <w:num w:numId="31" w16cid:durableId="2131196691">
    <w:abstractNumId w:val="18"/>
  </w:num>
  <w:num w:numId="32" w16cid:durableId="1928078760">
    <w:abstractNumId w:val="15"/>
  </w:num>
  <w:num w:numId="33" w16cid:durableId="1755322285">
    <w:abstractNumId w:val="37"/>
  </w:num>
  <w:num w:numId="34" w16cid:durableId="532690702">
    <w:abstractNumId w:val="11"/>
  </w:num>
  <w:num w:numId="35" w16cid:durableId="900678902">
    <w:abstractNumId w:val="14"/>
  </w:num>
  <w:num w:numId="36" w16cid:durableId="1751149270">
    <w:abstractNumId w:val="29"/>
  </w:num>
  <w:num w:numId="37" w16cid:durableId="956833990">
    <w:abstractNumId w:val="38"/>
  </w:num>
  <w:num w:numId="38" w16cid:durableId="1787500442">
    <w:abstractNumId w:val="13"/>
  </w:num>
  <w:num w:numId="39" w16cid:durableId="1012882004">
    <w:abstractNumId w:val="4"/>
  </w:num>
  <w:num w:numId="40" w16cid:durableId="615143226">
    <w:abstractNumId w:val="20"/>
  </w:num>
  <w:num w:numId="41" w16cid:durableId="1342004963">
    <w:abstractNumId w:val="40"/>
  </w:num>
  <w:num w:numId="42" w16cid:durableId="181670228">
    <w:abstractNumId w:val="41"/>
  </w:num>
  <w:num w:numId="43" w16cid:durableId="1032994019">
    <w:abstractNumId w:val="32"/>
  </w:num>
  <w:num w:numId="44" w16cid:durableId="19093131">
    <w:abstractNumId w:val="6"/>
  </w:num>
  <w:num w:numId="45" w16cid:durableId="32921128">
    <w:abstractNumId w:val="7"/>
  </w:num>
  <w:num w:numId="46" w16cid:durableId="20238237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16"/>
    <w:rsid w:val="000143F9"/>
    <w:rsid w:val="00041025"/>
    <w:rsid w:val="000431DC"/>
    <w:rsid w:val="00055A94"/>
    <w:rsid w:val="000929E0"/>
    <w:rsid w:val="00096B52"/>
    <w:rsid w:val="000A3073"/>
    <w:rsid w:val="000D27DB"/>
    <w:rsid w:val="000E679A"/>
    <w:rsid w:val="00101050"/>
    <w:rsid w:val="0012288B"/>
    <w:rsid w:val="00123D81"/>
    <w:rsid w:val="00127C4A"/>
    <w:rsid w:val="00136260"/>
    <w:rsid w:val="001D2312"/>
    <w:rsid w:val="001F3E26"/>
    <w:rsid w:val="00235F4C"/>
    <w:rsid w:val="002738C1"/>
    <w:rsid w:val="00276EA3"/>
    <w:rsid w:val="00282CCE"/>
    <w:rsid w:val="002A7012"/>
    <w:rsid w:val="002B4D0F"/>
    <w:rsid w:val="002E3C7E"/>
    <w:rsid w:val="002E7A98"/>
    <w:rsid w:val="00321D5B"/>
    <w:rsid w:val="00334B02"/>
    <w:rsid w:val="00336B0E"/>
    <w:rsid w:val="00370427"/>
    <w:rsid w:val="003A0113"/>
    <w:rsid w:val="003D3CD5"/>
    <w:rsid w:val="003D59CC"/>
    <w:rsid w:val="003E005B"/>
    <w:rsid w:val="003E09A5"/>
    <w:rsid w:val="003E6340"/>
    <w:rsid w:val="00404007"/>
    <w:rsid w:val="00412028"/>
    <w:rsid w:val="00437437"/>
    <w:rsid w:val="0046139B"/>
    <w:rsid w:val="00462DA1"/>
    <w:rsid w:val="004A55D1"/>
    <w:rsid w:val="004C4D78"/>
    <w:rsid w:val="004C5301"/>
    <w:rsid w:val="00501FAA"/>
    <w:rsid w:val="0050366D"/>
    <w:rsid w:val="00512B2F"/>
    <w:rsid w:val="00590529"/>
    <w:rsid w:val="005A4E9E"/>
    <w:rsid w:val="005C04FC"/>
    <w:rsid w:val="005C29C9"/>
    <w:rsid w:val="005D1BD1"/>
    <w:rsid w:val="00620269"/>
    <w:rsid w:val="00630432"/>
    <w:rsid w:val="006712C8"/>
    <w:rsid w:val="0069495D"/>
    <w:rsid w:val="00756439"/>
    <w:rsid w:val="00756A5D"/>
    <w:rsid w:val="00762F18"/>
    <w:rsid w:val="00764104"/>
    <w:rsid w:val="007E26B4"/>
    <w:rsid w:val="007E6C7A"/>
    <w:rsid w:val="007F193F"/>
    <w:rsid w:val="007F4AAF"/>
    <w:rsid w:val="00857051"/>
    <w:rsid w:val="008575B4"/>
    <w:rsid w:val="008916AD"/>
    <w:rsid w:val="008B2D5C"/>
    <w:rsid w:val="008D3376"/>
    <w:rsid w:val="008D5920"/>
    <w:rsid w:val="008E306F"/>
    <w:rsid w:val="00907B26"/>
    <w:rsid w:val="00916EE0"/>
    <w:rsid w:val="0097359F"/>
    <w:rsid w:val="0098609D"/>
    <w:rsid w:val="009B5A76"/>
    <w:rsid w:val="009F6D16"/>
    <w:rsid w:val="00A3399F"/>
    <w:rsid w:val="00A637BE"/>
    <w:rsid w:val="00AA450B"/>
    <w:rsid w:val="00AB4668"/>
    <w:rsid w:val="00AB5988"/>
    <w:rsid w:val="00B328E0"/>
    <w:rsid w:val="00B33C16"/>
    <w:rsid w:val="00B363BF"/>
    <w:rsid w:val="00B417C4"/>
    <w:rsid w:val="00B53967"/>
    <w:rsid w:val="00BC009C"/>
    <w:rsid w:val="00BD31A2"/>
    <w:rsid w:val="00BF783B"/>
    <w:rsid w:val="00C12618"/>
    <w:rsid w:val="00C808E9"/>
    <w:rsid w:val="00C831BF"/>
    <w:rsid w:val="00C925BD"/>
    <w:rsid w:val="00CB6E2D"/>
    <w:rsid w:val="00CC11B8"/>
    <w:rsid w:val="00CF6A8B"/>
    <w:rsid w:val="00D22F5E"/>
    <w:rsid w:val="00D25DD1"/>
    <w:rsid w:val="00D337C4"/>
    <w:rsid w:val="00D44001"/>
    <w:rsid w:val="00D6254B"/>
    <w:rsid w:val="00D65F3B"/>
    <w:rsid w:val="00D7640D"/>
    <w:rsid w:val="00D80791"/>
    <w:rsid w:val="00D8311D"/>
    <w:rsid w:val="00DA2435"/>
    <w:rsid w:val="00DA694A"/>
    <w:rsid w:val="00DC71E1"/>
    <w:rsid w:val="00E006C0"/>
    <w:rsid w:val="00E3045F"/>
    <w:rsid w:val="00E41A76"/>
    <w:rsid w:val="00EC5725"/>
    <w:rsid w:val="00EE4053"/>
    <w:rsid w:val="00EF1D49"/>
    <w:rsid w:val="00F05004"/>
    <w:rsid w:val="00F07B13"/>
    <w:rsid w:val="00F23E9F"/>
    <w:rsid w:val="00F30E56"/>
    <w:rsid w:val="00F33093"/>
    <w:rsid w:val="00F34240"/>
    <w:rsid w:val="00F42241"/>
    <w:rsid w:val="00F4446A"/>
    <w:rsid w:val="00F90695"/>
    <w:rsid w:val="00F917DC"/>
    <w:rsid w:val="00FC14C8"/>
    <w:rsid w:val="00FD3D7C"/>
    <w:rsid w:val="162BB9FD"/>
    <w:rsid w:val="41332679"/>
    <w:rsid w:val="4DE29A45"/>
    <w:rsid w:val="7EC8F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68020C"/>
  <w15:chartTrackingRefBased/>
  <w15:docId w15:val="{5035CF6F-C051-49E5-86FA-49EEBF156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C1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C16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512B2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1F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FAA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01F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FAA"/>
    <w:rPr>
      <w:rFonts w:ascii="Calibri" w:hAnsi="Calibri" w:cs="Calibri"/>
    </w:rPr>
  </w:style>
  <w:style w:type="character" w:customStyle="1" w:styleId="normaltextrun">
    <w:name w:val="normaltextrun"/>
    <w:basedOn w:val="DefaultParagraphFont"/>
    <w:rsid w:val="00096B52"/>
  </w:style>
  <w:style w:type="character" w:customStyle="1" w:styleId="eop">
    <w:name w:val="eop"/>
    <w:basedOn w:val="DefaultParagraphFont"/>
    <w:rsid w:val="00096B52"/>
  </w:style>
  <w:style w:type="paragraph" w:customStyle="1" w:styleId="paragraph">
    <w:name w:val="paragraph"/>
    <w:basedOn w:val="Normal"/>
    <w:rsid w:val="00D22F5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503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9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2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0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5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4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4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2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0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6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4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1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db01b58-a734-40d9-9d8e-57a708ef52f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93BFF61F294945A22AA6CDAD9D86A5" ma:contentTypeVersion="18" ma:contentTypeDescription="Create a new document." ma:contentTypeScope="" ma:versionID="5e745dc1b69aad69125da5105e60b8b0">
  <xsd:schema xmlns:xsd="http://www.w3.org/2001/XMLSchema" xmlns:xs="http://www.w3.org/2001/XMLSchema" xmlns:p="http://schemas.microsoft.com/office/2006/metadata/properties" xmlns:ns3="29b118b2-e9df-4abd-be15-db57d07e9940" xmlns:ns4="0db01b58-a734-40d9-9d8e-57a708ef52fa" targetNamespace="http://schemas.microsoft.com/office/2006/metadata/properties" ma:root="true" ma:fieldsID="0250577b426e0d4b6f7645c6b83b7f51" ns3:_="" ns4:_="">
    <xsd:import namespace="29b118b2-e9df-4abd-be15-db57d07e9940"/>
    <xsd:import namespace="0db01b58-a734-40d9-9d8e-57a708ef52f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  <xsd:element ref="ns4:MediaServiceLocation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118b2-e9df-4abd-be15-db57d07e99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b01b58-a734-40d9-9d8e-57a708ef52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60FF07-674A-4282-A904-44444D23FA37}">
  <ds:schemaRefs>
    <ds:schemaRef ds:uri="http://schemas.microsoft.com/office/2006/metadata/properties"/>
    <ds:schemaRef ds:uri="http://schemas.microsoft.com/office/infopath/2007/PartnerControls"/>
    <ds:schemaRef ds:uri="0db01b58-a734-40d9-9d8e-57a708ef52fa"/>
  </ds:schemaRefs>
</ds:datastoreItem>
</file>

<file path=customXml/itemProps2.xml><?xml version="1.0" encoding="utf-8"?>
<ds:datastoreItem xmlns:ds="http://schemas.openxmlformats.org/officeDocument/2006/customXml" ds:itemID="{0DFBCD1E-C94F-4410-B900-C6B1A0AFE9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87383F-1A56-4F08-8988-FB2E1B28F6B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E041BE8-9C57-4964-A39E-0F216FC76B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118b2-e9df-4abd-be15-db57d07e9940"/>
    <ds:schemaRef ds:uri="0db01b58-a734-40d9-9d8e-57a708ef52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25</Pages>
  <Words>4076</Words>
  <Characters>25286</Characters>
  <Application>Microsoft Office Word</Application>
  <DocSecurity>0</DocSecurity>
  <Lines>1317</Lines>
  <Paragraphs>953</Paragraphs>
  <ScaleCrop>false</ScaleCrop>
  <Company/>
  <LinksUpToDate>false</LinksUpToDate>
  <CharactersWithSpaces>33078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 Chetticha [UNext]</dc:creator>
  <cp:keywords/>
  <dc:description/>
  <cp:lastModifiedBy>Pullikeshi Venkat [UNext]</cp:lastModifiedBy>
  <cp:revision>72</cp:revision>
  <dcterms:created xsi:type="dcterms:W3CDTF">2024-02-02T19:37:00Z</dcterms:created>
  <dcterms:modified xsi:type="dcterms:W3CDTF">2024-02-05T06:41:00Z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0x0101008193BFF61F294945A22AA6CDAD9D86A5</vt:lpwstr>
  </property>
  <property fmtid="{D5CDD505-2E9C-101B-9397-08002B2CF9AE}" pid="3" name="GrammarlyDocumentId">
    <vt:lpwstr>2ade55525b5cea5a532167a2c4814e8bfe3f27ef56b4c216bf23f703c949038e</vt:lpwstr>
  </property>
</Properties>
</file>